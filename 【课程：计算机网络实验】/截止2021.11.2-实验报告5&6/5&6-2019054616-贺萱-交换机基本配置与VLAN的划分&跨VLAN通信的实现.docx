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/>
          <w:b/>
          <w:sz w:val="44"/>
          <w:szCs w:val="44"/>
        </w:rPr>
        <w:t>暨南大学本科实验报告专用纸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交换机基本配置与VLAN的划分                  &amp;        跨VLAN通信的实现       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指导教师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 xml:space="preserve"> 潘冰</w:t>
      </w:r>
      <w:r>
        <w:rPr>
          <w:rFonts w:eastAsia="楷体_GB2312"/>
          <w:sz w:val="28"/>
          <w:szCs w:val="28"/>
          <w:u w:val="single"/>
        </w:rPr>
        <w:t xml:space="preserve">    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05、06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计算机网络实验室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贺萱</w:t>
      </w:r>
      <w:r>
        <w:rPr>
          <w:rFonts w:eastAsia="楷体_GB2312"/>
          <w:sz w:val="28"/>
          <w:szCs w:val="28"/>
          <w:u w:val="single"/>
        </w:rPr>
        <w:t xml:space="preserve">            </w:t>
      </w:r>
      <w:r>
        <w:rPr>
          <w:rFonts w:eastAsia="楷体_GB2312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2019054616</w:t>
      </w:r>
      <w:r>
        <w:rPr>
          <w:rFonts w:eastAsia="楷体_GB2312"/>
          <w:sz w:val="28"/>
          <w:szCs w:val="28"/>
          <w:u w:val="single"/>
        </w:rPr>
        <w:t xml:space="preserve">                           </w:t>
      </w:r>
    </w:p>
    <w:p>
      <w:pPr>
        <w:numPr>
          <w:ins w:id="0" w:author="MC SYSTEM" w:date="2006-06-11T14:06:00Z"/>
        </w:num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            </w:t>
      </w:r>
      <w:r>
        <w:rPr>
          <w:rFonts w:eastAsia="楷体_GB2312"/>
          <w:sz w:val="28"/>
          <w:szCs w:val="28"/>
        </w:rPr>
        <w:t xml:space="preserve">  </w:t>
      </w:r>
    </w:p>
    <w:p>
      <w:pPr>
        <w:rPr>
          <w:rFonts w:eastAsia="楷体_GB2312"/>
          <w:sz w:val="28"/>
          <w:szCs w:val="28"/>
          <w:u w:val="single"/>
        </w:rPr>
      </w:pPr>
      <w:r>
        <w:rPr>
          <w:rFonts w:eastAsia="楷体_GB2312"/>
          <w:sz w:val="28"/>
          <w:szCs w:val="28"/>
        </w:rPr>
        <w:t>实验时间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2021</w:t>
      </w:r>
      <w:r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10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19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上</w:t>
      </w:r>
      <w:r>
        <w:rPr>
          <w:rFonts w:eastAsia="楷体_GB2312"/>
          <w:sz w:val="28"/>
          <w:szCs w:val="28"/>
        </w:rPr>
        <w:t>午～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11</w:t>
      </w:r>
      <w:r>
        <w:rPr>
          <w:rFonts w:eastAsia="楷体_GB2312"/>
          <w:sz w:val="28"/>
          <w:szCs w:val="28"/>
        </w:rPr>
        <w:t>月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1</w:t>
      </w:r>
      <w:r>
        <w:rPr>
          <w:rFonts w:eastAsia="楷体_GB2312"/>
          <w:sz w:val="28"/>
          <w:szCs w:val="28"/>
        </w:rPr>
        <w:t>日</w:t>
      </w:r>
      <w:r>
        <w:rPr>
          <w:rFonts w:hint="eastAsia" w:eastAsia="楷体_GB2312"/>
          <w:sz w:val="28"/>
          <w:szCs w:val="28"/>
          <w:u w:val="single"/>
          <w:lang w:val="en-US" w:eastAsia="zh-CN"/>
        </w:rPr>
        <w:t>下</w:t>
      </w:r>
      <w:r>
        <w:rPr>
          <w:rFonts w:eastAsia="楷体_GB2312"/>
          <w:sz w:val="28"/>
          <w:szCs w:val="28"/>
        </w:rPr>
        <w:t>午温度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>℃湿度</w:t>
      </w:r>
      <w:r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>
      <w:pPr>
        <w:bidi w:val="0"/>
        <w:rPr>
          <w:rFonts w:hint="eastAsia"/>
          <w:b/>
          <w:bCs/>
        </w:rPr>
      </w:pPr>
      <w:bookmarkStart w:id="0" w:name="_Toc27253"/>
      <w:bookmarkStart w:id="1" w:name="_Toc161223625"/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eastAsia="zh-CN"/>
        </w:rPr>
        <w:t>五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交换机基本配置与</w:t>
      </w:r>
      <w:r>
        <w:rPr>
          <w:b/>
          <w:bCs/>
        </w:rPr>
        <w:t>VLAN</w:t>
      </w:r>
      <w:r>
        <w:rPr>
          <w:rFonts w:hint="eastAsia"/>
          <w:b/>
          <w:bCs/>
        </w:rPr>
        <w:t>的划分</w:t>
      </w:r>
      <w:bookmarkEnd w:id="0"/>
      <w:bookmarkEnd w:id="1"/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eastAsia"/>
          <w:lang w:eastAsia="zh-CN"/>
        </w:rPr>
        <w:t>了解交换机的配置方式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掌握交换机命令行各种操作模式的区别以及模式之间的切换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eastAsia="zh-CN"/>
        </w:rPr>
        <w:t>查询交换机系统和配置信息，掌握当前交换机的工作转状态</w:t>
      </w:r>
    </w:p>
    <w:p>
      <w:pPr>
        <w:numPr>
          <w:ilvl w:val="0"/>
          <w:numId w:val="2"/>
        </w:numPr>
        <w:bidi w:val="0"/>
        <w:ind w:left="0" w:leftChars="0" w:firstLine="0" w:firstLineChars="0"/>
      </w:pPr>
      <w:r>
        <w:rPr>
          <w:rFonts w:hint="eastAsia"/>
        </w:rPr>
        <w:t>理解基于交换机端口的VLAN划分</w:t>
      </w:r>
    </w:p>
    <w:p>
      <w:pPr>
        <w:numPr>
          <w:ilvl w:val="0"/>
          <w:numId w:val="0"/>
        </w:numPr>
        <w:bidi w:val="0"/>
        <w:ind w:leftChars="0"/>
      </w:pPr>
    </w:p>
    <w:p>
      <w:pPr>
        <w:bidi w:val="0"/>
        <w:rPr>
          <w:rFonts w:hint="eastAsia"/>
          <w:b/>
          <w:bCs/>
          <w:lang w:val="en-US" w:eastAsia="zh-CN"/>
        </w:rPr>
      </w:pPr>
      <w:bookmarkStart w:id="2" w:name="_Toc161223636"/>
      <w:bookmarkStart w:id="3" w:name="_Toc2431"/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eastAsia="zh-CN"/>
        </w:rPr>
        <w:t>六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跨</w:t>
      </w:r>
      <w:r>
        <w:rPr>
          <w:rFonts w:hint="eastAsia"/>
          <w:b/>
          <w:bCs/>
          <w:lang w:val="en-US" w:eastAsia="zh-CN"/>
        </w:rPr>
        <w:t>VLAN通信的实现</w:t>
      </w:r>
      <w:bookmarkEnd w:id="2"/>
      <w:bookmarkEnd w:id="3"/>
    </w:p>
    <w:p>
      <w:pPr>
        <w:numPr>
          <w:ilvl w:val="0"/>
          <w:numId w:val="3"/>
        </w:numPr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了解</w:t>
      </w:r>
      <w:r>
        <w:rPr>
          <w:rFonts w:hint="eastAsia"/>
          <w:sz w:val="21"/>
          <w:szCs w:val="21"/>
          <w:lang w:val="en-US" w:eastAsia="zh-CN"/>
        </w:rPr>
        <w:t>VLAN 之间的通信过程与实现方式。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熟悉三层交换和路由器实现VLAN之间通信的配置与实现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eastAsia="zh-CN"/>
        </w:rPr>
        <w:t>五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交换机基本配置与</w:t>
      </w:r>
      <w:r>
        <w:rPr>
          <w:b/>
          <w:bCs/>
        </w:rPr>
        <w:t>VLAN</w:t>
      </w:r>
      <w:r>
        <w:rPr>
          <w:rFonts w:hint="eastAsia"/>
          <w:b/>
          <w:bCs/>
        </w:rPr>
        <w:t>的划分</w:t>
      </w:r>
    </w:p>
    <w:p>
      <w:pPr>
        <w:numPr>
          <w:ilvl w:val="0"/>
          <w:numId w:val="4"/>
        </w:numPr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eastAsia="zh-CN"/>
        </w:rPr>
        <w:t>命令行下交换机各种模式切换。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eastAsia="zh-CN"/>
        </w:rPr>
        <w:t>查看并熟悉交换机的配置信息。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用命令行方式在（同一台</w:t>
      </w:r>
      <w:r>
        <w:rPr>
          <w:rFonts w:hint="eastAsia"/>
          <w:sz w:val="21"/>
          <w:szCs w:val="21"/>
          <w:lang w:eastAsia="zh-CN"/>
        </w:rPr>
        <w:t>和不同交换机两种环境</w:t>
      </w:r>
      <w:r>
        <w:rPr>
          <w:rFonts w:hint="eastAsia"/>
          <w:sz w:val="21"/>
          <w:szCs w:val="21"/>
        </w:rPr>
        <w:t>）交换机上配置（不同的）</w:t>
      </w:r>
      <w:r>
        <w:rPr>
          <w:sz w:val="21"/>
          <w:szCs w:val="21"/>
        </w:rPr>
        <w:t>VLAN</w:t>
      </w:r>
      <w:r>
        <w:rPr>
          <w:rFonts w:hint="eastAsia"/>
          <w:sz w:val="21"/>
          <w:szCs w:val="21"/>
        </w:rPr>
        <w:t>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在两个交换机上配置TRUNK。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/>
          <w:sz w:val="21"/>
          <w:szCs w:val="21"/>
        </w:rPr>
        <w:t>测试同一VLAN的用户可以通信，而不同的VLAN的用户不能直接通信。</w:t>
      </w:r>
    </w:p>
    <w:p>
      <w:pPr>
        <w:numPr>
          <w:ilvl w:val="0"/>
          <w:numId w:val="0"/>
        </w:numPr>
        <w:ind w:leftChars="0"/>
        <w:rPr>
          <w:rFonts w:hint="eastAsia" w:ascii="宋体" w:hAnsi="宋体"/>
          <w:sz w:val="21"/>
          <w:szCs w:val="21"/>
        </w:rPr>
      </w:pPr>
      <w:bookmarkStart w:id="5" w:name="_GoBack"/>
      <w:bookmarkEnd w:id="5"/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eastAsia="zh-CN"/>
        </w:rPr>
        <w:t>六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跨</w:t>
      </w:r>
      <w:r>
        <w:rPr>
          <w:rFonts w:hint="eastAsia"/>
          <w:b/>
          <w:bCs/>
          <w:lang w:val="en-US" w:eastAsia="zh-CN"/>
        </w:rPr>
        <w:t>VLAN通信的实现</w:t>
      </w:r>
    </w:p>
    <w:p>
      <w:pPr>
        <w:numPr>
          <w:ilvl w:val="0"/>
          <w:numId w:val="5"/>
        </w:numPr>
        <w:rPr>
          <w:rFonts w:hint="eastAsia"/>
          <w:sz w:val="21"/>
          <w:szCs w:val="21"/>
        </w:rPr>
      </w:pPr>
      <w:r>
        <w:rPr>
          <w:rFonts w:hint="eastAsia" w:ascii="宋体" w:hAnsi="宋体" w:cs="Courier New"/>
          <w:sz w:val="21"/>
          <w:szCs w:val="21"/>
        </w:rPr>
        <w:t>通过三层交换机实现VLAN间互相通信。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在三层交换机上创建</w:t>
      </w:r>
      <w:r>
        <w:rPr>
          <w:sz w:val="21"/>
          <w:szCs w:val="21"/>
        </w:rPr>
        <w:t>VLAN</w:t>
      </w:r>
      <w:r>
        <w:rPr>
          <w:rFonts w:hint="eastAsia"/>
          <w:sz w:val="21"/>
          <w:szCs w:val="21"/>
        </w:rPr>
        <w:t>，给</w:t>
      </w:r>
      <w:r>
        <w:rPr>
          <w:sz w:val="21"/>
          <w:szCs w:val="21"/>
        </w:rPr>
        <w:t>VLAN</w:t>
      </w:r>
      <w:r>
        <w:rPr>
          <w:rFonts w:hint="eastAsia"/>
          <w:sz w:val="21"/>
          <w:szCs w:val="21"/>
        </w:rPr>
        <w:t>分配</w:t>
      </w:r>
      <w:r>
        <w:rPr>
          <w:sz w:val="21"/>
          <w:szCs w:val="21"/>
        </w:rPr>
        <w:t>IP</w:t>
      </w:r>
      <w:r>
        <w:rPr>
          <w:rFonts w:hint="eastAsia"/>
          <w:sz w:val="21"/>
          <w:szCs w:val="21"/>
        </w:rPr>
        <w:t>地址，向</w:t>
      </w:r>
      <w:r>
        <w:rPr>
          <w:sz w:val="21"/>
          <w:szCs w:val="21"/>
        </w:rPr>
        <w:t>VLAN</w:t>
      </w:r>
      <w:r>
        <w:rPr>
          <w:rFonts w:hint="eastAsia"/>
          <w:sz w:val="21"/>
          <w:szCs w:val="21"/>
        </w:rPr>
        <w:t>中添加交换机端口，并激活路由选择协议的操作。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  <w:lang w:eastAsia="zh-CN"/>
        </w:rPr>
        <w:t>两层</w:t>
      </w:r>
      <w:r>
        <w:rPr>
          <w:rFonts w:hint="eastAsia"/>
          <w:sz w:val="21"/>
          <w:szCs w:val="21"/>
        </w:rPr>
        <w:t>交换机间创建</w:t>
      </w:r>
      <w:r>
        <w:rPr>
          <w:sz w:val="21"/>
          <w:szCs w:val="21"/>
        </w:rPr>
        <w:t>VLAN</w:t>
      </w:r>
      <w:r>
        <w:rPr>
          <w:rFonts w:hint="eastAsia"/>
          <w:sz w:val="21"/>
          <w:szCs w:val="21"/>
        </w:rPr>
        <w:t>，向</w:t>
      </w:r>
      <w:r>
        <w:rPr>
          <w:sz w:val="21"/>
          <w:szCs w:val="21"/>
        </w:rPr>
        <w:t>VLAN</w:t>
      </w:r>
      <w:r>
        <w:rPr>
          <w:rFonts w:hint="eastAsia"/>
          <w:sz w:val="21"/>
          <w:szCs w:val="21"/>
        </w:rPr>
        <w:t>中添加交换机端口，配置</w:t>
      </w:r>
      <w:r>
        <w:rPr>
          <w:sz w:val="21"/>
          <w:szCs w:val="21"/>
        </w:rPr>
        <w:t>Trunk</w:t>
      </w:r>
      <w:r>
        <w:rPr>
          <w:rFonts w:hint="eastAsia"/>
          <w:sz w:val="21"/>
          <w:szCs w:val="21"/>
        </w:rPr>
        <w:t>端口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在路由器上创建子接口，设置包封装格式，并激活路由选择协议的操作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测试不同</w:t>
      </w:r>
      <w:r>
        <w:rPr>
          <w:sz w:val="21"/>
          <w:szCs w:val="21"/>
        </w:rPr>
        <w:t>VLAN</w:t>
      </w:r>
      <w:r>
        <w:rPr>
          <w:rFonts w:hint="eastAsia"/>
          <w:sz w:val="21"/>
          <w:szCs w:val="21"/>
        </w:rPr>
        <w:t>间通信。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</w:rPr>
        <w:t>仪器：</w:t>
      </w:r>
      <w:r>
        <w:rPr>
          <w:rFonts w:hint="eastAsia"/>
          <w:lang w:val="en-US" w:eastAsia="zh-CN"/>
        </w:rPr>
        <w:t>两台交换机（二层）、三台PC机、一台路由器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</w:rPr>
      </w:pPr>
      <w:r>
        <w:rPr>
          <w:rFonts w:hint="eastAsia"/>
          <w:b/>
          <w:bCs/>
        </w:rPr>
        <w:t>实验环境：</w:t>
      </w:r>
      <w:r>
        <w:rPr>
          <w:rFonts w:hint="default"/>
          <w:b w:val="0"/>
          <w:bCs w:val="0"/>
        </w:rPr>
        <w:t>局部网环境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实验原理</w:t>
      </w:r>
    </w:p>
    <w:p>
      <w:pPr>
        <w:bidi w:val="0"/>
        <w:rPr>
          <w:rFonts w:hint="eastAsia" w:ascii="宋体" w:hAnsi="宋体"/>
          <w:b/>
          <w:bCs/>
          <w:color w:val="auto"/>
          <w:sz w:val="21"/>
          <w:szCs w:val="21"/>
          <w:lang w:eastAsia="zh-CN"/>
        </w:rPr>
      </w:pPr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eastAsia="zh-CN"/>
        </w:rPr>
        <w:t>五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交换机基本配置与</w:t>
      </w:r>
      <w:r>
        <w:rPr>
          <w:b/>
          <w:bCs/>
        </w:rPr>
        <w:t>VLAN</w:t>
      </w:r>
      <w:r>
        <w:rPr>
          <w:rFonts w:hint="eastAsia"/>
          <w:b/>
          <w:bCs/>
        </w:rPr>
        <w:t>的划分</w:t>
      </w:r>
    </w:p>
    <w:p>
      <w:pPr>
        <w:rPr>
          <w:rFonts w:hint="eastAsia" w:ascii="宋体" w:hAnsi="宋体"/>
          <w:b/>
          <w:bCs/>
          <w:color w:val="auto"/>
          <w:sz w:val="21"/>
          <w:szCs w:val="21"/>
          <w:lang w:eastAsia="zh-CN"/>
        </w:rPr>
      </w:pPr>
      <w:r>
        <w:rPr>
          <w:rFonts w:hint="eastAsia" w:ascii="宋体" w:hAnsi="宋体"/>
          <w:b/>
          <w:bCs/>
          <w:color w:val="auto"/>
          <w:sz w:val="21"/>
          <w:szCs w:val="21"/>
          <w:lang w:eastAsia="zh-CN"/>
        </w:rPr>
        <w:t>交换机原理</w:t>
      </w:r>
    </w:p>
    <w:p>
      <w:p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eastAsia="zh-CN"/>
        </w:rPr>
        <w:t>交换机工作在数据链路层。拥有一条很宽的内部总线和内部交换机构。端口都挂在内部总线上，交换机具有记忆功能，端口处理程序会查找内存中的地址表，以确定目的</w:t>
      </w: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MAC地址的NIC挂接在那个端口上，再通过内部交换机构将数据包传送到目的端口。</w:t>
      </w:r>
    </w:p>
    <w:p>
      <w:p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交换机将网络分段，有过滤和转发功能，能有效地隔离广播风暴，避免共享冲突。</w:t>
      </w:r>
    </w:p>
    <w:p>
      <w:p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1"/>
          <w:szCs w:val="21"/>
          <w:lang w:val="en-US" w:eastAsia="zh-CN"/>
        </w:rPr>
        <w:t>交换机的配置</w:t>
      </w: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：</w:t>
      </w:r>
    </w:p>
    <w:p>
      <w:pPr>
        <w:numPr>
          <w:ilvl w:val="0"/>
          <w:numId w:val="6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通过交换机的console口配置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第一次配置时必须通过此方式，且需要使用配置线缆连接。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连接：交换机console口---主机com口。配置：可通过windows超级终端进入配置。</w:t>
      </w:r>
    </w:p>
    <w:p>
      <w:pPr>
        <w:numPr>
          <w:ilvl w:val="0"/>
          <w:numId w:val="6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远程配置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连接：交换机RJ45口--主机RJ45口。配置：Telnet或web浏览器方式。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使用Telnet登录交换机前需要用交换机的console端口配置好交换机的一下内容：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在被管理的交换机上配置管理用的IP地址；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在被管理的交换机上建立具有管理权限的用户帐户。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关于交换机管理IP地址的配置：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Switch&gt;enable    !进入特权模式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Switch#configure terminal   !进入全局模式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Switch(config)#interface vlan 1    !进入交换机管理接口配置方式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Switch(config-if)#ip address 192.168.0.1 255.255.255.0  !配置交换机管理接口的IP地址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Switch(config-if)#no shutdown  !开启交换机管理接口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1"/>
          <w:szCs w:val="21"/>
          <w:lang w:val="en-US" w:eastAsia="zh-CN"/>
        </w:rPr>
        <w:t>交换机命令行模式</w:t>
      </w:r>
    </w:p>
    <w:p>
      <w:pPr>
        <w:numPr>
          <w:ilvl w:val="0"/>
          <w:numId w:val="7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用户模式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Switch&gt;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进入交换机后看到的第一个操作模式。该模式下可简单查看交换机软件硬件版本信息，并进行简单测试。</w:t>
      </w:r>
    </w:p>
    <w:p>
      <w:pPr>
        <w:numPr>
          <w:ilvl w:val="0"/>
          <w:numId w:val="7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特权模式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Switch#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可以对交换机的配置文件进行管理，查看配置信息，进行网络测试与调试。</w:t>
      </w:r>
    </w:p>
    <w:p>
      <w:pPr>
        <w:numPr>
          <w:ilvl w:val="0"/>
          <w:numId w:val="7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全局模式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Switch(config)#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可以配置全局性参数，如姓名、登录信息</w:t>
      </w:r>
    </w:p>
    <w:p>
      <w:pPr>
        <w:numPr>
          <w:ilvl w:val="0"/>
          <w:numId w:val="7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端口模式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Switch(config-if)#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对交换机端口进行参数配置。</w:t>
      </w:r>
    </w:p>
    <w:p>
      <w:pPr>
        <w:numPr>
          <w:ilvl w:val="0"/>
          <w:numId w:val="0"/>
        </w:numPr>
        <w:rPr>
          <w:rFonts w:hint="eastAsia" w:ascii="宋体" w:hAnsi="宋体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color w:val="auto"/>
          <w:sz w:val="21"/>
          <w:szCs w:val="21"/>
          <w:lang w:val="en-US" w:eastAsia="zh-CN"/>
        </w:rPr>
        <w:t>常用交换机命令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lang w:val="en-US" w:eastAsia="zh-CN"/>
        </w:rPr>
        <w:t>Switch&gt;</w:t>
      </w:r>
      <w:r>
        <w:rPr>
          <w:rFonts w:hint="eastAsia" w:ascii="宋体" w:hAnsi="宋体"/>
          <w:b w:val="0"/>
          <w:bCs w:val="0"/>
          <w:color w:val="auto"/>
          <w:sz w:val="21"/>
          <w:szCs w:val="21"/>
          <w:u w:val="single" w:color="auto"/>
          <w:lang w:val="en-US" w:eastAsia="zh-CN"/>
        </w:rPr>
        <w:t>enable</w:t>
      </w:r>
      <w: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  <w:t xml:space="preserve">     !进入特权模式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  <w:t>Switch#configure terminal   !进入全局模式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  <w:t>Switch(config)#interface fastethernet  0/5  !进入端口模式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  <w:t>Switch（configif-if)#exit  !返回上级模式</w:t>
      </w:r>
    </w:p>
    <w:p>
      <w:pPr>
        <w:numPr>
          <w:ilvl w:val="0"/>
          <w:numId w:val="0"/>
        </w:numPr>
        <w:rPr>
          <w:rFonts w:hint="eastAsia" w:ascii="宋体" w:hAnsi="宋体" w:eastAsia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/>
          <w:b w:val="0"/>
          <w:bCs w:val="0"/>
          <w:color w:val="auto"/>
          <w:sz w:val="21"/>
          <w:szCs w:val="21"/>
          <w:u w:val="none" w:color="auto"/>
          <w:lang w:val="en-US" w:eastAsia="zh-CN"/>
        </w:rPr>
        <w:t>Switch(config)#end   !返回特权模式</w:t>
      </w:r>
    </w:p>
    <w:p>
      <w:pPr>
        <w:numPr>
          <w:ilvl w:val="0"/>
          <w:numId w:val="0"/>
        </w:numPr>
        <w:rPr>
          <w:rFonts w:hint="eastAsia" w:ascii="宋体" w:hAnsi="宋体"/>
          <w:b w:val="0"/>
          <w:bCs w:val="0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u w:val="none" w:color="auto"/>
          <w:lang w:val="en-US" w:eastAsia="zh-CN"/>
        </w:rPr>
        <w:t>Switch#show interface fastethernet 0/5   !查看</w:t>
      </w:r>
    </w:p>
    <w:p>
      <w:pPr>
        <w:numPr>
          <w:ilvl w:val="0"/>
          <w:numId w:val="0"/>
        </w:numPr>
        <w:rPr>
          <w:rFonts w:hint="default" w:ascii="宋体" w:hAnsi="宋体"/>
          <w:b w:val="0"/>
          <w:bCs w:val="0"/>
          <w:color w:val="0000FF"/>
          <w:sz w:val="21"/>
          <w:szCs w:val="21"/>
          <w:u w:val="none" w:color="auto"/>
          <w:lang w:val="en-US" w:eastAsia="zh-CN"/>
        </w:rPr>
      </w:pPr>
      <w:r>
        <w:rPr>
          <w:rFonts w:hint="eastAsia" w:ascii="宋体" w:hAnsi="宋体"/>
          <w:b w:val="0"/>
          <w:bCs w:val="0"/>
          <w:color w:val="0000FF"/>
          <w:sz w:val="21"/>
          <w:szCs w:val="21"/>
          <w:u w:val="none" w:color="auto"/>
          <w:lang w:val="en-US" w:eastAsia="zh-CN"/>
        </w:rPr>
        <w:t>Switch#show mac-address-table   ！查看交换机MAC地址表，理解交换机工作原理。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eastAsia="zh-CN"/>
        </w:rPr>
        <w:t>六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跨</w:t>
      </w:r>
      <w:r>
        <w:rPr>
          <w:rFonts w:hint="eastAsia"/>
          <w:b/>
          <w:bCs/>
          <w:lang w:val="en-US" w:eastAsia="zh-CN"/>
        </w:rPr>
        <w:t>VLAN通信的实现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/>
          <w:b w:val="0"/>
          <w:bCs w:val="0"/>
          <w:sz w:val="21"/>
          <w:szCs w:val="21"/>
          <w:lang w:eastAsia="zh-CN"/>
        </w:rPr>
      </w:pPr>
      <w:bookmarkStart w:id="4" w:name="_Toc161223635"/>
      <w:r>
        <w:rPr>
          <w:rFonts w:hint="eastAsia"/>
          <w:b/>
          <w:bCs/>
          <w:sz w:val="21"/>
          <w:szCs w:val="21"/>
        </w:rPr>
        <w:t>路由器实现</w:t>
      </w:r>
      <w:r>
        <w:rPr>
          <w:b/>
          <w:bCs/>
          <w:sz w:val="21"/>
          <w:szCs w:val="21"/>
        </w:rPr>
        <w:t>VLAN</w:t>
      </w:r>
      <w:r>
        <w:rPr>
          <w:rFonts w:hint="eastAsia"/>
          <w:b/>
          <w:bCs/>
          <w:sz w:val="21"/>
          <w:szCs w:val="21"/>
        </w:rPr>
        <w:t>间通信</w:t>
      </w:r>
      <w:bookmarkEnd w:id="4"/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交换机端口与路由器端口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连接，由于路由器端口同时属于</w:t>
      </w:r>
      <w:r>
        <w:rPr>
          <w:rFonts w:hint="eastAsia" w:ascii="宋体" w:hAnsi="宋体"/>
          <w:b w:val="0"/>
          <w:bCs w:val="0"/>
          <w:sz w:val="21"/>
          <w:szCs w:val="21"/>
          <w:lang w:eastAsia="zh-CN"/>
        </w:rPr>
        <w:t>两个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VLAN，因此该端口使用Trunk模式。将路由器端口设置成两个字接口，分别属于连个VLAN ，每个子接口IP地址即为该对应网段的网关地址。实际上通过IP地址实现不同VLAN间通信。</w:t>
      </w:r>
    </w:p>
    <w:p>
      <w:pPr>
        <w:numPr>
          <w:ilvl w:val="0"/>
          <w:numId w:val="1"/>
        </w:num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</w:t>
      </w:r>
      <w:r>
        <w:rPr>
          <w:rFonts w:hint="eastAsia"/>
          <w:b/>
          <w:sz w:val="28"/>
          <w:szCs w:val="28"/>
          <w:lang w:val="en-US" w:eastAsia="zh-CN"/>
        </w:rPr>
        <w:t>及</w:t>
      </w:r>
      <w:r>
        <w:rPr>
          <w:rFonts w:hint="eastAsia"/>
          <w:b/>
          <w:color w:val="000000"/>
          <w:sz w:val="28"/>
          <w:szCs w:val="36"/>
        </w:rPr>
        <w:t>结果</w:t>
      </w:r>
      <w:r>
        <w:rPr>
          <w:rFonts w:hint="eastAsia"/>
          <w:b/>
          <w:color w:val="000000"/>
          <w:sz w:val="28"/>
          <w:szCs w:val="36"/>
          <w:lang w:val="en-US" w:eastAsia="zh-CN"/>
        </w:rPr>
        <w:t>分析</w:t>
      </w: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eastAsia="zh-CN"/>
        </w:rPr>
        <w:t>五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交换机基本配置与</w:t>
      </w:r>
      <w:r>
        <w:rPr>
          <w:b/>
          <w:bCs/>
        </w:rPr>
        <w:t>VLAN</w:t>
      </w:r>
      <w:r>
        <w:rPr>
          <w:rFonts w:hint="eastAsia"/>
          <w:b/>
          <w:bCs/>
        </w:rPr>
        <w:t>的划分</w:t>
      </w:r>
    </w:p>
    <w:p>
      <w:pPr>
        <w:bidi w:val="0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5271135" cy="2144395"/>
            <wp:effectExtent l="0" t="0" r="1905" b="4445"/>
            <wp:docPr id="4" name="图片 4" descr="be253ba471cc023ba1c6f2be8a3b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e253ba471cc023ba1c6f2be8a3b4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登录到交换机</w:t>
      </w:r>
    </w:p>
    <w:p>
      <w:pPr>
        <w:spacing w:line="360" w:lineRule="auto"/>
        <w:rPr>
          <w:rFonts w:hint="eastAsia"/>
          <w:sz w:val="21"/>
          <w:szCs w:val="21"/>
        </w:rPr>
      </w:pPr>
      <w:r>
        <w:rPr>
          <w:rFonts w:hint="eastAsia"/>
          <w:b/>
          <w:sz w:val="21"/>
          <w:szCs w:val="21"/>
        </w:rPr>
        <w:t>登录到交换机的步骤如下：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通过浏览器登录到RCMS</w:t>
      </w:r>
      <w:r>
        <w:rPr>
          <w:rFonts w:hint="eastAsia"/>
          <w:bCs/>
          <w:sz w:val="21"/>
          <w:szCs w:val="21"/>
          <w:lang w:eastAsia="zh-CN"/>
        </w:rPr>
        <w:t>页面</w:t>
      </w:r>
      <w:r>
        <w:rPr>
          <w:rFonts w:hint="eastAsia"/>
          <w:bCs/>
          <w:sz w:val="21"/>
          <w:szCs w:val="21"/>
        </w:rPr>
        <w:t>（远程控制服务管理）：</w:t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A组用户：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http://10.1.1.1:8080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sz w:val="21"/>
          <w:szCs w:val="21"/>
        </w:rPr>
        <w:t>http://10.1.1.1:8080</w:t>
      </w:r>
      <w:r>
        <w:rPr>
          <w:bCs/>
          <w:sz w:val="21"/>
          <w:szCs w:val="21"/>
        </w:rPr>
        <w:fldChar w:fldCharType="end"/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B组用户：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http://10.1.2.1:8080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sz w:val="21"/>
          <w:szCs w:val="21"/>
        </w:rPr>
        <w:t>http://10.1.2.1:8080</w:t>
      </w:r>
      <w:r>
        <w:rPr>
          <w:bCs/>
          <w:sz w:val="21"/>
          <w:szCs w:val="21"/>
        </w:rPr>
        <w:fldChar w:fldCharType="end"/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C组用户：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http://10.1.3.1:8080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sz w:val="21"/>
          <w:szCs w:val="21"/>
        </w:rPr>
        <w:t>http://10.1.3.1:8080</w:t>
      </w:r>
      <w:r>
        <w:rPr>
          <w:bCs/>
          <w:sz w:val="21"/>
          <w:szCs w:val="21"/>
        </w:rPr>
        <w:fldChar w:fldCharType="end"/>
      </w:r>
    </w:p>
    <w:p>
      <w:pPr>
        <w:ind w:left="360"/>
        <w:rPr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D组用户：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http://10.1.4.1:8080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sz w:val="21"/>
          <w:szCs w:val="21"/>
        </w:rPr>
        <w:t>http://10.1.4.1:8080</w:t>
      </w:r>
      <w:r>
        <w:rPr>
          <w:bCs/>
          <w:sz w:val="21"/>
          <w:szCs w:val="21"/>
        </w:rPr>
        <w:fldChar w:fldCharType="end"/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  <w:lang w:val="en-US" w:eastAsia="zh-CN"/>
        </w:rPr>
        <w:t>E</w:t>
      </w:r>
      <w:r>
        <w:rPr>
          <w:rFonts w:hint="eastAsia"/>
          <w:bCs/>
          <w:sz w:val="21"/>
          <w:szCs w:val="21"/>
        </w:rPr>
        <w:t>组用户：</w:t>
      </w:r>
      <w:r>
        <w:rPr>
          <w:bCs/>
          <w:sz w:val="21"/>
          <w:szCs w:val="21"/>
        </w:rPr>
        <w:fldChar w:fldCharType="begin"/>
      </w:r>
      <w:r>
        <w:rPr>
          <w:bCs/>
          <w:sz w:val="21"/>
          <w:szCs w:val="21"/>
        </w:rPr>
        <w:instrText xml:space="preserve"> HYPERLINK "</w:instrText>
      </w:r>
      <w:r>
        <w:rPr>
          <w:rFonts w:hint="eastAsia"/>
          <w:bCs/>
          <w:sz w:val="21"/>
          <w:szCs w:val="21"/>
        </w:rPr>
        <w:instrText xml:space="preserve">http://10.1.4.1:8080</w:instrText>
      </w:r>
      <w:r>
        <w:rPr>
          <w:bCs/>
          <w:sz w:val="21"/>
          <w:szCs w:val="21"/>
        </w:rPr>
        <w:instrText xml:space="preserve">" </w:instrText>
      </w:r>
      <w:r>
        <w:rPr>
          <w:bCs/>
          <w:sz w:val="21"/>
          <w:szCs w:val="21"/>
        </w:rPr>
        <w:fldChar w:fldCharType="separate"/>
      </w:r>
      <w:r>
        <w:rPr>
          <w:rStyle w:val="5"/>
          <w:rFonts w:hint="eastAsia"/>
          <w:bCs/>
          <w:sz w:val="21"/>
          <w:szCs w:val="21"/>
        </w:rPr>
        <w:t>http://10.1.</w:t>
      </w:r>
      <w:r>
        <w:rPr>
          <w:rStyle w:val="5"/>
          <w:rFonts w:hint="eastAsia"/>
          <w:bCs/>
          <w:sz w:val="21"/>
          <w:szCs w:val="21"/>
          <w:lang w:val="en-US" w:eastAsia="zh-CN"/>
        </w:rPr>
        <w:t>5</w:t>
      </w:r>
      <w:r>
        <w:rPr>
          <w:rStyle w:val="5"/>
          <w:rFonts w:hint="eastAsia"/>
          <w:bCs/>
          <w:sz w:val="21"/>
          <w:szCs w:val="21"/>
        </w:rPr>
        <w:t>.1:8080</w:t>
      </w:r>
      <w:r>
        <w:rPr>
          <w:bCs/>
          <w:sz w:val="21"/>
          <w:szCs w:val="21"/>
        </w:rPr>
        <w:fldChar w:fldCharType="end"/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选择一台交换机，如s1。进入用户模式。提示符为s1&gt;</w: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3027045</wp:posOffset>
                </wp:positionH>
                <wp:positionV relativeFrom="paragraph">
                  <wp:posOffset>1584325</wp:posOffset>
                </wp:positionV>
                <wp:extent cx="551180" cy="710565"/>
                <wp:effectExtent l="13970" t="13970" r="29210" b="222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80" cy="7105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8.35pt;margin-top:124.75pt;height:55.95pt;width:43.4pt;z-index:251660288;v-text-anchor:middle;mso-width-relative:page;mso-height-relative:page;" filled="f" stroked="t" coordsize="21600,21600" o:gfxdata="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6vDPfbAAAACwEAAA8AAAAAAAAAAQAgAAAAIgAAAGRycy9kb3ducmV2&#10;LnhtbFBLAQIUABQAAAAIAIdO4kBKhYRGawIAAMoEAAAOAAAAAAAAAAEAIAAAACoBAABkcnMvZTJv&#10;RG9jLnhtbFBLBQYAAAAABgAGAFkBAAAHBgAAAAA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408305</wp:posOffset>
                </wp:positionV>
                <wp:extent cx="1002030" cy="182880"/>
                <wp:effectExtent l="13970" t="13970" r="2032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26845" y="4840605"/>
                          <a:ext cx="100203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.05pt;margin-top:32.15pt;height:14.4pt;width:78.9pt;z-index:251659264;v-text-anchor:middle;mso-width-relative:page;mso-height-relative:page;" filled="f" stroked="t" coordsize="21600,21600" o:gfxdata="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Vz/ENcAAAAIAQAADwAAAAAAAAABACAAAAAiAAAAZHJz&#10;L2Rvd25yZXYueG1sUEsBAhQAFAAAAAgAh07iQC24Crd3AgAA1wQAAA4AAAAAAAAAAQAgAAAAJgEA&#10;AGRycy9lMm9Eb2MueG1sUEsFBgAAAAAGAAYAWQEAAA8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drawing>
          <wp:inline distT="0" distB="0" distL="114300" distR="114300">
            <wp:extent cx="5171440" cy="307848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实验时为A组用户，故输入图片中的网址进行访问，选择交换机s2为SwitchA进行配置</w:t>
      </w:r>
    </w:p>
    <w:p>
      <w:pPr>
        <w:rPr>
          <w:rFonts w:hint="default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实验过程中发现并不是每一台主机都能成功登录交换机进行配置，经过合理研究推测只有连接到主板的PC机能登录配置交换机，而连接到分交换机的PC机不能进行配置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进入特权模式</w:t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S</w:t>
      </w:r>
      <w:r>
        <w:rPr>
          <w:rFonts w:hint="eastAsia"/>
          <w:bCs/>
          <w:sz w:val="21"/>
          <w:szCs w:val="21"/>
        </w:rPr>
        <w:t>1&gt;</w:t>
      </w:r>
      <w:r>
        <w:rPr>
          <w:rFonts w:hint="eastAsia"/>
          <w:bCs/>
          <w:sz w:val="21"/>
          <w:szCs w:val="21"/>
          <w:u w:val="single"/>
        </w:rPr>
        <w:t>enable 14</w:t>
      </w:r>
      <w:r>
        <w:rPr>
          <w:rFonts w:hint="eastAsia"/>
          <w:bCs/>
          <w:sz w:val="21"/>
          <w:szCs w:val="21"/>
        </w:rPr>
        <w:t xml:space="preserve">   ！下划线上内容需要输入。</w:t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P</w:t>
      </w:r>
      <w:r>
        <w:rPr>
          <w:rFonts w:hint="eastAsia"/>
          <w:bCs/>
          <w:sz w:val="21"/>
          <w:szCs w:val="21"/>
        </w:rPr>
        <w:t>assword:</w:t>
      </w:r>
      <w:r>
        <w:rPr>
          <w:rFonts w:hint="eastAsia"/>
          <w:bCs/>
          <w:sz w:val="21"/>
          <w:szCs w:val="21"/>
          <w:u w:val="single"/>
        </w:rPr>
        <w:t>star</w:t>
      </w:r>
      <w:r>
        <w:rPr>
          <w:rFonts w:hint="eastAsia"/>
          <w:bCs/>
          <w:sz w:val="21"/>
          <w:szCs w:val="21"/>
        </w:rPr>
        <w:t xml:space="preserve">  ！star是需要输入的密码。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进入全局模式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S1#configure terminal</w:t>
      </w:r>
    </w:p>
    <w:p>
      <w:pPr>
        <w:rPr>
          <w:rFonts w:hint="eastAsia" w:ascii="宋体" w:hAnsi="宋体"/>
          <w:sz w:val="21"/>
          <w:szCs w:val="21"/>
        </w:rPr>
      </w:pPr>
      <w:r>
        <w:drawing>
          <wp:inline distT="0" distB="0" distL="114300" distR="114300">
            <wp:extent cx="4959350" cy="846455"/>
            <wp:effectExtent l="0" t="0" r="8890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 l="722" t="21965" r="4091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1801495</wp:posOffset>
                </wp:positionH>
                <wp:positionV relativeFrom="paragraph">
                  <wp:posOffset>487680</wp:posOffset>
                </wp:positionV>
                <wp:extent cx="1054100" cy="293370"/>
                <wp:effectExtent l="4445" t="4445" r="8255" b="69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进入全局模式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85pt;margin-top:38.4pt;height:23.1pt;width:83pt;z-index:251664384;mso-width-relative:page;mso-height-relative:page;" filled="f" stroked="t" coordsize="21600,21600" o:gfxdata="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y2JBtoAAAAKAQAA&#10;DwAAAAAAAAABACAAAAAiAAAAZHJzL2Rvd25yZXYueG1sUEsBAhQAFAAAAAgAh07iQGJxSH9QAgAA&#10;kAQAAA4AAAAAAAAAAQAgAAAAKQEAAGRycy9lMm9Eb2MueG1sUEsFBgAAAAAGAAYAWQEAAOsFAAAA&#10;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进入全局模式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159385</wp:posOffset>
                </wp:positionV>
                <wp:extent cx="1054100" cy="293370"/>
                <wp:effectExtent l="4445" t="4445" r="8255" b="698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69235" y="2944495"/>
                          <a:ext cx="105410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lang w:val="en-US" w:eastAsia="zh-CN"/>
                              </w:rPr>
                              <w:t>进入特权模式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2pt;margin-top:12.55pt;height:23.1pt;width:83pt;z-index:251663360;mso-width-relative:page;mso-height-relative:page;" filled="f" stroked="t" coordsize="21600,21600" o:gfxdata="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h&#10;DSYn2QAAAAkBAAAPAAAAAAAAAAEAIAAAACIAAABkcnMvZG93bnJldi54bWxQSwECFAAUAAAACACH&#10;TuJA3LDiOVwCAACaBAAADgAAAAAAAAABACAAAAAoAQAAZHJzL2Uyb0RvYy54bWxQSwUGAAAAAAYA&#10;BgBZAQAA9gUA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lang w:val="en-US" w:eastAsia="zh-CN"/>
                        </w:rPr>
                        <w:t>进入特权模式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212090</wp:posOffset>
                </wp:positionV>
                <wp:extent cx="1430020" cy="427990"/>
                <wp:effectExtent l="13970" t="13970" r="19050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3320" y="2921000"/>
                          <a:ext cx="1430020" cy="4279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5pt;margin-top:16.7pt;height:33.7pt;width:112.6pt;z-index:251661312;v-text-anchor:middle;mso-width-relative:page;mso-height-relative:page;" filled="f" stroked="t" coordsize="21600,21600" o:gfxdata="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Ygxch2AAAAAkBAAAPAAAAAAAAAAEAIAAAACIAAABkcnMv&#10;ZG93bnJldi54bWxQSwECFAAUAAAACACHTuJApyNbGHUCAADXBAAADgAAAAAAAAABACAAAAAnAQAA&#10;ZHJzL2Uyb0RvYy54bWxQSwUGAAAAAAYABgBZAQAADg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627380</wp:posOffset>
                </wp:positionV>
                <wp:extent cx="1816735" cy="153035"/>
                <wp:effectExtent l="13970" t="13970" r="28575" b="158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735" cy="1530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pt;margin-top:49.4pt;height:12.05pt;width:143.05pt;z-index:251662336;v-text-anchor:middle;mso-width-relative:page;mso-height-relative:page;" filled="f" stroked="t" coordsize="21600,21600" o:gfxdata="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yDyWm9gAAAAJAQAADwAAAAAAAAABACAAAAAiAAAAZHJzL2Rvd25yZXYueG1s&#10;UEsBAhQAFAAAAAgAh07iQImCxZBqAgAAywQAAA4AAAAAAAAAAQAgAAAAJwEAAGRycy9lMm9Eb2Mu&#10;eG1sUEsFBgAAAAAGAAYAWQEAAAM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  <w:lang w:eastAsia="zh-CN"/>
        </w:rPr>
        <w:t>）</w:t>
      </w:r>
      <w:r>
        <w:rPr>
          <w:rFonts w:hint="eastAsia" w:ascii="宋体" w:hAnsi="宋体"/>
          <w:sz w:val="21"/>
          <w:szCs w:val="21"/>
        </w:rPr>
        <w:t>交换机改名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S1(config)#hostname SwitchA   ！改名可选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u w:val="single"/>
          <w:lang w:val="en-US" w:eastAsia="zh-CN"/>
        </w:rPr>
        <w:t>本组实验时将交换机改名为</w:t>
      </w:r>
      <w:r>
        <w:rPr>
          <w:rFonts w:hint="eastAsia" w:ascii="宋体" w:hAnsi="宋体"/>
          <w:sz w:val="21"/>
          <w:szCs w:val="21"/>
          <w:u w:val="single"/>
        </w:rPr>
        <w:t>SwitchA</w:t>
      </w:r>
      <w:r>
        <w:rPr>
          <w:rFonts w:hint="eastAsia" w:ascii="宋体" w:hAnsi="宋体"/>
          <w:sz w:val="21"/>
          <w:szCs w:val="21"/>
          <w:u w:val="single"/>
          <w:lang w:val="en-US" w:eastAsia="zh-CN"/>
        </w:rPr>
        <w:t>AA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第二步：在交换机A（SwitchA）上建立2个VLAN 10 ，VLAN 20。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SwitchA(config)#vlan 10       ！创建VLAN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SwitchA(config-vlan)#exit     ！返回到全局模式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SwitchA(config)#vlan 20       ！创建VLAN 20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SwitchA(config-vlan)#end      !返回到特权模式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SwitchA#show vlan              !显示VLAN的配置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907280" cy="2948940"/>
            <wp:effectExtent l="0" t="0" r="0" b="762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第三步：将端口0/5、0/15C1分别放入VLAN10和VLAN20。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0/5  ！进入接口F0/5配置模式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access vlan 10       ！将F0/5分配给VLAN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SwitchA(config-if)#exit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0/15 ！进入接口F0/15配置模式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access vlan 20       ！将 F0/15分配给VLAN 20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SwitchA(config-if)#exit</w:t>
      </w:r>
    </w:p>
    <w:p>
      <w:pPr>
        <w:numPr>
          <w:ilvl w:val="0"/>
          <w:numId w:val="0"/>
        </w:numPr>
        <w:bidi w:val="0"/>
        <w:ind w:leftChars="0"/>
        <w:rPr>
          <w:rFonts w:hint="eastAsia" w:ascii="宋体" w:hAnsi="宋体"/>
          <w:b w:val="0"/>
          <w:bCs/>
          <w:color w:val="auto"/>
          <w:szCs w:val="21"/>
          <w:u w:val="single"/>
        </w:rPr>
      </w:pPr>
      <w:r>
        <w:rPr>
          <w:rFonts w:hint="eastAsia" w:ascii="宋体" w:hAnsi="宋体"/>
          <w:b w:val="0"/>
          <w:bCs/>
          <w:color w:val="auto"/>
          <w:szCs w:val="21"/>
          <w:u w:val="single"/>
          <w:lang w:val="en-US" w:eastAsia="zh-CN"/>
        </w:rPr>
        <w:t>在进行第三步之前要</w:t>
      </w:r>
      <w:r>
        <w:rPr>
          <w:rFonts w:hint="eastAsia" w:ascii="宋体" w:hAnsi="宋体"/>
          <w:b w:val="0"/>
          <w:bCs/>
          <w:color w:val="auto"/>
          <w:szCs w:val="21"/>
          <w:u w:val="single"/>
        </w:rPr>
        <w:t>先进入全局模式：configure terminal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第四步：把交换机SwitchA与SwitchB连接的0/24接口做成trunk模式。(Tag VLAN)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0/24 ！进入接口0/24配置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mode trunk       ！配置Trunk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SwitchA(config-if)#end   ！ 退出到特权模式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第五步：显示VLAN配置和trunk配置。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vlan</w:t>
      </w:r>
      <w:r>
        <w:rPr>
          <w:rFonts w:hint="eastAsia" w:ascii="宋体" w:hAnsi="宋体"/>
          <w:b/>
          <w:sz w:val="21"/>
          <w:szCs w:val="21"/>
        </w:rPr>
        <w:t xml:space="preserve">          </w:t>
      </w:r>
      <w:r>
        <w:rPr>
          <w:rFonts w:hint="eastAsia" w:ascii="宋体" w:hAnsi="宋体"/>
          <w:sz w:val="21"/>
          <w:szCs w:val="21"/>
        </w:rPr>
        <w:t xml:space="preserve">   ！ 显示VLAN配置信息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interface fastethernet 0/24 switchport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或 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interface fastethernet 0/24 trunk</w:t>
      </w:r>
    </w:p>
    <w:p>
      <w:pPr>
        <w:numPr>
          <w:ilvl w:val="0"/>
          <w:numId w:val="0"/>
        </w:numPr>
        <w:bidi w:val="0"/>
        <w:ind w:left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2277745</wp:posOffset>
                </wp:positionV>
                <wp:extent cx="3774440" cy="217170"/>
                <wp:effectExtent l="14605" t="14605" r="20955" b="2730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4440" cy="2171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25pt;margin-top:179.35pt;height:17.1pt;width:297.2pt;z-index:251666432;v-text-anchor:middle;mso-width-relative:page;mso-height-relative:page;" filled="f" stroked="t" coordsize="21600,21600" o:gfxdata="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LHbZdgAAAAKAQAADwAAAAAAAAABACAAAAAiAAAAZHJzL2Rvd25yZXYueG1s&#10;UEsBAhQAFAAAAAgAh07iQI0b9ftqAgAAzQQAAA4AAAAAAAAAAQAgAAAAJwEAAGRycy9lMm9Eb2Mu&#10;eG1sUEsFBgAAAAAGAAYAWQEAAAMG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2049145</wp:posOffset>
                </wp:positionV>
                <wp:extent cx="3698240" cy="182245"/>
                <wp:effectExtent l="13970" t="13970" r="21590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8240" cy="1822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7pt;margin-top:161.35pt;height:14.35pt;width:291.2pt;z-index:251665408;v-text-anchor:middle;mso-width-relative:page;mso-height-relative:page;" filled="f" stroked="t" coordsize="21600,21600" o:gfxdata="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zNxzT2AAAAAoBAAAPAAAAAAAAAAEAIAAAACIAAABkcnMvZG93bnJldi54&#10;bWxQSwECFAAUAAAACACHTuJAngjytGwCAADNBAAADgAAAAAAAAABACAAAAAnAQAAZHJzL2Uyb0Rv&#10;Yy54bWxQSwUGAAAAAAYABgBZAQAABQYAAAAA&#10;">
                <v:fill on="f" focussize="0,0"/>
                <v:stroke weight="2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4945380" cy="4411980"/>
            <wp:effectExtent l="0" t="0" r="7620" b="762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44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第六步：返回到</w:t>
      </w:r>
      <w:r>
        <w:rPr>
          <w:rFonts w:hint="eastAsia"/>
          <w:b/>
          <w:bCs/>
          <w:sz w:val="21"/>
          <w:szCs w:val="21"/>
        </w:rPr>
        <w:t>RCMS，选S</w:t>
      </w:r>
      <w:r>
        <w:rPr>
          <w:rFonts w:hint="eastAsia"/>
          <w:b/>
          <w:bCs/>
          <w:sz w:val="21"/>
          <w:szCs w:val="21"/>
          <w:lang w:val="en-US" w:eastAsia="zh-CN"/>
        </w:rPr>
        <w:t>2</w:t>
      </w:r>
      <w:r>
        <w:rPr>
          <w:rFonts w:hint="eastAsia"/>
          <w:b/>
          <w:bCs/>
          <w:sz w:val="21"/>
          <w:szCs w:val="21"/>
        </w:rPr>
        <w:t>，并</w:t>
      </w:r>
      <w:r>
        <w:rPr>
          <w:rFonts w:hint="eastAsia" w:ascii="宋体" w:hAnsi="宋体"/>
          <w:b/>
          <w:sz w:val="21"/>
          <w:szCs w:val="21"/>
        </w:rPr>
        <w:t>登录到交换机B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操作方式同第一步。注意，交换机改名为SwitchB。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选择交换机s3为SwitchB进行配置，将交换机改名为SwitchBBB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第七步：在交换机Switch B上建立VLAN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SwitchB(config)#vlan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SwitchB(config-vlan)#exit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第八步：把端口0/5 放入VLAN 10中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SwitchB(config)#interface fastethernet 0/5     ！进入接口F0/5配置模式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SwitchB(config-if)#switch access vlan 10          ！将F 0/5分配给VLAN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SwitchB(config-if)#exit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第九步：把交换机SwitchB与SwitchA连接的0/24接口做成trunk模式。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SwitchB(config)#interface fastethernet 0/24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SwitchB(config-if)#switchport mode trunk         ！配置Trunk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SwitchB(config-if)#end   ！ 退出到特权模式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第十步：显示VLAN配置和trunk配置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 #show vlan</w:t>
      </w:r>
      <w:r>
        <w:rPr>
          <w:rFonts w:hint="eastAsia" w:ascii="宋体" w:hAnsi="宋体"/>
          <w:b/>
          <w:sz w:val="21"/>
          <w:szCs w:val="21"/>
        </w:rPr>
        <w:t xml:space="preserve">          </w:t>
      </w:r>
      <w:r>
        <w:rPr>
          <w:rFonts w:hint="eastAsia" w:ascii="宋体" w:hAnsi="宋体"/>
          <w:sz w:val="21"/>
          <w:szCs w:val="21"/>
        </w:rPr>
        <w:t xml:space="preserve"> ！ 显示VLAN配置信息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SwitchB #show interface fastethernet 0/24 switchport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或 SwitchB #show interface fastethernet 0/24 trunk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861560" cy="4838700"/>
            <wp:effectExtent l="0" t="0" r="0" b="762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第十一步：检测与实验结果分析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实验配置图如下图所示：</w:t>
      </w:r>
    </w:p>
    <w:p>
      <w:pPr>
        <w:numPr>
          <w:ilvl w:val="0"/>
          <w:numId w:val="0"/>
        </w:numPr>
        <w:bidi w:val="0"/>
        <w:ind w:leftChars="0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4328160" cy="1761490"/>
            <wp:effectExtent l="0" t="0" r="0" b="6350"/>
            <wp:docPr id="19" name="图片 19" descr="be253ba471cc023ba1c6f2be8a3b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be253ba471cc023ba1c6f2be8a3b4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各PC端的IP地址分别为：</w:t>
      </w:r>
    </w:p>
    <w:p>
      <w:pPr>
        <w:rPr>
          <w:szCs w:val="21"/>
          <w:u w:val="single"/>
        </w:rPr>
      </w:pPr>
      <w:r>
        <w:rPr>
          <w:rFonts w:hint="eastAsia"/>
          <w:szCs w:val="21"/>
          <w:u w:val="single"/>
          <w:lang w:val="en-US" w:eastAsia="zh-CN"/>
        </w:rPr>
        <w:t>A</w:t>
      </w:r>
      <w:r>
        <w:rPr>
          <w:rFonts w:hint="eastAsia"/>
          <w:szCs w:val="21"/>
          <w:u w:val="single"/>
        </w:rPr>
        <w:t>2：10.1.10.2</w:t>
      </w:r>
    </w:p>
    <w:p>
      <w:pPr>
        <w:rPr>
          <w:szCs w:val="21"/>
          <w:u w:val="single"/>
        </w:rPr>
      </w:pPr>
      <w:r>
        <w:rPr>
          <w:rFonts w:hint="eastAsia"/>
          <w:szCs w:val="21"/>
          <w:u w:val="single"/>
          <w:lang w:val="en-US" w:eastAsia="zh-CN"/>
        </w:rPr>
        <w:t>A</w:t>
      </w:r>
      <w:r>
        <w:rPr>
          <w:rFonts w:hint="eastAsia"/>
          <w:szCs w:val="21"/>
          <w:u w:val="single"/>
        </w:rPr>
        <w:t>4：10.1.10.4</w:t>
      </w:r>
    </w:p>
    <w:p>
      <w:pPr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szCs w:val="21"/>
          <w:u w:val="single"/>
          <w:lang w:val="en-US" w:eastAsia="zh-CN"/>
        </w:rPr>
        <w:t>A</w:t>
      </w:r>
      <w:r>
        <w:rPr>
          <w:rFonts w:hint="eastAsia"/>
          <w:szCs w:val="21"/>
          <w:u w:val="single"/>
        </w:rPr>
        <w:t>5：10.1.10.5</w:t>
      </w:r>
    </w:p>
    <w:p>
      <w:pPr>
        <w:numPr>
          <w:ilvl w:val="0"/>
          <w:numId w:val="0"/>
        </w:numPr>
        <w:bidi w:val="0"/>
        <w:ind w:leftChars="0"/>
        <w:rPr>
          <w:rFonts w:hint="default" w:eastAsia="宋体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实验过程中将A3作为配置机，配置交换机，</w:t>
      </w:r>
      <w:r>
        <w:rPr>
          <w:rFonts w:hint="eastAsia" w:ascii="宋体" w:hAnsi="宋体"/>
          <w:b w:val="0"/>
          <w:bCs/>
          <w:sz w:val="21"/>
          <w:szCs w:val="21"/>
          <w:u w:val="single"/>
        </w:rPr>
        <w:t>把交换机SwitchB与SwitchA连接的0/24接口做成trunk模式</w:t>
      </w:r>
      <w:r>
        <w:rPr>
          <w:rFonts w:hint="eastAsia" w:ascii="宋体" w:hAnsi="宋体"/>
          <w:b w:val="0"/>
          <w:bCs/>
          <w:sz w:val="21"/>
          <w:szCs w:val="21"/>
          <w:u w:val="single"/>
          <w:lang w:eastAsia="zh-CN"/>
        </w:rPr>
        <w:t>。</w:t>
      </w:r>
      <w:r>
        <w:rPr>
          <w:rFonts w:hint="eastAsia"/>
          <w:b w:val="0"/>
          <w:bCs w:val="0"/>
          <w:u w:val="single"/>
          <w:lang w:val="en-US" w:eastAsia="zh-CN"/>
        </w:rPr>
        <w:t>A2、A4通过端口F0/5、F0/15连接在二层交换机s2(SwitchAAA)上，A5通过端口F0/5连接在单层交换机s3(SwitchBBB)上。A4、A5属于同一个VLAN——VLAN10，A2在单独的一个VLAN——VLAN20上，故A4、A5可直接通信，A2和A4、A5不能直接通信。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u w:val="single"/>
          <w:lang w:eastAsia="zh-CN"/>
        </w:rPr>
      </w:pPr>
      <w:r>
        <w:rPr>
          <w:rFonts w:hint="eastAsia"/>
          <w:sz w:val="21"/>
          <w:szCs w:val="21"/>
          <w:u w:val="single"/>
        </w:rPr>
        <w:t>通过ping测试配置结果</w:t>
      </w:r>
      <w:r>
        <w:rPr>
          <w:rFonts w:hint="eastAsia"/>
          <w:sz w:val="21"/>
          <w:szCs w:val="21"/>
          <w:u w:val="single"/>
          <w:lang w:eastAsia="zh-CN"/>
        </w:rPr>
        <w:t>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A2 ping A4、A5：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u w:val="single"/>
          <w:lang w:eastAsia="zh-CN"/>
        </w:rPr>
      </w:pPr>
      <w:r>
        <w:rPr>
          <w:rFonts w:hint="eastAsia"/>
          <w:sz w:val="21"/>
          <w:szCs w:val="21"/>
          <w:u w:val="single"/>
          <w:lang w:eastAsia="zh-CN"/>
        </w:rPr>
        <w:drawing>
          <wp:inline distT="0" distB="0" distL="114300" distR="114300">
            <wp:extent cx="3816350" cy="2700020"/>
            <wp:effectExtent l="0" t="0" r="8890" b="12700"/>
            <wp:docPr id="20" name="图片 20" descr="098841373e8afd46c90ae4e3c38d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98841373e8afd46c90ae4e3c38d14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A4 ping A5：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u w:val="single"/>
          <w:lang w:val="en-US" w:eastAsia="zh-CN"/>
        </w:rPr>
      </w:pPr>
      <w:r>
        <w:rPr>
          <w:rFonts w:hint="default"/>
          <w:sz w:val="21"/>
          <w:szCs w:val="21"/>
          <w:u w:val="single"/>
          <w:lang w:val="en-US" w:eastAsia="zh-CN"/>
        </w:rPr>
        <w:drawing>
          <wp:inline distT="0" distB="0" distL="114300" distR="114300">
            <wp:extent cx="4625975" cy="1534795"/>
            <wp:effectExtent l="0" t="0" r="6985" b="4445"/>
            <wp:docPr id="21" name="图片 21" descr="934385cf4e4572a474b23a8dff827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34385cf4e4572a474b23a8dff8270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A5 ping A4：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u w:val="single"/>
          <w:lang w:val="en-US" w:eastAsia="zh-CN"/>
        </w:rPr>
      </w:pPr>
      <w:r>
        <w:rPr>
          <w:rFonts w:hint="default"/>
          <w:sz w:val="21"/>
          <w:szCs w:val="21"/>
          <w:u w:val="single"/>
          <w:lang w:val="en-US" w:eastAsia="zh-CN"/>
        </w:rPr>
        <w:drawing>
          <wp:inline distT="0" distB="0" distL="114300" distR="114300">
            <wp:extent cx="4749800" cy="1555750"/>
            <wp:effectExtent l="0" t="0" r="5080" b="13970"/>
            <wp:docPr id="22" name="图片 22" descr="39060f1779d1f2e565a9baa98891a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39060f1779d1f2e565a9baa98891a9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根据实验结果可知，实验成功验证结论，故实验成功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>实验</w:t>
      </w:r>
      <w:r>
        <w:rPr>
          <w:rFonts w:hint="eastAsia"/>
          <w:b/>
          <w:bCs/>
          <w:lang w:eastAsia="zh-CN"/>
        </w:rPr>
        <w:t>六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lang w:eastAsia="zh-CN"/>
        </w:rPr>
        <w:t>跨</w:t>
      </w:r>
      <w:r>
        <w:rPr>
          <w:rFonts w:hint="eastAsia"/>
          <w:b/>
          <w:bCs/>
          <w:lang w:val="en-US" w:eastAsia="zh-CN"/>
        </w:rPr>
        <w:t>VLAN通信的实现</w:t>
      </w:r>
    </w:p>
    <w:p>
      <w:pPr>
        <w:bidi w:val="0"/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路由器实现</w:t>
      </w:r>
      <w:r>
        <w:rPr>
          <w:b/>
          <w:bCs/>
          <w:sz w:val="21"/>
          <w:szCs w:val="21"/>
        </w:rPr>
        <w:t>VLAN</w:t>
      </w:r>
      <w:r>
        <w:rPr>
          <w:rFonts w:hint="eastAsia"/>
          <w:b/>
          <w:bCs/>
          <w:sz w:val="21"/>
          <w:szCs w:val="21"/>
        </w:rPr>
        <w:t>间通信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default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74310" cy="3211195"/>
            <wp:effectExtent l="0" t="0" r="13970" b="4445"/>
            <wp:docPr id="5" name="图片 5" descr="b37b5e301659a15fb46ec310758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37b5e301659a15fb46ec31075865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第一步 登录到交换机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该步骤与实验五第一步相同，这里不做过多赘述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选择交换机s2为SwitchA进行配置，并更名为SwitchA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第二步：在交换机上创建两个VLAN，分别是VLAN 10和VLAN 20。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SwitchA(config)#vlan 10    ！创建VLAN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SwitchA(config)#vlan 20    ！创建VLAN 20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0/1   ！进入接口F0/1配置模式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access vlan 10</w:t>
      </w:r>
      <w:r>
        <w:rPr>
          <w:rFonts w:hint="eastAsia" w:ascii="宋体" w:hAnsi="宋体"/>
          <w:sz w:val="21"/>
          <w:szCs w:val="21"/>
        </w:rPr>
        <w:tab/>
      </w:r>
      <w:r>
        <w:rPr>
          <w:rFonts w:hint="eastAsia" w:ascii="宋体" w:hAnsi="宋体"/>
          <w:sz w:val="21"/>
          <w:szCs w:val="21"/>
        </w:rPr>
        <w:t xml:space="preserve"> ！将F 0/1分配给VLAN 10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SwitchA(config)#interface fastEthernet 0/2   ！进入接口F0/2配置模式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</w:t>
      </w:r>
      <w:r>
        <w:rPr>
          <w:rFonts w:hint="eastAsia"/>
          <w:sz w:val="21"/>
          <w:szCs w:val="21"/>
        </w:rPr>
        <w:t xml:space="preserve">switchport access vlan 20 </w:t>
      </w:r>
      <w:r>
        <w:rPr>
          <w:rFonts w:hint="eastAsia" w:ascii="宋体" w:hAnsi="宋体"/>
          <w:sz w:val="21"/>
          <w:szCs w:val="21"/>
        </w:rPr>
        <w:t xml:space="preserve">       ！将F 0/2分配给VLAN 20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第三步：把交换机的0/24接口做成trunk模式。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SwitchA(config-if)#interface fastethernet 0/24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SwitchA(config-if)#switchport mode trunk         ！</w:t>
      </w:r>
      <w:r>
        <w:rPr>
          <w:rFonts w:hint="eastAsia" w:ascii="宋体" w:hAnsi="宋体"/>
          <w:color w:val="FF0000"/>
          <w:sz w:val="21"/>
          <w:szCs w:val="21"/>
        </w:rPr>
        <w:t>配置Trunk</w:t>
      </w:r>
    </w:p>
    <w:p>
      <w:pPr>
        <w:rPr>
          <w:rFonts w:hint="eastAsia"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第四步：显示VLAN配置和Trunk配置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SwitchA(config-if)#end   ！ 退出到特权模式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vlan</w:t>
      </w:r>
      <w:r>
        <w:rPr>
          <w:rFonts w:hint="eastAsia" w:ascii="宋体" w:hAnsi="宋体"/>
          <w:b/>
          <w:sz w:val="21"/>
          <w:szCs w:val="21"/>
        </w:rPr>
        <w:t xml:space="preserve">          </w:t>
      </w:r>
      <w:r>
        <w:rPr>
          <w:rFonts w:hint="eastAsia" w:ascii="宋体" w:hAnsi="宋体"/>
          <w:sz w:val="21"/>
          <w:szCs w:val="21"/>
        </w:rPr>
        <w:t xml:space="preserve">   ！ 显示VLAN配置信息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interface fastethernet 0/24 switchport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或 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SwitchA #show interface fastethernet 0/24 trunk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113020" cy="4251960"/>
            <wp:effectExtent l="0" t="0" r="762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第五步 在路由器上配置接口F0的子接口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PC1传递数据给PC2的过程是：PC1</w:t>
      </w:r>
      <w:r>
        <w:rPr>
          <w:b/>
          <w:sz w:val="21"/>
          <w:szCs w:val="21"/>
        </w:rPr>
        <w:sym w:font="Wingdings" w:char="F0E0"/>
      </w:r>
      <w:r>
        <w:rPr>
          <w:rFonts w:hint="eastAsia"/>
          <w:b/>
          <w:sz w:val="21"/>
          <w:szCs w:val="21"/>
        </w:rPr>
        <w:t>交换机</w:t>
      </w:r>
      <w:r>
        <w:rPr>
          <w:b/>
          <w:sz w:val="21"/>
          <w:szCs w:val="21"/>
        </w:rPr>
        <w:sym w:font="Wingdings" w:char="F0E0"/>
      </w:r>
      <w:r>
        <w:rPr>
          <w:rFonts w:hint="eastAsia"/>
          <w:b/>
          <w:sz w:val="21"/>
          <w:szCs w:val="21"/>
        </w:rPr>
        <w:t>路由器</w:t>
      </w:r>
      <w:r>
        <w:rPr>
          <w:b/>
          <w:sz w:val="21"/>
          <w:szCs w:val="21"/>
        </w:rPr>
        <w:sym w:font="Wingdings" w:char="F0E0"/>
      </w:r>
      <w:r>
        <w:rPr>
          <w:rFonts w:hint="eastAsia"/>
          <w:b/>
          <w:sz w:val="21"/>
          <w:szCs w:val="21"/>
        </w:rPr>
        <w:t>交换机</w:t>
      </w:r>
      <w:r>
        <w:rPr>
          <w:b/>
          <w:sz w:val="21"/>
          <w:szCs w:val="21"/>
        </w:rPr>
        <w:sym w:font="Wingdings" w:char="F0E0"/>
      </w:r>
      <w:r>
        <w:rPr>
          <w:rFonts w:hint="eastAsia"/>
          <w:b/>
          <w:sz w:val="21"/>
          <w:szCs w:val="21"/>
        </w:rPr>
        <w:t>PC2。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1、返回到</w:t>
      </w:r>
      <w:r>
        <w:rPr>
          <w:rFonts w:hint="eastAsia"/>
          <w:bCs/>
          <w:sz w:val="21"/>
          <w:szCs w:val="21"/>
        </w:rPr>
        <w:t>RCMS，选r1，并</w:t>
      </w:r>
      <w:r>
        <w:rPr>
          <w:rFonts w:hint="eastAsia" w:ascii="宋体" w:hAnsi="宋体"/>
          <w:sz w:val="21"/>
          <w:szCs w:val="21"/>
        </w:rPr>
        <w:t>登录到路由器R1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操作方式同第一步。注意，路由器可以改名为 hostname Router。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1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通过浏览器登录到RCMS</w:t>
      </w:r>
      <w:r>
        <w:rPr>
          <w:rFonts w:hint="eastAsia"/>
          <w:bCs/>
          <w:sz w:val="21"/>
          <w:szCs w:val="21"/>
          <w:lang w:eastAsia="zh-CN"/>
        </w:rPr>
        <w:t>页面</w:t>
      </w:r>
      <w:r>
        <w:rPr>
          <w:rFonts w:hint="eastAsia"/>
          <w:bCs/>
          <w:sz w:val="21"/>
          <w:szCs w:val="21"/>
        </w:rPr>
        <w:t>（远程控制服务管理）：</w:t>
      </w:r>
    </w:p>
    <w:p>
      <w:pPr>
        <w:ind w:left="360"/>
        <w:rPr>
          <w:rFonts w:hint="eastAsia"/>
          <w:b/>
          <w:bCs/>
          <w:sz w:val="21"/>
          <w:szCs w:val="21"/>
        </w:rPr>
      </w:pPr>
      <w:r>
        <w:rPr>
          <w:rFonts w:hint="eastAsia"/>
          <w:bCs/>
          <w:sz w:val="21"/>
          <w:szCs w:val="21"/>
          <w:lang w:eastAsia="zh-CN"/>
        </w:rPr>
        <w:t>（分组如上）</w:t>
      </w:r>
      <w:r>
        <w:rPr>
          <w:rFonts w:hint="eastAsia"/>
          <w:bCs/>
          <w:sz w:val="21"/>
          <w:szCs w:val="21"/>
        </w:rPr>
        <w:t>选择一台路由器，如r1。进入用户模式。提示符为</w:t>
      </w:r>
      <w:r>
        <w:rPr>
          <w:rFonts w:hint="eastAsia"/>
          <w:b/>
          <w:bCs/>
          <w:sz w:val="21"/>
          <w:szCs w:val="21"/>
        </w:rPr>
        <w:t>r1&gt;</w:t>
      </w:r>
    </w:p>
    <w:p>
      <w:pPr>
        <w:rPr>
          <w:rFonts w:hint="default" w:eastAsia="宋体"/>
          <w:b w:val="0"/>
          <w:bCs w:val="0"/>
          <w:sz w:val="21"/>
          <w:szCs w:val="21"/>
          <w:u w:val="singl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single"/>
          <w:lang w:val="en-US" w:eastAsia="zh-CN"/>
        </w:rPr>
        <w:t>本实验</w:t>
      </w:r>
      <w:r>
        <w:rPr>
          <w:rFonts w:hint="eastAsia" w:ascii="宋体" w:hAnsi="宋体"/>
          <w:b w:val="0"/>
          <w:bCs w:val="0"/>
          <w:sz w:val="21"/>
          <w:szCs w:val="21"/>
          <w:u w:val="single"/>
          <w:lang w:val="en-US" w:eastAsia="zh-CN"/>
        </w:rPr>
        <w:t>选择路由器r3进行配置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2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进入特权模式</w:t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r1&gt;</w:t>
      </w:r>
      <w:r>
        <w:rPr>
          <w:rFonts w:hint="eastAsia"/>
          <w:bCs/>
          <w:sz w:val="21"/>
          <w:szCs w:val="21"/>
          <w:u w:val="single"/>
        </w:rPr>
        <w:t>enable 14</w:t>
      </w:r>
      <w:r>
        <w:rPr>
          <w:rFonts w:hint="eastAsia"/>
          <w:bCs/>
          <w:sz w:val="21"/>
          <w:szCs w:val="21"/>
        </w:rPr>
        <w:t xml:space="preserve">   ！下划线上内容需要输入。</w:t>
      </w:r>
    </w:p>
    <w:p>
      <w:pPr>
        <w:ind w:left="360"/>
        <w:rPr>
          <w:rFonts w:hint="eastAsia"/>
          <w:bCs/>
          <w:sz w:val="21"/>
          <w:szCs w:val="21"/>
        </w:rPr>
      </w:pPr>
      <w:r>
        <w:rPr>
          <w:bCs/>
          <w:sz w:val="21"/>
          <w:szCs w:val="21"/>
        </w:rPr>
        <w:t>P</w:t>
      </w:r>
      <w:r>
        <w:rPr>
          <w:rFonts w:hint="eastAsia"/>
          <w:bCs/>
          <w:sz w:val="21"/>
          <w:szCs w:val="21"/>
        </w:rPr>
        <w:t>assword:star  ！star是需要输入的密码。</w:t>
      </w:r>
    </w:p>
    <w:p>
      <w:pPr>
        <w:rPr>
          <w:rFonts w:hint="eastAsia"/>
          <w:bCs/>
          <w:sz w:val="21"/>
          <w:szCs w:val="21"/>
        </w:rPr>
      </w:pPr>
      <w:r>
        <w:rPr>
          <w:rFonts w:hint="eastAsia"/>
          <w:bCs/>
          <w:sz w:val="21"/>
          <w:szCs w:val="21"/>
        </w:rPr>
        <w:t>3</w:t>
      </w:r>
      <w:r>
        <w:rPr>
          <w:rFonts w:hint="eastAsia"/>
          <w:bCs/>
          <w:sz w:val="21"/>
          <w:szCs w:val="21"/>
          <w:lang w:eastAsia="zh-CN"/>
        </w:rPr>
        <w:t>）</w:t>
      </w:r>
      <w:r>
        <w:rPr>
          <w:rFonts w:hint="eastAsia"/>
          <w:bCs/>
          <w:sz w:val="21"/>
          <w:szCs w:val="21"/>
        </w:rPr>
        <w:t>进入全局模式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r1#configure terminal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4</w:t>
      </w:r>
      <w:r>
        <w:rPr>
          <w:rFonts w:hint="eastAsia" w:ascii="宋体" w:hAnsi="宋体"/>
          <w:sz w:val="21"/>
          <w:szCs w:val="21"/>
          <w:lang w:eastAsia="zh-CN"/>
        </w:rPr>
        <w:t>）</w:t>
      </w:r>
      <w:r>
        <w:rPr>
          <w:rFonts w:hint="eastAsia" w:ascii="宋体" w:hAnsi="宋体"/>
          <w:sz w:val="21"/>
          <w:szCs w:val="21"/>
        </w:rPr>
        <w:t>交换机改名</w:t>
      </w:r>
    </w:p>
    <w:p>
      <w:pPr>
        <w:ind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r1(config)#hostname RouterA  ！改名可选</w:t>
      </w:r>
    </w:p>
    <w:p>
      <w:pPr>
        <w:rPr>
          <w:rFonts w:hint="default" w:ascii="宋体" w:hAnsi="宋体" w:eastAsia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/>
          <w:sz w:val="21"/>
          <w:szCs w:val="21"/>
          <w:u w:val="single"/>
          <w:lang w:val="en-US" w:eastAsia="zh-CN"/>
        </w:rPr>
        <w:t>并将r3改名为RouterAAA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2、进入子接口配置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 w:ascii="宋体" w:hAnsi="宋体"/>
          <w:sz w:val="21"/>
          <w:szCs w:val="21"/>
        </w:rPr>
        <w:t xml:space="preserve">   ！进入路由器接口配置模式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Router(config-if)#no ip address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Router(config-if)#no shutdown      ！开启路由器接口f0。（路由器接口默认关闭）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</w:t>
      </w:r>
      <w:r>
        <w:rPr>
          <w:rFonts w:hint="eastAsia"/>
          <w:b/>
          <w:bCs/>
          <w:sz w:val="21"/>
          <w:szCs w:val="21"/>
          <w:lang w:val="en-US" w:eastAsia="zh-CN"/>
        </w:rPr>
        <w:t>interface GigabitEthernet 0/1</w:t>
      </w:r>
      <w:r>
        <w:rPr>
          <w:rFonts w:hint="eastAsia"/>
          <w:sz w:val="21"/>
          <w:szCs w:val="21"/>
        </w:rPr>
        <w:t xml:space="preserve">.10 </w:t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！进入子接口F0.10配置模式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Router(config-subif)#</w:t>
      </w:r>
      <w:r>
        <w:rPr>
          <w:sz w:val="21"/>
          <w:szCs w:val="21"/>
        </w:rPr>
        <w:t>encapsulation  dot1Q</w:t>
      </w:r>
      <w:r>
        <w:rPr>
          <w:rFonts w:hint="eastAsia"/>
          <w:sz w:val="21"/>
          <w:szCs w:val="21"/>
        </w:rPr>
        <w:t xml:space="preserve"> 10  ！封装802.1q，并指定VLAN号10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Router(config-subif)#</w:t>
      </w:r>
      <w:r>
        <w:rPr>
          <w:rFonts w:hint="eastAsia"/>
          <w:sz w:val="21"/>
          <w:szCs w:val="21"/>
        </w:rPr>
        <w:t>ip add 192.168.10.254 255.255.255.0  ！配置子接口F0.10 IP地址.VLAN10的默认网关。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Router(config)#exit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nterface  Fastethernet 1/0.20    ！进入子接口F0.20配置模式</w:t>
      </w:r>
    </w:p>
    <w:p>
      <w:pPr>
        <w:rPr>
          <w:rFonts w:hint="eastAsia"/>
          <w:b w:val="0"/>
          <w:bCs w:val="0"/>
          <w:sz w:val="21"/>
          <w:szCs w:val="21"/>
          <w:u w:val="single"/>
        </w:rPr>
      </w:pPr>
      <w:r>
        <w:rPr>
          <w:rFonts w:hint="eastAsia" w:ascii="宋体" w:hAnsi="宋体"/>
          <w:b w:val="0"/>
          <w:bCs w:val="0"/>
          <w:sz w:val="21"/>
          <w:szCs w:val="21"/>
          <w:u w:val="single"/>
          <w:lang w:val="en-US" w:eastAsia="zh-CN"/>
        </w:rPr>
        <w:t>输入该命令时报错，经过资料查证，该命令应为</w:t>
      </w:r>
      <w:r>
        <w:rPr>
          <w:rFonts w:hint="eastAsia" w:ascii="宋体" w:hAnsi="宋体"/>
          <w:b w:val="0"/>
          <w:bCs w:val="0"/>
          <w:color w:val="FF0000"/>
          <w:sz w:val="21"/>
          <w:szCs w:val="21"/>
          <w:u w:val="single"/>
          <w:shd w:val="clear" w:color="auto" w:fill="auto"/>
        </w:rPr>
        <w:t>#</w:t>
      </w:r>
      <w:r>
        <w:rPr>
          <w:rFonts w:hint="eastAsia"/>
          <w:b w:val="0"/>
          <w:bCs w:val="0"/>
          <w:color w:val="FF0000"/>
          <w:sz w:val="21"/>
          <w:szCs w:val="21"/>
          <w:u w:val="single"/>
          <w:shd w:val="clear" w:color="auto" w:fill="auto"/>
          <w:lang w:val="en-US" w:eastAsia="zh-CN"/>
        </w:rPr>
        <w:t>interface GigabitEthernet 0/1</w:t>
      </w:r>
      <w:r>
        <w:rPr>
          <w:rFonts w:hint="eastAsia"/>
          <w:b w:val="0"/>
          <w:bCs w:val="0"/>
          <w:color w:val="FF0000"/>
          <w:sz w:val="21"/>
          <w:szCs w:val="21"/>
          <w:u w:val="single"/>
          <w:shd w:val="clear" w:color="auto" w:fill="auto"/>
        </w:rPr>
        <w:t>.</w:t>
      </w:r>
      <w:r>
        <w:rPr>
          <w:rFonts w:hint="eastAsia"/>
          <w:b w:val="0"/>
          <w:bCs w:val="0"/>
          <w:color w:val="FF0000"/>
          <w:sz w:val="21"/>
          <w:szCs w:val="21"/>
          <w:u w:val="single"/>
          <w:shd w:val="clear" w:color="auto" w:fill="auto"/>
          <w:lang w:val="en-US" w:eastAsia="zh-CN"/>
        </w:rPr>
        <w:t>20</w:t>
      </w:r>
      <w:r>
        <w:rPr>
          <w:rFonts w:hint="eastAsia"/>
          <w:b w:val="0"/>
          <w:bCs w:val="0"/>
          <w:color w:val="FF0000"/>
          <w:sz w:val="21"/>
          <w:szCs w:val="21"/>
          <w:u w:val="single"/>
          <w:shd w:val="clear" w:color="auto" w:fill="auto"/>
        </w:rPr>
        <w:t xml:space="preserve"> 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Router(config-subif)#</w:t>
      </w:r>
      <w:r>
        <w:rPr>
          <w:sz w:val="21"/>
          <w:szCs w:val="21"/>
        </w:rPr>
        <w:t>encapsulation  dot1Q</w:t>
      </w:r>
      <w:r>
        <w:rPr>
          <w:rFonts w:hint="eastAsia"/>
          <w:sz w:val="21"/>
          <w:szCs w:val="21"/>
        </w:rPr>
        <w:t xml:space="preserve"> 20  ！封装802.1q，并指定VLAN号20</w:t>
      </w:r>
    </w:p>
    <w:p>
      <w:pPr>
        <w:rPr>
          <w:rFonts w:hint="eastAsia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Router(config-subif)#</w:t>
      </w:r>
      <w:r>
        <w:rPr>
          <w:rFonts w:hint="eastAsia"/>
          <w:sz w:val="21"/>
          <w:szCs w:val="21"/>
        </w:rPr>
        <w:t>ip address 192.168.20.254 255.255.255.0 ！配置子接口F0.20 IP地址。VLAN 20的默认网关。</w:t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第六步 验证接口配置和VLAN配置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Router(config)#exit</w:t>
      </w:r>
    </w:p>
    <w:p>
      <w:pPr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 xml:space="preserve">Router(config)#show </w:t>
      </w:r>
      <w:r>
        <w:rPr>
          <w:rFonts w:hint="eastAsia" w:ascii="宋体" w:hAnsi="宋体"/>
          <w:color w:val="FF0000"/>
          <w:sz w:val="21"/>
          <w:szCs w:val="21"/>
          <w:lang w:val="en-US" w:eastAsia="zh-CN"/>
        </w:rPr>
        <w:t>ip</w: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/>
          <w:sz w:val="21"/>
          <w:szCs w:val="21"/>
        </w:rPr>
        <w:t xml:space="preserve">interface </w:t>
      </w:r>
      <w:r>
        <w:rPr>
          <w:rFonts w:ascii="宋体" w:hAnsi="宋体"/>
          <w:sz w:val="21"/>
          <w:szCs w:val="21"/>
        </w:rPr>
        <w:t>brief</w:t>
      </w:r>
    </w:p>
    <w:p>
      <w:pPr>
        <w:rPr>
          <w:rFonts w:hint="default" w:ascii="宋体" w:hAnsi="宋体" w:eastAsia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/>
          <w:sz w:val="21"/>
          <w:szCs w:val="21"/>
          <w:u w:val="single"/>
          <w:lang w:val="en-US" w:eastAsia="zh-CN"/>
        </w:rPr>
        <w:t>输入该命令时报错，经过资料查证和分析，该命令缺少ip</w:t>
      </w:r>
    </w:p>
    <w:p>
      <w:pPr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Router(config)#show vlan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105400" cy="4869180"/>
            <wp:effectExtent l="0" t="0" r="0" b="762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第七步 各VLAN内主机的配置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注意不同VLAN主机的网关地址分别是路由器两个子网的接口地址。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实验配置图如下图所示：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u w:val="none"/>
          <w:lang w:val="en-US" w:eastAsia="zh-CN"/>
        </w:rPr>
      </w:pPr>
      <w:r>
        <w:rPr>
          <w:rFonts w:hint="default"/>
          <w:sz w:val="21"/>
          <w:szCs w:val="21"/>
          <w:u w:val="none"/>
          <w:lang w:val="en-US" w:eastAsia="zh-CN"/>
        </w:rPr>
        <w:drawing>
          <wp:inline distT="0" distB="0" distL="114300" distR="114300">
            <wp:extent cx="5274310" cy="3211195"/>
            <wp:effectExtent l="0" t="0" r="13970" b="4445"/>
            <wp:docPr id="16" name="图片 16" descr="b37b5e301659a15fb46ec3107586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37b5e301659a15fb46ec31075865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实验过程中将A3作为配置机，配置交换机，</w:t>
      </w:r>
      <w:r>
        <w:rPr>
          <w:rFonts w:hint="eastAsia" w:ascii="宋体" w:hAnsi="宋体"/>
          <w:b w:val="0"/>
          <w:bCs/>
          <w:sz w:val="21"/>
          <w:szCs w:val="21"/>
          <w:u w:val="single"/>
        </w:rPr>
        <w:t>把交换机Switch</w:t>
      </w:r>
      <w:r>
        <w:rPr>
          <w:rFonts w:hint="eastAsia" w:ascii="宋体" w:hAnsi="宋体"/>
          <w:b w:val="0"/>
          <w:bCs/>
          <w:sz w:val="21"/>
          <w:szCs w:val="21"/>
          <w:u w:val="single"/>
          <w:lang w:val="en-US" w:eastAsia="zh-CN"/>
        </w:rPr>
        <w:t>A</w:t>
      </w:r>
      <w:r>
        <w:rPr>
          <w:rFonts w:hint="eastAsia" w:ascii="宋体" w:hAnsi="宋体"/>
          <w:b w:val="0"/>
          <w:bCs/>
          <w:sz w:val="21"/>
          <w:szCs w:val="21"/>
          <w:u w:val="single"/>
        </w:rPr>
        <w:t>与</w:t>
      </w:r>
      <w:r>
        <w:rPr>
          <w:rFonts w:hint="eastAsia" w:ascii="宋体" w:hAnsi="宋体"/>
          <w:sz w:val="21"/>
          <w:szCs w:val="21"/>
          <w:u w:val="single"/>
          <w:lang w:val="en-US" w:eastAsia="zh-CN"/>
        </w:rPr>
        <w:t>RouterAAA</w:t>
      </w:r>
      <w:r>
        <w:rPr>
          <w:rFonts w:hint="eastAsia" w:ascii="宋体" w:hAnsi="宋体"/>
          <w:b w:val="0"/>
          <w:bCs/>
          <w:sz w:val="21"/>
          <w:szCs w:val="21"/>
          <w:u w:val="single"/>
        </w:rPr>
        <w:t>连接的0/24</w:t>
      </w:r>
      <w:r>
        <w:rPr>
          <w:rFonts w:hint="eastAsia" w:ascii="宋体" w:hAnsi="宋体"/>
          <w:b w:val="0"/>
          <w:bCs/>
          <w:sz w:val="21"/>
          <w:szCs w:val="21"/>
          <w:u w:val="single"/>
          <w:lang w:eastAsia="zh-CN"/>
        </w:rPr>
        <w:t>、</w:t>
      </w:r>
      <w:r>
        <w:rPr>
          <w:rFonts w:hint="eastAsia" w:ascii="宋体" w:hAnsi="宋体"/>
          <w:b w:val="0"/>
          <w:bCs/>
          <w:sz w:val="21"/>
          <w:szCs w:val="21"/>
          <w:u w:val="single"/>
          <w:lang w:val="en-US" w:eastAsia="zh-CN"/>
        </w:rPr>
        <w:t>1/0</w:t>
      </w:r>
      <w:r>
        <w:rPr>
          <w:rFonts w:hint="eastAsia" w:ascii="宋体" w:hAnsi="宋体"/>
          <w:b w:val="0"/>
          <w:bCs/>
          <w:sz w:val="21"/>
          <w:szCs w:val="21"/>
          <w:u w:val="single"/>
        </w:rPr>
        <w:t>接口做成trunk模式</w:t>
      </w:r>
      <w:r>
        <w:rPr>
          <w:rFonts w:hint="eastAsia" w:ascii="宋体" w:hAnsi="宋体"/>
          <w:b w:val="0"/>
          <w:bCs/>
          <w:sz w:val="21"/>
          <w:szCs w:val="21"/>
          <w:u w:val="single"/>
          <w:lang w:eastAsia="zh-CN"/>
        </w:rPr>
        <w:t>。</w:t>
      </w:r>
      <w:r>
        <w:rPr>
          <w:rFonts w:hint="eastAsia"/>
          <w:b w:val="0"/>
          <w:bCs w:val="0"/>
          <w:u w:val="single"/>
          <w:lang w:val="en-US" w:eastAsia="zh-CN"/>
        </w:rPr>
        <w:t>A4通过端口F0/1连接在交换机s2(SwitchA)上，A5通过端口F0/2连接在交换机s2(SwitchA)上。A4属于VLAN10，A5属于VLAN20。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还需要更改A4和A5的IP地址和默认网关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single"/>
          <w:lang w:val="en-US" w:eastAsia="zh-CN"/>
        </w:rPr>
        <w:t>更改后A4的IP地址和默认网关：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869180" cy="2001520"/>
            <wp:effectExtent l="0" t="0" r="7620" b="10160"/>
            <wp:docPr id="2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rcRect b="4136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</w:pPr>
      <w:r>
        <w:rPr>
          <w:rFonts w:hint="eastAsia"/>
          <w:b w:val="0"/>
          <w:bCs w:val="0"/>
          <w:u w:val="single"/>
          <w:lang w:val="en-US" w:eastAsia="zh-CN"/>
        </w:rPr>
        <w:t>更改后A5的IP地址和默认网关：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5113020" cy="1699260"/>
            <wp:effectExtent l="0" t="0" r="7620" b="7620"/>
            <wp:docPr id="2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1"/>
          <w:szCs w:val="21"/>
        </w:rPr>
      </w:pPr>
    </w:p>
    <w:p>
      <w:pPr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第八步 测试VLAN间路由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u w:val="none"/>
        </w:rPr>
        <w:t>通过ping测试配置结果</w:t>
      </w:r>
      <w:r>
        <w:rPr>
          <w:rFonts w:hint="eastAsia"/>
          <w:sz w:val="21"/>
          <w:szCs w:val="21"/>
          <w:u w:val="none"/>
          <w:lang w:eastAsia="zh-CN"/>
        </w:rPr>
        <w:t>，</w:t>
      </w:r>
      <w:r>
        <w:rPr>
          <w:rFonts w:hint="eastAsia"/>
          <w:sz w:val="21"/>
          <w:szCs w:val="21"/>
        </w:rPr>
        <w:t>如果测试结果是连通的，则说明实验成功，否则实验失败，需仔细检查。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A4 ping A5：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drawing>
          <wp:inline distT="0" distB="0" distL="114300" distR="114300">
            <wp:extent cx="4884420" cy="1615440"/>
            <wp:effectExtent l="0" t="0" r="7620" b="0"/>
            <wp:docPr id="25" name="图片 25" descr="da122ad9dd142bbc3b1733037099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da122ad9dd142bbc3b1733037099c9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A5 ping A4：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u w:val="single"/>
          <w:lang w:val="en-US" w:eastAsia="zh-CN"/>
        </w:rPr>
      </w:pPr>
      <w:r>
        <w:rPr>
          <w:rFonts w:hint="default"/>
          <w:u w:val="single"/>
          <w:lang w:val="en-US" w:eastAsia="zh-CN"/>
        </w:rPr>
        <w:drawing>
          <wp:inline distT="0" distB="0" distL="114300" distR="114300">
            <wp:extent cx="5113020" cy="3284220"/>
            <wp:effectExtent l="0" t="0" r="7620" b="7620"/>
            <wp:docPr id="27" name="图片 27" descr="78899aefc44b5f25bc83fe72f9e98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78899aefc44b5f25bc83fe72f9e98a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default"/>
          <w:sz w:val="21"/>
          <w:szCs w:val="21"/>
          <w:u w:val="single"/>
          <w:lang w:val="en-US" w:eastAsia="zh-CN"/>
        </w:rPr>
      </w:pPr>
      <w:r>
        <w:rPr>
          <w:rFonts w:hint="eastAsia"/>
          <w:sz w:val="21"/>
          <w:szCs w:val="21"/>
          <w:u w:val="single"/>
          <w:lang w:val="en-US" w:eastAsia="zh-CN"/>
        </w:rPr>
        <w:t>根据实验结果可知，实验成功验证结论，故实验成功</w:t>
      </w:r>
    </w:p>
    <w:p>
      <w:pPr>
        <w:adjustRightInd w:val="0"/>
        <w:spacing w:line="360" w:lineRule="auto"/>
        <w:rPr>
          <w:rFonts w:hint="eastAsia"/>
          <w:b/>
          <w:sz w:val="28"/>
          <w:szCs w:val="36"/>
        </w:rPr>
      </w:pPr>
      <w:r>
        <w:rPr>
          <w:rFonts w:hint="eastAsia"/>
          <w:b/>
          <w:sz w:val="28"/>
          <w:szCs w:val="36"/>
        </w:rPr>
        <w:t>（五）实验总结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思考：</w:t>
      </w:r>
    </w:p>
    <w:p>
      <w:pPr>
        <w:numPr>
          <w:ilvl w:val="0"/>
          <w:numId w:val="8"/>
        </w:numPr>
        <w:rPr>
          <w:rFonts w:hint="eastAsia"/>
          <w:bCs/>
          <w:color w:val="auto"/>
          <w:sz w:val="21"/>
          <w:szCs w:val="21"/>
          <w:u w:val="none"/>
        </w:rPr>
      </w:pPr>
      <w:r>
        <w:rPr>
          <w:rFonts w:hint="eastAsia"/>
          <w:bCs/>
          <w:color w:val="auto"/>
          <w:sz w:val="21"/>
          <w:szCs w:val="21"/>
          <w:u w:val="none"/>
        </w:rPr>
        <w:t>不同的VLAN之间为什么不能通信？</w:t>
      </w:r>
    </w:p>
    <w:p>
      <w:pPr>
        <w:rPr>
          <w:u w:val="none"/>
        </w:rPr>
      </w:pPr>
      <w:r>
        <w:rPr>
          <w:rFonts w:hint="eastAsia"/>
          <w:b w:val="0"/>
          <w:bCs/>
          <w:szCs w:val="21"/>
          <w:u w:val="none"/>
        </w:rPr>
        <w:t>答：</w:t>
      </w:r>
      <w:r>
        <w:rPr>
          <w:u w:val="none"/>
        </w:rPr>
        <w:t>虚拟局域网（VLAN）是一组逻辑上的设备和用户，这些设备和用户并不受物理位置的限制，可以根据功能、部门及应用等因素将它们组织起来，相互之间的通信就好像它们在同一个网段中一样，由此得名虚拟局域网</w:t>
      </w:r>
    </w:p>
    <w:p>
      <w:pPr>
        <w:rPr>
          <w:rFonts w:hint="eastAsia"/>
          <w:bCs/>
          <w:color w:val="auto"/>
          <w:sz w:val="21"/>
          <w:szCs w:val="21"/>
          <w:u w:val="none"/>
        </w:rPr>
      </w:pPr>
      <w:r>
        <w:rPr>
          <w:rFonts w:hint="eastAsia"/>
          <w:b w:val="0"/>
          <w:bCs/>
          <w:szCs w:val="21"/>
          <w:u w:val="none"/>
        </w:rPr>
        <w:t>vlan的作用就是分隔广播域，</w:t>
      </w:r>
      <w:r>
        <w:rPr>
          <w:rFonts w:hint="eastAsia"/>
          <w:b w:val="0"/>
          <w:bCs/>
          <w:szCs w:val="21"/>
          <w:u w:val="none"/>
          <w:lang w:val="en-US" w:eastAsia="zh-CN"/>
        </w:rPr>
        <w:t>减少广播风暴</w:t>
      </w:r>
      <w:r>
        <w:rPr>
          <w:rFonts w:hint="eastAsia"/>
          <w:b w:val="0"/>
          <w:bCs/>
          <w:szCs w:val="21"/>
          <w:u w:val="none"/>
        </w:rPr>
        <w:t>两个不同vlan内的主机，互相之间的广播是收不到的，所以自然是无法连接的。</w:t>
      </w:r>
    </w:p>
    <w:p>
      <w:pPr>
        <w:numPr>
          <w:ilvl w:val="0"/>
          <w:numId w:val="8"/>
        </w:numPr>
        <w:ind w:left="0" w:leftChars="0" w:firstLine="0" w:firstLineChars="0"/>
        <w:rPr>
          <w:rFonts w:hint="eastAsia"/>
          <w:color w:val="auto"/>
          <w:sz w:val="21"/>
          <w:szCs w:val="21"/>
          <w:u w:val="none"/>
        </w:rPr>
      </w:pPr>
      <w:r>
        <w:rPr>
          <w:rFonts w:hint="eastAsia"/>
          <w:bCs/>
          <w:color w:val="auto"/>
          <w:sz w:val="21"/>
          <w:szCs w:val="21"/>
          <w:u w:val="none"/>
        </w:rPr>
        <w:t>如何删除一个VLAN？</w:t>
      </w:r>
    </w:p>
    <w:p>
      <w:pPr>
        <w:numPr>
          <w:ilvl w:val="0"/>
          <w:numId w:val="0"/>
        </w:numPr>
        <w:tabs>
          <w:tab w:val="left" w:pos="360"/>
        </w:tabs>
        <w:rPr>
          <w:rFonts w:hint="eastAsia"/>
          <w:sz w:val="21"/>
          <w:szCs w:val="21"/>
          <w:u w:val="none"/>
          <w:lang w:val="en-US" w:eastAsia="zh-CN"/>
        </w:rPr>
      </w:pPr>
      <w:r>
        <w:rPr>
          <w:rFonts w:hint="eastAsia"/>
          <w:bCs/>
          <w:color w:val="auto"/>
          <w:sz w:val="21"/>
          <w:szCs w:val="21"/>
          <w:u w:val="none"/>
          <w:lang w:val="en-US" w:eastAsia="zh-CN"/>
        </w:rPr>
        <w:t>答：</w:t>
      </w:r>
      <w:r>
        <w:rPr>
          <w:rFonts w:hint="eastAsia"/>
          <w:sz w:val="21"/>
          <w:szCs w:val="21"/>
          <w:u w:val="none"/>
        </w:rPr>
        <w:t>可以通过switch(config)#no vlan删除VLAN。删除VLAN前先将VLAN中的端口移出。命令为：switch(config)#interface fastethernet 0/5</w:t>
      </w:r>
      <w:r>
        <w:rPr>
          <w:rFonts w:hint="eastAsia"/>
          <w:sz w:val="21"/>
          <w:szCs w:val="21"/>
          <w:u w:val="none"/>
          <w:lang w:val="en-US" w:eastAsia="zh-CN"/>
        </w:rPr>
        <w:t xml:space="preserve">      </w:t>
      </w:r>
    </w:p>
    <w:p>
      <w:pPr>
        <w:numPr>
          <w:ilvl w:val="0"/>
          <w:numId w:val="0"/>
        </w:numPr>
        <w:tabs>
          <w:tab w:val="left" w:pos="360"/>
        </w:tabs>
        <w:ind w:firstLine="840" w:firstLineChars="400"/>
        <w:rPr>
          <w:rFonts w:hint="eastAsia" w:eastAsia="宋体"/>
          <w:color w:val="auto"/>
          <w:sz w:val="21"/>
          <w:szCs w:val="21"/>
          <w:u w:val="none"/>
          <w:lang w:val="en-US" w:eastAsia="zh-CN"/>
        </w:rPr>
      </w:pPr>
      <w:r>
        <w:rPr>
          <w:bCs/>
          <w:sz w:val="21"/>
          <w:szCs w:val="21"/>
          <w:u w:val="none"/>
        </w:rPr>
        <w:t>Switch(config-if)# no switchport</w:t>
      </w:r>
    </w:p>
    <w:p>
      <w:pPr>
        <w:numPr>
          <w:ilvl w:val="0"/>
          <w:numId w:val="8"/>
        </w:numPr>
        <w:bidi w:val="0"/>
        <w:ind w:left="0" w:leftChars="0" w:firstLine="0" w:firstLineChars="0"/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</w:rPr>
        <w:t>Trunk作用是什么？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答：当一条线路需要承载多个VLAN信息时，需要trunk来实现，trunk 技术用在交换机之间互连，使不同 VLAN 通过共享链路与其它交换机中的相同 VLAN 通信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一句话概括：可承载多个vlan的数据来通信，使vlan技术发挥更大的作用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Trunk是在两个网络设备之间承载多于一种VLAN的端到端的连接，将VLAN延伸至整个网络。没有VLAN Trunk，VLAN也不会非常有用。VLAN Trunk允许VLAN数据流在交换机间传输，所以设备在同一VLAN，但连接到不同交换机，能够不通过路由器来进行通信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一个VLAN trunk不属于某一特定VLAN，而是交换机和路由器间多个VLAN的通道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如果是不同台的交换机上相同 id 的 vlan 要相互通信，那么可以通过共享的 trunk 端口就可以实现，如果是同一台上不同 id 的 vlan 或者不同台不同 id 的 vlan 它们之间要相互通信，需要通过第三方的路由来实现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color w:val="auto"/>
          <w:sz w:val="21"/>
          <w:szCs w:val="21"/>
          <w:u w:val="single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color w:val="auto"/>
          <w:u w:val="none"/>
          <w:lang w:val="en-US" w:eastAsia="zh-CN"/>
        </w:rPr>
      </w:pPr>
      <w:r>
        <w:rPr>
          <w:rFonts w:hint="eastAsia"/>
          <w:b/>
          <w:bCs/>
          <w:color w:val="auto"/>
          <w:u w:val="none"/>
          <w:lang w:val="en-US" w:eastAsia="zh-CN"/>
        </w:rPr>
        <w:t>总结：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 w:ascii="宋体" w:hAnsi="宋体"/>
          <w:sz w:val="21"/>
          <w:szCs w:val="21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>通过该实验，</w:t>
      </w:r>
      <w:r>
        <w:rPr>
          <w:rFonts w:hint="eastAsia"/>
          <w:lang w:eastAsia="zh-CN"/>
        </w:rPr>
        <w:t>了解交换机的配置方式、掌握交换机命令行各种操作模式的区别以及模式之间的切换、</w:t>
      </w:r>
      <w:r>
        <w:rPr>
          <w:rFonts w:hint="eastAsia"/>
        </w:rPr>
        <w:t>理解基于交换机端口的VLAN划分</w:t>
      </w:r>
      <w:r>
        <w:rPr>
          <w:rFonts w:hint="eastAsia"/>
          <w:lang w:eastAsia="zh-CN"/>
        </w:rPr>
        <w:t>；</w:t>
      </w:r>
      <w:r>
        <w:rPr>
          <w:rFonts w:hint="eastAsia"/>
          <w:sz w:val="21"/>
          <w:szCs w:val="21"/>
        </w:rPr>
        <w:t>了解</w:t>
      </w:r>
      <w:r>
        <w:rPr>
          <w:rFonts w:hint="eastAsia"/>
          <w:sz w:val="21"/>
          <w:szCs w:val="21"/>
          <w:lang w:val="en-US" w:eastAsia="zh-CN"/>
        </w:rPr>
        <w:t>VLAN 之间的通信过程与实现方式。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熟悉路由器实现VLAN之间通信的配置与实现，理解trunk的作用。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在实验过程中出现拿了操作模式混乱导致的错误，经过认真阅读实验指导书后发现解决，实验中最大的问题在于实验配置和线路连接不匹配，通过实验小组分析、连线试验解决。</w:t>
      </w:r>
    </w:p>
    <w:p>
      <w:pPr>
        <w:numPr>
          <w:ilvl w:val="0"/>
          <w:numId w:val="0"/>
        </w:numPr>
        <w:bidi w:val="0"/>
        <w:ind w:leftChars="0"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实验结论：同一VLAN下的PC机可以直接进行通信，不同VLAN下的PC机不能直接进行通信，若想要实现通信，可以通过其他路由设备（交换机、路由器等）实现。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E19E4F"/>
    <w:multiLevelType w:val="singleLevel"/>
    <w:tmpl w:val="82E19E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A03054"/>
    <w:multiLevelType w:val="singleLevel"/>
    <w:tmpl w:val="A9A0305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C0E0063"/>
    <w:multiLevelType w:val="singleLevel"/>
    <w:tmpl w:val="AC0E0063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0A41193"/>
    <w:multiLevelType w:val="singleLevel"/>
    <w:tmpl w:val="D0A41193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40B9284"/>
    <w:multiLevelType w:val="singleLevel"/>
    <w:tmpl w:val="D40B928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00000F"/>
    <w:multiLevelType w:val="singleLevel"/>
    <w:tmpl w:val="0000000F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00000010"/>
    <w:multiLevelType w:val="singleLevel"/>
    <w:tmpl w:val="00000010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2FCF56F8"/>
    <w:multiLevelType w:val="multilevel"/>
    <w:tmpl w:val="2FCF56F8"/>
    <w:lvl w:ilvl="0" w:tentative="0">
      <w:start w:val="1"/>
      <w:numFmt w:val="japaneseCounting"/>
      <w:lvlText w:val="（%1）"/>
      <w:lvlJc w:val="left"/>
      <w:pPr>
        <w:tabs>
          <w:tab w:val="left" w:pos="855"/>
        </w:tabs>
        <w:ind w:left="855" w:hanging="85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MC SYSTEM">
    <w15:presenceInfo w15:providerId="None" w15:userId="MC SYSTE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E4526"/>
    <w:rsid w:val="05461B07"/>
    <w:rsid w:val="49755F27"/>
    <w:rsid w:val="4B7F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rFonts w:ascii="Times New Roman" w:hAnsi="Times New Roman" w:eastAsia="宋体" w:cs="Times New Roman"/>
      <w:color w:val="0000FF"/>
      <w:u w:val="single"/>
    </w:rPr>
  </w:style>
  <w:style w:type="character" w:customStyle="1" w:styleId="6">
    <w:name w:val="标题 1 Char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microsoft.com/office/2011/relationships/people" Target="people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2021-10-31T06:27:00Z</dcterms:created>
  <dc:creator>86150</dc:creator>
  <cp:lastModifiedBy>宝藏女孩</cp:lastModifiedBy>
  <dcterms:modified xsi:type="dcterms:W3CDTF">2021-11-01T15:08:28Z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8AFB284F20DF4214A436CF6656B67041</vt:lpwstr>
  </property>
</Properties>
</file>