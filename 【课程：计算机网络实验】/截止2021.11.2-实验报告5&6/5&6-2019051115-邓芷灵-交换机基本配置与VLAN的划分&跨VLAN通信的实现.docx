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sz w:val="28"/>
          <w:szCs w:val="28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</w:rPr>
        <w:t>VLAN的划分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与跨VLAN通信的实现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hint="eastAsia" w:eastAsia="楷体_GB2312"/>
          <w:sz w:val="28"/>
          <w:szCs w:val="28"/>
          <w:u w:val="single"/>
          <w:lang w:val="en-US" w:eastAsia="zh-CN"/>
        </w:rPr>
        <w:t>05&amp;06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b402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邓芷灵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1115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numPr>
          <w:ins w:id="0" w:author="MC SYSTEM" w:date=""/>
        </w:num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>202</w:t>
      </w:r>
      <w:r>
        <w:rPr>
          <w:rFonts w:eastAsia="楷体_GB2312"/>
          <w:sz w:val="28"/>
          <w:szCs w:val="28"/>
          <w:u w:val="single"/>
        </w:rPr>
        <w:t xml:space="preserve">1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19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hint="eastAsia" w:eastAsia="楷体_GB2312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26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>上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numPr>
          <w:ilvl w:val="0"/>
          <w:numId w:val="1"/>
        </w:numPr>
        <w:spacing w:line="360" w:lineRule="auto"/>
        <w:outlineLvl w:val="1"/>
        <w:rPr>
          <w:rFonts w:hint="eastAsia"/>
          <w:color w:val="auto"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了解交换机的配置方式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掌握交换机命令行各种操作模式的区别以及模式之间的切换。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查询交换机系统和配置信息，掌握当前交换机的工作转状态。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理解基于交换机端口的VLAN划分。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  <w:lang w:val="en-US" w:eastAsia="zh-CN"/>
        </w:rPr>
        <w:t>VLAN 之间的通信过程与实现方式。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熟悉三层交换和路由器实现VLAN之间通信的配置与实现</w:t>
      </w:r>
    </w:p>
    <w:p>
      <w:pPr>
        <w:numPr>
          <w:ilvl w:val="0"/>
          <w:numId w:val="1"/>
        </w:numPr>
        <w:spacing w:line="360" w:lineRule="auto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命令行下交换机各种模式切换。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查看并熟悉交换机的配置信息。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用命令行方式在（同一台</w:t>
      </w:r>
      <w:r>
        <w:rPr>
          <w:rFonts w:hint="eastAsia"/>
          <w:lang w:eastAsia="zh-CN"/>
        </w:rPr>
        <w:t>和不同交换机两种环境</w:t>
      </w:r>
      <w:r>
        <w:rPr>
          <w:rFonts w:hint="eastAsia"/>
        </w:rPr>
        <w:t>）交换机上配置（不同的）</w:t>
      </w:r>
      <w:r>
        <w:t>VLAN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在两个交换机上配置TRUNK。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测试同一VLAN的用户可以通信，而不同的VLAN的用户不能直接通信。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通过三层交换机实现VLAN间互相通信。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在三层交换机上创建</w:t>
      </w:r>
      <w:r>
        <w:t>VLAN</w:t>
      </w:r>
      <w:r>
        <w:rPr>
          <w:rFonts w:hint="eastAsia"/>
        </w:rPr>
        <w:t>，给</w:t>
      </w:r>
      <w:r>
        <w:t>VLAN</w:t>
      </w:r>
      <w:r>
        <w:rPr>
          <w:rFonts w:hint="eastAsia"/>
        </w:rPr>
        <w:t>分配</w:t>
      </w:r>
      <w:r>
        <w:t>IP</w:t>
      </w:r>
      <w:r>
        <w:rPr>
          <w:rFonts w:hint="eastAsia"/>
        </w:rPr>
        <w:t>地址，向</w:t>
      </w:r>
      <w:r>
        <w:t>VLAN</w:t>
      </w:r>
      <w:r>
        <w:rPr>
          <w:rFonts w:hint="eastAsia"/>
        </w:rPr>
        <w:t>中添加交换机端口，并激活路由选择协议的操作。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eastAsia="zh-CN"/>
        </w:rPr>
        <w:t>两层</w:t>
      </w:r>
      <w:r>
        <w:rPr>
          <w:rFonts w:hint="eastAsia"/>
        </w:rPr>
        <w:t>交换机间创建</w:t>
      </w:r>
      <w:r>
        <w:t>VLAN</w:t>
      </w:r>
      <w:r>
        <w:rPr>
          <w:rFonts w:hint="eastAsia"/>
        </w:rPr>
        <w:t>，向</w:t>
      </w:r>
      <w:r>
        <w:t>VLAN</w:t>
      </w:r>
      <w:r>
        <w:rPr>
          <w:rFonts w:hint="eastAsia"/>
        </w:rPr>
        <w:t>中添加交换机端口，配置</w:t>
      </w:r>
      <w:r>
        <w:t>Trunk</w:t>
      </w:r>
      <w:r>
        <w:rPr>
          <w:rFonts w:hint="eastAsia"/>
        </w:rPr>
        <w:t>端口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在路由器上创建子接口，设置包封装格式，并激活路由选择协议的操作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测试不同</w:t>
      </w:r>
      <w:r>
        <w:t>VLAN</w:t>
      </w:r>
      <w:r>
        <w:rPr>
          <w:rFonts w:hint="eastAsia"/>
        </w:rPr>
        <w:t>间通信。</w:t>
      </w:r>
    </w:p>
    <w:p>
      <w:pPr>
        <w:numPr>
          <w:ilvl w:val="0"/>
          <w:numId w:val="1"/>
        </w:numPr>
        <w:spacing w:line="360" w:lineRule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一台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三层交换机，一台二层交换机，</w:t>
      </w:r>
      <w:r>
        <w:rPr>
          <w:rFonts w:hint="eastAsia" w:ascii="宋体" w:hAnsi="宋体"/>
          <w:bCs/>
          <w:sz w:val="21"/>
          <w:szCs w:val="21"/>
        </w:rPr>
        <w:t>一台路由器，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三</w:t>
      </w:r>
      <w:r>
        <w:rPr>
          <w:rFonts w:hint="eastAsia" w:ascii="宋体" w:hAnsi="宋体"/>
          <w:bCs/>
          <w:sz w:val="21"/>
          <w:szCs w:val="21"/>
        </w:rPr>
        <w:t>台PC机。</w:t>
      </w:r>
    </w:p>
    <w:p>
      <w:pPr>
        <w:numPr>
          <w:ilvl w:val="0"/>
          <w:numId w:val="1"/>
        </w:numPr>
        <w:spacing w:line="360" w:lineRule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>
      <w:pPr>
        <w:numPr>
          <w:ilvl w:val="0"/>
          <w:numId w:val="4"/>
        </w:numPr>
        <w:bidi w:val="0"/>
        <w:ind w:left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交换机基本配置与VLAN划分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局域网，拓扑结构如下：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5295" cy="1219200"/>
            <wp:effectExtent l="0" t="0" r="1905" b="0"/>
            <wp:docPr id="12" name="图片 12" descr="f69ecc028405032d15bddf3269b97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69ecc028405032d15bddf3269b97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跨VLAN通信的实现</w:t>
      </w:r>
    </w:p>
    <w:p>
      <w:pPr>
        <w:bidi w:val="0"/>
        <w:ind w:firstLine="420" w:firstLineChars="0"/>
        <w:rPr>
          <w:rFonts w:ascii="宋体" w:hAnsi="宋体"/>
          <w:b/>
          <w:bCs/>
          <w:sz w:val="21"/>
          <w:szCs w:val="21"/>
        </w:rPr>
      </w:pPr>
      <w:r>
        <w:rPr>
          <w:rFonts w:hint="eastAsia"/>
          <w:lang w:val="en-US" w:eastAsia="zh-CN"/>
        </w:rPr>
        <w:t>局域网，拓扑结构如下图：</w:t>
      </w:r>
    </w:p>
    <w:p>
      <w:pPr>
        <w:bidi w:val="0"/>
        <w:ind w:firstLine="420" w:firstLineChars="0"/>
        <w:rPr>
          <w:rFonts w:hint="eastAsia"/>
          <w:sz w:val="21"/>
          <w:szCs w:val="21"/>
        </w:rPr>
      </w:pPr>
      <w:r>
        <w:rPr>
          <w:rFonts w:ascii="宋体" w:hAnsi="宋体"/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5080</wp:posOffset>
                </wp:positionV>
                <wp:extent cx="1963420" cy="1275715"/>
                <wp:effectExtent l="4445" t="4445" r="13335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SubInterface:fastethernet 1/0.10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 Subnet:192.168.10.0/24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SubInterface:fastethernet 1/0.20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20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 Subnet:192.168.20.0/24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0.4pt;height:100.45pt;width:154.6pt;z-index:251684864;mso-width-relative:page;mso-height-relative:page;" fillcolor="#FFFFFF" filled="t" stroked="t" coordsize="21600,21600" o:gfxdata="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fK1jtcAAAAIAQAADwAAAAAAAAABACAAAAAiAAAAZHJzL2Rvd25yZXYueG1sUEsBAhQAFAAA&#10;AAgAh07iQKXTvDDwAQAA6QMAAA4AAAAAAAAAAQAgAAAAJg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SubInterface:fastethernet 1/0.10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 Subnet:192.168.10.0/24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SubInterface:fastethernet 1/0.20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20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 Subnet:192.168.20.0/24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095500" cy="1259840"/>
            <wp:effectExtent l="0" t="0" r="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845" t="2745" r="15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mc:AlternateContent>
          <mc:Choice Requires="wps">
            <w:drawing>
              <wp:inline distT="0" distB="0" distL="114300" distR="114300">
                <wp:extent cx="1822450" cy="693420"/>
                <wp:effectExtent l="4445" t="4445" r="14605" b="1333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20：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网络号：192.168.20.0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指定网关：192.168.20.254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4.6pt;width:143.5pt;" fillcolor="#FFFFFF" filled="t" stroked="t" coordsize="21600,21600" o:gfxdata="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fwkq1AAAAAUBAAAPAAAAAAAAAAEAIAAAACIAAABkcnMvZG93bnJldi54bWxQSwECFAAUAAAA&#10;CACHTuJAHNJd0PIBAADqAwAADgAAAAAAAAABACAAAAAj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20：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网络号：192.168.20.0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指定网关：192.168.20.254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rFonts w:ascii="宋体" w:hAnsi="宋体"/>
          <w:b/>
          <w:bCs/>
          <w:sz w:val="21"/>
          <w:szCs w:val="21"/>
        </w:rPr>
        <mc:AlternateContent>
          <mc:Choice Requires="wps">
            <w:drawing>
              <wp:inline distT="0" distB="0" distL="114300" distR="114300">
                <wp:extent cx="1943100" cy="693420"/>
                <wp:effectExtent l="4445" t="4445" r="8255" b="1333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VLAN 10：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网络号：192.168.10.0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指定网关：192.168.10.254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4.6pt;width:153pt;" fillcolor="#FFFFFF" filled="t" stroked="t" coordsize="21600,21600" o:gfxdata="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VCff9QAAAAFAQAADwAAAAAAAAABACAAAAAiAAAAZHJzL2Rvd25yZXYueG1sUEsBAhQAFAAA&#10;AAgAh07iQNl1mzzzAQAA6gMAAA4AAAAAAAAAAQAgAAAAI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 10：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网络号：192.168.10.0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指定网关：192.168.10.254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>
      <w:pPr>
        <w:numPr>
          <w:ilvl w:val="0"/>
          <w:numId w:val="5"/>
        </w:numPr>
        <w:bidi w:val="0"/>
        <w:ind w:leftChars="0"/>
        <w:outlineLvl w:val="2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交换机基本配置与VLAN的划分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通过浏览器登录到RCMS</w:t>
      </w:r>
      <w:r>
        <w:rPr>
          <w:rFonts w:hint="eastAsia"/>
          <w:bCs/>
          <w:sz w:val="21"/>
          <w:szCs w:val="21"/>
          <w:lang w:eastAsia="zh-CN"/>
        </w:rPr>
        <w:t>页面</w:t>
      </w:r>
      <w:r>
        <w:rPr>
          <w:rFonts w:hint="eastAsia"/>
          <w:bCs/>
          <w:sz w:val="21"/>
          <w:szCs w:val="21"/>
        </w:rPr>
        <w:t>（远程控制服务管理）：</w:t>
      </w:r>
    </w:p>
    <w:p>
      <w:pPr>
        <w:ind w:left="36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A组用户：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http://10.1.1.1:8080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sz w:val="21"/>
          <w:szCs w:val="21"/>
        </w:rPr>
        <w:t>http://10.1.1.1:8080</w:t>
      </w:r>
      <w:r>
        <w:rPr>
          <w:bCs/>
          <w:sz w:val="21"/>
          <w:szCs w:val="21"/>
        </w:rPr>
        <w:fldChar w:fldCharType="end"/>
      </w:r>
    </w:p>
    <w:p>
      <w:pPr>
        <w:ind w:left="360"/>
        <w:rPr>
          <w:rFonts w:hint="default" w:eastAsia="宋体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登录到S2，进入用户模式。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进入特权模式</w:t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  <w:lang w:val="en-US" w:eastAsia="zh-CN"/>
        </w:rPr>
        <w:t>2</w:t>
      </w:r>
      <w:r>
        <w:rPr>
          <w:rFonts w:hint="eastAsia"/>
          <w:bCs/>
          <w:sz w:val="21"/>
          <w:szCs w:val="21"/>
        </w:rPr>
        <w:t>&gt;</w:t>
      </w:r>
      <w:r>
        <w:rPr>
          <w:rFonts w:hint="eastAsia"/>
          <w:bCs/>
          <w:sz w:val="21"/>
          <w:szCs w:val="21"/>
          <w:u w:val="single"/>
        </w:rPr>
        <w:t>enable 14</w:t>
      </w:r>
      <w:r>
        <w:rPr>
          <w:rFonts w:hint="eastAsia"/>
          <w:bCs/>
          <w:sz w:val="21"/>
          <w:szCs w:val="21"/>
        </w:rPr>
        <w:t xml:space="preserve">   ！下划线上内容需要输入。</w:t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P</w:t>
      </w:r>
      <w:r>
        <w:rPr>
          <w:rFonts w:hint="eastAsia"/>
          <w:bCs/>
          <w:sz w:val="21"/>
          <w:szCs w:val="21"/>
        </w:rPr>
        <w:t>assword:</w:t>
      </w:r>
      <w:r>
        <w:rPr>
          <w:rFonts w:hint="eastAsia"/>
          <w:bCs/>
          <w:sz w:val="21"/>
          <w:szCs w:val="21"/>
          <w:u w:val="single"/>
        </w:rPr>
        <w:t>star</w:t>
      </w:r>
      <w:r>
        <w:rPr>
          <w:rFonts w:hint="eastAsia"/>
          <w:bCs/>
          <w:sz w:val="21"/>
          <w:szCs w:val="21"/>
        </w:rPr>
        <w:t xml:space="preserve">  ！star是需要输入的密码。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进入全局模式</w:t>
      </w:r>
    </w:p>
    <w:p>
      <w:pPr>
        <w:ind w:firstLine="420" w:firstLineChars="200"/>
        <w:rPr>
          <w:rFonts w:hint="eastAsia"/>
          <w:b/>
          <w:bCs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S1#configure terminal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第二步：在交换机A（SwitchA）上建立2个VLAN 10 ，VLAN 20。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10       ！创建VLAN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SwitchA(config-vlan)#exit     ！返回到全局模式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20       ！创建VLAN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SwitchA(config-vlan)#end      !返回到特权模式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SwitchA#show vlan              !显示VLAN的配置</w:t>
      </w:r>
    </w:p>
    <w:p>
      <w:pPr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drawing>
          <wp:inline distT="0" distB="0" distL="114300" distR="114300">
            <wp:extent cx="4176395" cy="2510155"/>
            <wp:effectExtent l="0" t="0" r="1905" b="4445"/>
            <wp:docPr id="22" name="图片 22" descr="9f2618d63c615c431786fa02ef60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f2618d63c615c431786fa02ef602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第三步：将端口0/5、0/15C1分别放入VLAN10和VLAN20。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0/5  ！进入接口F0/5配置模式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access vlan 10       ！将F0/5分配给VLAN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SwitchA(config-if)#exit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0/15 ！进入接口F0/15配置模式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access vlan 20       ！将 F0/15分配给VLAN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SwitchA(config-if)#exit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第四步：把交换机SwitchA与SwitchB连接的0/24接口做成trunk模式。(Tag VLAN)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0/24 ！进入接口0/24配置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mode trunk       ！配置Trunk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SwitchA(config-if)#end   ！ 退出到特权模式</w:t>
      </w:r>
    </w:p>
    <w:p>
      <w:pPr>
        <w:ind w:firstLine="435"/>
        <w:rPr>
          <w:rFonts w:hint="eastAsia"/>
          <w:sz w:val="21"/>
          <w:szCs w:val="21"/>
        </w:rPr>
      </w:pP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第五步：显示VLAN配置和trunk配置。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vlan</w:t>
      </w:r>
      <w:r>
        <w:rPr>
          <w:rFonts w:hint="eastAsia" w:ascii="宋体" w:hAnsi="宋体"/>
          <w:b/>
          <w:sz w:val="21"/>
          <w:szCs w:val="21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   ！ 显示VLAN配置信息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switchport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或 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trunk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66160" cy="3182620"/>
            <wp:effectExtent l="0" t="0" r="2540" b="5080"/>
            <wp:docPr id="14" name="图片 14" descr="e8421184aa75bf05dac7708e4193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8421184aa75bf05dac7708e41933d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第六步：返回到</w:t>
      </w:r>
      <w:r>
        <w:rPr>
          <w:rFonts w:hint="eastAsia"/>
          <w:b/>
          <w:bCs/>
          <w:sz w:val="21"/>
          <w:szCs w:val="21"/>
        </w:rPr>
        <w:t>RCMS，选S</w:t>
      </w:r>
      <w:r>
        <w:rPr>
          <w:rFonts w:hint="eastAsia"/>
          <w:b/>
          <w:bCs/>
          <w:sz w:val="21"/>
          <w:szCs w:val="21"/>
          <w:lang w:val="en-US" w:eastAsia="zh-CN"/>
        </w:rPr>
        <w:t>3</w:t>
      </w:r>
      <w:r>
        <w:rPr>
          <w:rFonts w:hint="eastAsia"/>
          <w:b/>
          <w:bCs/>
          <w:sz w:val="21"/>
          <w:szCs w:val="21"/>
        </w:rPr>
        <w:t>，并</w:t>
      </w:r>
      <w:r>
        <w:rPr>
          <w:rFonts w:hint="eastAsia" w:ascii="宋体" w:hAnsi="宋体"/>
          <w:b/>
          <w:sz w:val="21"/>
          <w:szCs w:val="21"/>
        </w:rPr>
        <w:t>登录到交换机B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操作方式同第一步。注意，交换机改名为SwitchB。</w:t>
      </w:r>
    </w:p>
    <w:p>
      <w:pPr>
        <w:rPr>
          <w:rFonts w:hint="eastAsia" w:ascii="宋体" w:hAnsi="宋体"/>
          <w:b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第七步：在交换机Switch B上建立VLAN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SwitchB(config)#vlan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SwitchB(config-vlan)#exit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第八步：把端口0/5 放入VLAN 10中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SwitchB(config)#interface fastethernet 0/5     ！进入接口F0/5配置模式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SwitchB(config-if)#switch access vlan 10          ！将F 0/5分配给VLAN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SwitchB(config-if)#exit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第九步：把交换机SwitchB与SwitchA连接的0/24接口做成trunk模式。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SwitchB(config)#interface fastethernet 0/24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SwitchB(config-if)#switchport mode trunk         ！配置Trunk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SwitchB(config-if)#end   ！ 退出到特权模式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第十步：显示VLAN配置和trunk配置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 #show vlan</w:t>
      </w:r>
      <w:r>
        <w:rPr>
          <w:rFonts w:hint="eastAsia" w:ascii="宋体" w:hAnsi="宋体"/>
          <w:b/>
          <w:sz w:val="21"/>
          <w:szCs w:val="21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 ！ 显示VLAN配置信息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6905" cy="3162935"/>
            <wp:effectExtent l="0" t="0" r="10795" b="12065"/>
            <wp:docPr id="15" name="图片 15" descr="c9aeaa3cb5de6c77ab63d16724c4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9aeaa3cb5de6c77ab63d16724c4e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 #show interface fastethernet 0/24 switchport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或 SwitchB #show interface fastethernet 0/24 trunk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第十一步：检测与实验结果分析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通过ping测试配置结果。PC1和PC3属于同一个VLAN，可以直接通信。PC2和PC1或PC3不能直接通信。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实验结果如下：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A4（PC1）、A5（PC3）互ping，能ping通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109720" cy="1363345"/>
            <wp:effectExtent l="0" t="0" r="5080" b="8255"/>
            <wp:docPr id="1" name="图片 1" descr="6ec06bf3e52cbd6c7630f3922c7a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ec06bf3e52cbd6c7630f3922c7ac0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075430" cy="1335405"/>
            <wp:effectExtent l="0" t="0" r="1270" b="10795"/>
            <wp:docPr id="2" name="图片 2" descr="8727b80ab85bfc6a28c30f13d1ba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27b80ab85bfc6a28c30f13d1badf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A2（PC3） ping A4（PC1）、A5（PC3）均不通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100830" cy="2901950"/>
            <wp:effectExtent l="0" t="0" r="1270" b="6350"/>
            <wp:docPr id="3" name="图片 3" descr="ef470c37c5064b514e806cffe166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470c37c5064b514e806cffe16658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路由器实现跨VLAN通信</w:t>
      </w:r>
    </w:p>
    <w:p>
      <w:pPr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登录到交换机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第二步：在交换机上创建两个VLAN，分别是VLAN 10和VLAN 20。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10    ！创建VLAN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20    ！创建VLAN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0/1   ！进入接口F0/1配置模式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access vlan 10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！将F 0/1分配给VLAN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0/2   ！进入接口F0/2配置模式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</w:t>
      </w:r>
      <w:r>
        <w:rPr>
          <w:rFonts w:hint="eastAsia"/>
          <w:sz w:val="21"/>
          <w:szCs w:val="21"/>
        </w:rPr>
        <w:t xml:space="preserve">switchport access vlan 20 </w:t>
      </w:r>
      <w:r>
        <w:rPr>
          <w:rFonts w:hint="eastAsia" w:ascii="宋体" w:hAnsi="宋体"/>
          <w:sz w:val="21"/>
          <w:szCs w:val="21"/>
        </w:rPr>
        <w:t xml:space="preserve">       ！将F 0/2分配给VLAN 20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第三步：把交换机的0/24接口做成trunk模式。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SwitchA(config-if)#interface fastethernet 0/24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mode trunk         ！</w:t>
      </w:r>
      <w:r>
        <w:rPr>
          <w:rFonts w:hint="eastAsia" w:ascii="宋体" w:hAnsi="宋体"/>
          <w:color w:val="FF0000"/>
          <w:sz w:val="21"/>
          <w:szCs w:val="21"/>
        </w:rPr>
        <w:t>配置Trunk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第四步：显示VLAN配置和Trunk配置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SwitchA(config-if)#end   ！ 退出到特权模式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vlan</w:t>
      </w:r>
      <w:r>
        <w:rPr>
          <w:rFonts w:hint="eastAsia" w:ascii="宋体" w:hAnsi="宋体"/>
          <w:b/>
          <w:sz w:val="21"/>
          <w:szCs w:val="21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   ！ 显示VLAN配置信息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switchport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或 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trunk</w:t>
      </w:r>
    </w:p>
    <w:p>
      <w:pPr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drawing>
          <wp:inline distT="0" distB="0" distL="114300" distR="114300">
            <wp:extent cx="4067810" cy="3382645"/>
            <wp:effectExtent l="0" t="0" r="8890" b="8255"/>
            <wp:docPr id="16" name="图片 16" descr="36bd5540177c7cde87db054cc76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6bd5540177c7cde87db054cc7663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 在路由器上配置接口F0的子接口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PC1传递数据给PC2的过程是：PC1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交换机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路由器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交换机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PC2。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1、返回到</w:t>
      </w:r>
      <w:r>
        <w:rPr>
          <w:rFonts w:hint="eastAsia"/>
          <w:bCs/>
          <w:sz w:val="21"/>
          <w:szCs w:val="21"/>
        </w:rPr>
        <w:t>RCMS，选r1，并</w:t>
      </w:r>
      <w:r>
        <w:rPr>
          <w:rFonts w:hint="eastAsia" w:ascii="宋体" w:hAnsi="宋体"/>
          <w:sz w:val="21"/>
          <w:szCs w:val="21"/>
        </w:rPr>
        <w:t>登录到路由器R1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操作方式同第一步。注意，路由器可以改名为 hostname Router。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2、进入子接口配置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 w:ascii="宋体" w:hAnsi="宋体"/>
          <w:sz w:val="21"/>
          <w:szCs w:val="21"/>
        </w:rPr>
        <w:t xml:space="preserve">   ！进入路由器接口配置模式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Router(config-if)#no ip address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Router(config-if)#no shutdown      ！开启路由器接口f0。（路由器接口默认关闭）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.10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！进入子接口F0.10配置模式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sz w:val="21"/>
          <w:szCs w:val="21"/>
        </w:rPr>
        <w:t>encapsulation  dot1Q</w:t>
      </w:r>
      <w:r>
        <w:rPr>
          <w:rFonts w:hint="eastAsia"/>
          <w:sz w:val="21"/>
          <w:szCs w:val="21"/>
        </w:rPr>
        <w:t xml:space="preserve"> 10  ！封装802.1q，并指定VLAN号10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rFonts w:hint="eastAsia"/>
          <w:sz w:val="21"/>
          <w:szCs w:val="21"/>
        </w:rPr>
        <w:t xml:space="preserve">ip add 192.168.10.254 255.255.255.0 </w:t>
      </w:r>
      <w:r>
        <w:rPr>
          <w:rFonts w:hint="eastAsia"/>
          <w:sz w:val="21"/>
          <w:szCs w:val="21"/>
          <w:lang w:eastAsia="zh-CN"/>
        </w:rPr>
        <w:t>！</w:t>
      </w:r>
      <w:r>
        <w:rPr>
          <w:rFonts w:hint="eastAsia"/>
          <w:sz w:val="21"/>
          <w:szCs w:val="21"/>
        </w:rPr>
        <w:t>配置子接口F0.10 IP地址.VLAN10的默认网关。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Router(config)#exit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20</w:t>
      </w:r>
      <w:r>
        <w:rPr>
          <w:rFonts w:hint="eastAsia"/>
          <w:sz w:val="21"/>
          <w:szCs w:val="21"/>
        </w:rPr>
        <w:t xml:space="preserve">    ！进入子接口F0.20配置模式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sz w:val="21"/>
          <w:szCs w:val="21"/>
        </w:rPr>
        <w:t>encapsulation  dot1Q</w:t>
      </w:r>
      <w:r>
        <w:rPr>
          <w:rFonts w:hint="eastAsia"/>
          <w:sz w:val="21"/>
          <w:szCs w:val="21"/>
        </w:rPr>
        <w:t xml:space="preserve"> 20  ！封装802.1q，并指定VLAN号20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rFonts w:hint="eastAsia"/>
          <w:sz w:val="21"/>
          <w:szCs w:val="21"/>
        </w:rPr>
        <w:t>ip address 192.168.20.254 255.255.255.0 ！配置子接口F0.20 IP地址。VLAN 20的默认网关。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 验证接口配置和VLAN配置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Router(config)#exit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Router(config)#show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ip </w:t>
      </w:r>
      <w:r>
        <w:rPr>
          <w:rFonts w:hint="eastAsia" w:ascii="宋体" w:hAnsi="宋体"/>
          <w:sz w:val="21"/>
          <w:szCs w:val="21"/>
        </w:rPr>
        <w:t xml:space="preserve">interface </w:t>
      </w:r>
      <w:r>
        <w:rPr>
          <w:rFonts w:ascii="宋体" w:hAnsi="宋体"/>
          <w:sz w:val="21"/>
          <w:szCs w:val="21"/>
        </w:rPr>
        <w:t>brief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Router(config)#show vlan</w:t>
      </w:r>
    </w:p>
    <w:p>
      <w:pPr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drawing>
          <wp:inline distT="0" distB="0" distL="114300" distR="114300">
            <wp:extent cx="3775075" cy="3601085"/>
            <wp:effectExtent l="0" t="0" r="9525" b="5715"/>
            <wp:docPr id="17" name="图片 17" descr="da621caa93cccfa0a31fcb8f0627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a621caa93cccfa0a31fcb8f0627c7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 各VLAN内主机的配置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注意不同VLAN主机的网关地址分别是路由器两个子网的接口地址。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vAlign w:val="center"/>
          </w:tcPr>
          <w:p>
            <w:pPr>
              <w:jc w:val="both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A4（PC1）配置</w:t>
            </w:r>
          </w:p>
        </w:tc>
        <w:tc>
          <w:tcPr>
            <w:tcW w:w="675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4116705" cy="835025"/>
                  <wp:effectExtent l="0" t="0" r="10795" b="3175"/>
                  <wp:docPr id="18" name="图片 18" descr="5fd1272ae3b1c144a4c56c1550091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5fd1272ae3b1c144a4c56c15500917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17512" r="818" b="53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70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center"/>
          </w:tcPr>
          <w:p>
            <w:pPr>
              <w:jc w:val="both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A5（PC2）配置</w:t>
            </w:r>
          </w:p>
        </w:tc>
        <w:tc>
          <w:tcPr>
            <w:tcW w:w="6751" w:type="dxa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  <w:drawing>
                <wp:inline distT="0" distB="0" distL="114300" distR="114300">
                  <wp:extent cx="4116070" cy="985520"/>
                  <wp:effectExtent l="0" t="0" r="11430" b="5080"/>
                  <wp:docPr id="19" name="图片 19" descr="bc589be32bd0762599ef024c9a7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bc589be32bd0762599ef024c9a7888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2050" t="41737" r="170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07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 测试VLAN间路由</w:t>
      </w:r>
    </w:p>
    <w:p>
      <w:pPr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 Ping A5 结果如图：</w:t>
      </w:r>
    </w:p>
    <w:p>
      <w:pPr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742440"/>
            <wp:effectExtent l="0" t="0" r="1270" b="10160"/>
            <wp:docPr id="20" name="图片 20" descr="63f16b40e4cd4fb3041271199ad7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3f16b40e4cd4fb3041271199ad71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A5 Ping A4 结果如图：</w:t>
      </w:r>
    </w:p>
    <w:p>
      <w:pPr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3650" cy="1620520"/>
            <wp:effectExtent l="0" t="0" r="6350" b="5080"/>
            <wp:docPr id="21" name="图片 21" descr="e60aa0c3120ab37f46cb50cd8aef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60aa0c3120ab37f46cb50cd8aefc71"/>
                    <pic:cNvPicPr>
                      <a:picLocks noChangeAspect="1"/>
                    </pic:cNvPicPr>
                  </pic:nvPicPr>
                  <pic:blipFill>
                    <a:blip r:embed="rId17"/>
                    <a:srcRect l="1120" t="26847" r="2661" b="2530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855" w:leftChars="0" w:hanging="855" w:firstLineChars="0"/>
        <w:jc w:val="both"/>
        <w:outlineLvl w:val="1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实验总结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思考题：</w:t>
      </w:r>
    </w:p>
    <w:p>
      <w:pPr>
        <w:numPr>
          <w:ilvl w:val="0"/>
          <w:numId w:val="6"/>
        </w:numPr>
        <w:ind w:left="420" w:leftChars="0"/>
        <w:rPr>
          <w:rFonts w:hint="eastAsia"/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不同的VLAN之间为什么不能通信？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交换机的端口分配到不同VLAN后，交换机则只会将来自主机的广播帧转发给同一VLAN下的其他端口，而不会转发给其他VLAN的端口，因此不同VLAN之间不能直接通信。更具体地，当交换机的Access端口接收到来自主机的不带Tag的报文时，将打上缺省的VLAN ID；当接收到带Tag的报文时，若VLAN ID与缺省VLAN ID相同，则接收，否则丢弃。</w:t>
      </w:r>
    </w:p>
    <w:p>
      <w:pPr>
        <w:numPr>
          <w:ilvl w:val="0"/>
          <w:numId w:val="6"/>
        </w:numPr>
        <w:ind w:left="420" w:leftChars="0"/>
        <w:rPr>
          <w:rFonts w:hint="eastAsia"/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如何删除一个VLAN？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首先要将VLAN内的端口移出，再通过no vlan删除VLAN。</w:t>
      </w:r>
    </w:p>
    <w:p>
      <w:pPr>
        <w:numPr>
          <w:ilvl w:val="0"/>
          <w:numId w:val="6"/>
        </w:numPr>
        <w:ind w:left="42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Trunk作用是什么？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Trunk端口是用于交换机之间互相连接的端口，允许属于不同VLAN的帧通过。当两台交换机之间通过Trunk端口连接后，分属于不同交换机、但属于同一VLAN的用户主机就可以互相通信。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初次实验时由于还没有理解好VLAN和交换机的作用以及实验室内的接线情况，在排错上花费了不少时间。后来经过组内其他同学讲解，明白了如何接线，根据拓扑图进行连接后顺利Ping通。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利用路由器实现不同VLAN之间的通信时，由于有了上一次实验的基础，在配置与接线方面均很快完成，但一时没有意识到主机方面还需要进一步配置，并且在配置过程中出现了一点输入上的小差错，因此耽搁了一些时间。最后通过ipconfig检查主机配置，确认无误之后顺利Ping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44222"/>
    <w:multiLevelType w:val="singleLevel"/>
    <w:tmpl w:val="802442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431EADF"/>
    <w:multiLevelType w:val="singleLevel"/>
    <w:tmpl w:val="0431EA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C03452A"/>
    <w:multiLevelType w:val="singleLevel"/>
    <w:tmpl w:val="3C0345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43AD5"/>
    <w:multiLevelType w:val="singleLevel"/>
    <w:tmpl w:val="48443AD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5D58C8"/>
    <w:multiLevelType w:val="singleLevel"/>
    <w:tmpl w:val="7D5D58C8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666D"/>
    <w:rsid w:val="0030527B"/>
    <w:rsid w:val="00A93BC5"/>
    <w:rsid w:val="00BD7C69"/>
    <w:rsid w:val="00C47C4D"/>
    <w:rsid w:val="01B738B5"/>
    <w:rsid w:val="01D9482B"/>
    <w:rsid w:val="01FA517E"/>
    <w:rsid w:val="02370909"/>
    <w:rsid w:val="024B1C33"/>
    <w:rsid w:val="02EA7662"/>
    <w:rsid w:val="034500BC"/>
    <w:rsid w:val="03E357D0"/>
    <w:rsid w:val="0424557A"/>
    <w:rsid w:val="04C20E30"/>
    <w:rsid w:val="05A11BCF"/>
    <w:rsid w:val="05CE3B5D"/>
    <w:rsid w:val="061C2F53"/>
    <w:rsid w:val="062E02BF"/>
    <w:rsid w:val="06A958A3"/>
    <w:rsid w:val="06EF6740"/>
    <w:rsid w:val="070C6130"/>
    <w:rsid w:val="0718440B"/>
    <w:rsid w:val="07485CEA"/>
    <w:rsid w:val="07911B32"/>
    <w:rsid w:val="07F4599C"/>
    <w:rsid w:val="08254DBA"/>
    <w:rsid w:val="0866550C"/>
    <w:rsid w:val="08AD2DA2"/>
    <w:rsid w:val="08C426E5"/>
    <w:rsid w:val="09257B2F"/>
    <w:rsid w:val="093D7750"/>
    <w:rsid w:val="09BC4D8A"/>
    <w:rsid w:val="09E2780B"/>
    <w:rsid w:val="09EC347E"/>
    <w:rsid w:val="0A557711"/>
    <w:rsid w:val="0A681238"/>
    <w:rsid w:val="0A817943"/>
    <w:rsid w:val="0A9105E1"/>
    <w:rsid w:val="0AD961EB"/>
    <w:rsid w:val="0B5D4AA5"/>
    <w:rsid w:val="0C090469"/>
    <w:rsid w:val="0C124A4F"/>
    <w:rsid w:val="0C56628E"/>
    <w:rsid w:val="0C5A47F6"/>
    <w:rsid w:val="0DF64399"/>
    <w:rsid w:val="0E2315ED"/>
    <w:rsid w:val="0EE55994"/>
    <w:rsid w:val="102E15AA"/>
    <w:rsid w:val="108E19C0"/>
    <w:rsid w:val="10A465E2"/>
    <w:rsid w:val="10D7411B"/>
    <w:rsid w:val="116B5ED8"/>
    <w:rsid w:val="12B85EF7"/>
    <w:rsid w:val="12D82B9E"/>
    <w:rsid w:val="12D92E8F"/>
    <w:rsid w:val="131F6278"/>
    <w:rsid w:val="13335A32"/>
    <w:rsid w:val="13DC0A89"/>
    <w:rsid w:val="1446255E"/>
    <w:rsid w:val="14595521"/>
    <w:rsid w:val="147A62C0"/>
    <w:rsid w:val="14A560A7"/>
    <w:rsid w:val="152029FB"/>
    <w:rsid w:val="15384E7D"/>
    <w:rsid w:val="15A51506"/>
    <w:rsid w:val="15D65AD6"/>
    <w:rsid w:val="16155A50"/>
    <w:rsid w:val="161F7D70"/>
    <w:rsid w:val="163A0EC5"/>
    <w:rsid w:val="167E1459"/>
    <w:rsid w:val="16A06672"/>
    <w:rsid w:val="170A0019"/>
    <w:rsid w:val="170F5781"/>
    <w:rsid w:val="176E25B2"/>
    <w:rsid w:val="17FA5193"/>
    <w:rsid w:val="18464CF9"/>
    <w:rsid w:val="185F082C"/>
    <w:rsid w:val="18910F03"/>
    <w:rsid w:val="18E52F51"/>
    <w:rsid w:val="18EE7AD2"/>
    <w:rsid w:val="19077152"/>
    <w:rsid w:val="1A236693"/>
    <w:rsid w:val="1A274F2F"/>
    <w:rsid w:val="1A3E42A1"/>
    <w:rsid w:val="1B322ECF"/>
    <w:rsid w:val="1B3E5E67"/>
    <w:rsid w:val="1BFA5D72"/>
    <w:rsid w:val="1C465709"/>
    <w:rsid w:val="1C882836"/>
    <w:rsid w:val="1CAE5263"/>
    <w:rsid w:val="1D0B3018"/>
    <w:rsid w:val="1DFB7F00"/>
    <w:rsid w:val="1E0B321A"/>
    <w:rsid w:val="1E6B39A6"/>
    <w:rsid w:val="1E736F62"/>
    <w:rsid w:val="1F012108"/>
    <w:rsid w:val="1F013DB7"/>
    <w:rsid w:val="1F084ED6"/>
    <w:rsid w:val="1FE45A79"/>
    <w:rsid w:val="1FE965CF"/>
    <w:rsid w:val="20242475"/>
    <w:rsid w:val="208A089B"/>
    <w:rsid w:val="20B70FA5"/>
    <w:rsid w:val="21687D98"/>
    <w:rsid w:val="218D1AF0"/>
    <w:rsid w:val="21FC5896"/>
    <w:rsid w:val="22432E1E"/>
    <w:rsid w:val="22627CC7"/>
    <w:rsid w:val="22CC171E"/>
    <w:rsid w:val="23244144"/>
    <w:rsid w:val="233F295B"/>
    <w:rsid w:val="23A46D02"/>
    <w:rsid w:val="23D51E11"/>
    <w:rsid w:val="24324914"/>
    <w:rsid w:val="24FB6F3F"/>
    <w:rsid w:val="254527F3"/>
    <w:rsid w:val="25731E8A"/>
    <w:rsid w:val="257E5B0A"/>
    <w:rsid w:val="2596053C"/>
    <w:rsid w:val="25A51C03"/>
    <w:rsid w:val="25BA3BDE"/>
    <w:rsid w:val="25F93CC1"/>
    <w:rsid w:val="26134F90"/>
    <w:rsid w:val="26395D4B"/>
    <w:rsid w:val="264567F4"/>
    <w:rsid w:val="264F52AC"/>
    <w:rsid w:val="268B1D94"/>
    <w:rsid w:val="26AB0BF5"/>
    <w:rsid w:val="2891714A"/>
    <w:rsid w:val="28DC20F2"/>
    <w:rsid w:val="28DF30D2"/>
    <w:rsid w:val="290A2CF4"/>
    <w:rsid w:val="293F7033"/>
    <w:rsid w:val="29A409E4"/>
    <w:rsid w:val="2A2D6D7F"/>
    <w:rsid w:val="2A337054"/>
    <w:rsid w:val="2AC467C1"/>
    <w:rsid w:val="2B444CDF"/>
    <w:rsid w:val="2B9C6916"/>
    <w:rsid w:val="2CE76041"/>
    <w:rsid w:val="2CF11E18"/>
    <w:rsid w:val="2D2D7FC2"/>
    <w:rsid w:val="2D3271D0"/>
    <w:rsid w:val="2DCC2000"/>
    <w:rsid w:val="2E9B58E2"/>
    <w:rsid w:val="2ED214E3"/>
    <w:rsid w:val="2F044319"/>
    <w:rsid w:val="2F5D4C12"/>
    <w:rsid w:val="2F60637E"/>
    <w:rsid w:val="2F951913"/>
    <w:rsid w:val="2FAF3D55"/>
    <w:rsid w:val="2FBB1105"/>
    <w:rsid w:val="306021F9"/>
    <w:rsid w:val="30756E37"/>
    <w:rsid w:val="310541ED"/>
    <w:rsid w:val="31242423"/>
    <w:rsid w:val="31541D43"/>
    <w:rsid w:val="31593624"/>
    <w:rsid w:val="32397198"/>
    <w:rsid w:val="326B6441"/>
    <w:rsid w:val="32CA6790"/>
    <w:rsid w:val="32E47768"/>
    <w:rsid w:val="33121E8B"/>
    <w:rsid w:val="33346C22"/>
    <w:rsid w:val="34817881"/>
    <w:rsid w:val="35A92F2A"/>
    <w:rsid w:val="361F222D"/>
    <w:rsid w:val="36617608"/>
    <w:rsid w:val="36AE7E5E"/>
    <w:rsid w:val="36CF72BB"/>
    <w:rsid w:val="36D06AD7"/>
    <w:rsid w:val="378C0C06"/>
    <w:rsid w:val="385B740B"/>
    <w:rsid w:val="3891055B"/>
    <w:rsid w:val="39CC4048"/>
    <w:rsid w:val="3A2A7DC7"/>
    <w:rsid w:val="3A775CA3"/>
    <w:rsid w:val="3AA66CEB"/>
    <w:rsid w:val="3AE00A67"/>
    <w:rsid w:val="3C9454BF"/>
    <w:rsid w:val="3CF84CC1"/>
    <w:rsid w:val="3D24397A"/>
    <w:rsid w:val="3D2756E8"/>
    <w:rsid w:val="3DCA4D6E"/>
    <w:rsid w:val="3DE15DAF"/>
    <w:rsid w:val="3E36686E"/>
    <w:rsid w:val="3E3E03EF"/>
    <w:rsid w:val="3E3F1324"/>
    <w:rsid w:val="3E485701"/>
    <w:rsid w:val="3EA13E6C"/>
    <w:rsid w:val="3F1F525B"/>
    <w:rsid w:val="3F39100E"/>
    <w:rsid w:val="40026066"/>
    <w:rsid w:val="402D6AC5"/>
    <w:rsid w:val="40FC1505"/>
    <w:rsid w:val="413E5551"/>
    <w:rsid w:val="41CD77D5"/>
    <w:rsid w:val="41D40638"/>
    <w:rsid w:val="42205531"/>
    <w:rsid w:val="42492D4F"/>
    <w:rsid w:val="42500903"/>
    <w:rsid w:val="4252754B"/>
    <w:rsid w:val="42E742AC"/>
    <w:rsid w:val="42EA5A78"/>
    <w:rsid w:val="437F45A0"/>
    <w:rsid w:val="4426777B"/>
    <w:rsid w:val="4491094F"/>
    <w:rsid w:val="45131AE9"/>
    <w:rsid w:val="45571FA3"/>
    <w:rsid w:val="45CD3791"/>
    <w:rsid w:val="45CE01ED"/>
    <w:rsid w:val="46076293"/>
    <w:rsid w:val="470E0A90"/>
    <w:rsid w:val="47231C8B"/>
    <w:rsid w:val="47BC7C9D"/>
    <w:rsid w:val="48154ADE"/>
    <w:rsid w:val="484B0DE5"/>
    <w:rsid w:val="486262C5"/>
    <w:rsid w:val="48D01BB3"/>
    <w:rsid w:val="48D62F4A"/>
    <w:rsid w:val="494E5F2D"/>
    <w:rsid w:val="49CB35A9"/>
    <w:rsid w:val="49E701CB"/>
    <w:rsid w:val="49ED2F26"/>
    <w:rsid w:val="4A3E270A"/>
    <w:rsid w:val="4A912639"/>
    <w:rsid w:val="4AAC3617"/>
    <w:rsid w:val="4BFA1D67"/>
    <w:rsid w:val="4CD66534"/>
    <w:rsid w:val="4D4362A7"/>
    <w:rsid w:val="4D46212B"/>
    <w:rsid w:val="4D474BC3"/>
    <w:rsid w:val="4D6D6A3E"/>
    <w:rsid w:val="4DCE5300"/>
    <w:rsid w:val="4E935D3D"/>
    <w:rsid w:val="4EC66A63"/>
    <w:rsid w:val="4ED721D6"/>
    <w:rsid w:val="4F162534"/>
    <w:rsid w:val="4F583E64"/>
    <w:rsid w:val="4FDF54E3"/>
    <w:rsid w:val="4FDF771B"/>
    <w:rsid w:val="50172D5C"/>
    <w:rsid w:val="50AE11DE"/>
    <w:rsid w:val="50D81E57"/>
    <w:rsid w:val="514042F9"/>
    <w:rsid w:val="51763A64"/>
    <w:rsid w:val="51934D7B"/>
    <w:rsid w:val="520F32E4"/>
    <w:rsid w:val="523E2944"/>
    <w:rsid w:val="525C00D6"/>
    <w:rsid w:val="52615922"/>
    <w:rsid w:val="52C85650"/>
    <w:rsid w:val="531F5C60"/>
    <w:rsid w:val="53273CA2"/>
    <w:rsid w:val="532D104B"/>
    <w:rsid w:val="53A064B8"/>
    <w:rsid w:val="542C1E87"/>
    <w:rsid w:val="54AA4CE5"/>
    <w:rsid w:val="54C931CE"/>
    <w:rsid w:val="55F31F67"/>
    <w:rsid w:val="57782BA1"/>
    <w:rsid w:val="57BA29AE"/>
    <w:rsid w:val="58332BA5"/>
    <w:rsid w:val="58B05A0E"/>
    <w:rsid w:val="59641566"/>
    <w:rsid w:val="5A3B422F"/>
    <w:rsid w:val="5B121CC3"/>
    <w:rsid w:val="5B303E1A"/>
    <w:rsid w:val="5B400BC2"/>
    <w:rsid w:val="5B8762EF"/>
    <w:rsid w:val="5B97565C"/>
    <w:rsid w:val="5BA339C3"/>
    <w:rsid w:val="5BC0255B"/>
    <w:rsid w:val="5BF94C61"/>
    <w:rsid w:val="5BF96912"/>
    <w:rsid w:val="5C08229F"/>
    <w:rsid w:val="5C662CEB"/>
    <w:rsid w:val="5CD377F0"/>
    <w:rsid w:val="5D141941"/>
    <w:rsid w:val="5D5C251E"/>
    <w:rsid w:val="5DB951A8"/>
    <w:rsid w:val="5DDC68E8"/>
    <w:rsid w:val="5E2469E2"/>
    <w:rsid w:val="5EA416A8"/>
    <w:rsid w:val="5EB92E68"/>
    <w:rsid w:val="603E793D"/>
    <w:rsid w:val="6084103F"/>
    <w:rsid w:val="60A277EE"/>
    <w:rsid w:val="615F40C9"/>
    <w:rsid w:val="619F3661"/>
    <w:rsid w:val="62365445"/>
    <w:rsid w:val="62FD0EC5"/>
    <w:rsid w:val="635A5D1D"/>
    <w:rsid w:val="63CC5822"/>
    <w:rsid w:val="64E94D4D"/>
    <w:rsid w:val="65793D95"/>
    <w:rsid w:val="65F67C7F"/>
    <w:rsid w:val="66342CBF"/>
    <w:rsid w:val="669C06EB"/>
    <w:rsid w:val="66C501D5"/>
    <w:rsid w:val="66C80A79"/>
    <w:rsid w:val="66FB0204"/>
    <w:rsid w:val="67F71CE6"/>
    <w:rsid w:val="68214D19"/>
    <w:rsid w:val="682D6558"/>
    <w:rsid w:val="68BA1007"/>
    <w:rsid w:val="690F6BF2"/>
    <w:rsid w:val="691B6A5E"/>
    <w:rsid w:val="693B05B8"/>
    <w:rsid w:val="699D3FC4"/>
    <w:rsid w:val="69B35F58"/>
    <w:rsid w:val="6A1A7721"/>
    <w:rsid w:val="6A223452"/>
    <w:rsid w:val="6A3830C7"/>
    <w:rsid w:val="6A390A60"/>
    <w:rsid w:val="6A743BF5"/>
    <w:rsid w:val="6A81401F"/>
    <w:rsid w:val="6A945504"/>
    <w:rsid w:val="6A9C3198"/>
    <w:rsid w:val="6ABE0BFE"/>
    <w:rsid w:val="6B093637"/>
    <w:rsid w:val="6B4F6BD7"/>
    <w:rsid w:val="6B504C57"/>
    <w:rsid w:val="6B8046E0"/>
    <w:rsid w:val="6B8579CF"/>
    <w:rsid w:val="6BF16AC7"/>
    <w:rsid w:val="6C0F1925"/>
    <w:rsid w:val="6C3E2E4C"/>
    <w:rsid w:val="6C506EFE"/>
    <w:rsid w:val="6C707C75"/>
    <w:rsid w:val="6CA67C24"/>
    <w:rsid w:val="6D4D0ACC"/>
    <w:rsid w:val="6D747716"/>
    <w:rsid w:val="6DE56DED"/>
    <w:rsid w:val="6DEE6053"/>
    <w:rsid w:val="6E3B2E8E"/>
    <w:rsid w:val="6E6433FA"/>
    <w:rsid w:val="6EC65E72"/>
    <w:rsid w:val="6EC85771"/>
    <w:rsid w:val="6ECB2916"/>
    <w:rsid w:val="6F1D0F8A"/>
    <w:rsid w:val="6F4278A4"/>
    <w:rsid w:val="6F8F4429"/>
    <w:rsid w:val="6FC47071"/>
    <w:rsid w:val="705957A2"/>
    <w:rsid w:val="70861B5B"/>
    <w:rsid w:val="70C248A0"/>
    <w:rsid w:val="71FE4487"/>
    <w:rsid w:val="720714E7"/>
    <w:rsid w:val="72230F35"/>
    <w:rsid w:val="723B01E9"/>
    <w:rsid w:val="724300B8"/>
    <w:rsid w:val="72546621"/>
    <w:rsid w:val="72870BC2"/>
    <w:rsid w:val="72963217"/>
    <w:rsid w:val="72BA1FCC"/>
    <w:rsid w:val="72BA5765"/>
    <w:rsid w:val="74F05C71"/>
    <w:rsid w:val="752357EE"/>
    <w:rsid w:val="757E4E44"/>
    <w:rsid w:val="764333BA"/>
    <w:rsid w:val="771624B0"/>
    <w:rsid w:val="77F732BE"/>
    <w:rsid w:val="78385B87"/>
    <w:rsid w:val="78453C86"/>
    <w:rsid w:val="78751106"/>
    <w:rsid w:val="78CF0341"/>
    <w:rsid w:val="78D32D7C"/>
    <w:rsid w:val="78E57AF5"/>
    <w:rsid w:val="78EC0326"/>
    <w:rsid w:val="79582954"/>
    <w:rsid w:val="79C60581"/>
    <w:rsid w:val="7A9C23B7"/>
    <w:rsid w:val="7B19245B"/>
    <w:rsid w:val="7B1A3109"/>
    <w:rsid w:val="7B2F2B70"/>
    <w:rsid w:val="7B4269C1"/>
    <w:rsid w:val="7B94024D"/>
    <w:rsid w:val="7B9D0341"/>
    <w:rsid w:val="7C151258"/>
    <w:rsid w:val="7C6B73CE"/>
    <w:rsid w:val="7CC24DA0"/>
    <w:rsid w:val="7D7C40FE"/>
    <w:rsid w:val="7DAF1DFC"/>
    <w:rsid w:val="7E1C2E49"/>
    <w:rsid w:val="7E403CCD"/>
    <w:rsid w:val="7E455D8F"/>
    <w:rsid w:val="7E6A57BA"/>
    <w:rsid w:val="7EC32FF5"/>
    <w:rsid w:val="7ECD2E15"/>
    <w:rsid w:val="7ECE6E0B"/>
    <w:rsid w:val="7ED1224C"/>
    <w:rsid w:val="7FB653B5"/>
    <w:rsid w:val="7FC06ACD"/>
    <w:rsid w:val="7FE224E3"/>
    <w:rsid w:val="7FE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2021-09-12T03:20:00Z</dcterms:created>
  <dc:creator>18372</dc:creator>
  <cp:lastModifiedBy>18372</cp:lastModifiedBy>
  <dcterms:modified xsi:type="dcterms:W3CDTF">2021-10-26T14:57:47Z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