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楷体_GB2312" w:cs="Times New Roman"/>
          <w:b/>
          <w:sz w:val="44"/>
          <w:szCs w:val="44"/>
        </w:rPr>
      </w:pPr>
      <w:r>
        <w:rPr>
          <w:rFonts w:ascii="Times New Roman" w:hAnsi="Times New Roman" w:eastAsia="楷体_GB2312" w:cs="Times New Roman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课程名称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计算机网络实验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eastAsia="楷体_GB2312" w:cs="Times New Roman"/>
          <w:sz w:val="28"/>
          <w:szCs w:val="28"/>
        </w:rPr>
        <w:t>成绩评定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实验项目名称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RIP路由协议配置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eastAsia="楷体_GB2312" w:cs="Times New Roman"/>
          <w:sz w:val="28"/>
          <w:szCs w:val="28"/>
        </w:rPr>
        <w:t>指导教师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潘冰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实验项目编号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08 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实验项目类型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验证型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实验地点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B402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hint="eastAsia" w:ascii="Times New Roman" w:hAnsi="Times New Roman" w:eastAsia="楷体_GB2312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学生姓名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许梓弘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eastAsia="楷体_GB2312" w:cs="Times New Roman"/>
          <w:sz w:val="28"/>
          <w:szCs w:val="28"/>
        </w:rPr>
        <w:t>学号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  2019051107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</w:t>
      </w:r>
    </w:p>
    <w:p>
      <w:pPr>
        <w:numPr>
          <w:ins w:id="0" w:author="MC SYSTEM" w:date="2006-06-11T14:06:00Z"/>
        </w:numPr>
        <w:spacing w:line="420" w:lineRule="exact"/>
        <w:rPr>
          <w:rFonts w:ascii="Times New Roman" w:hAnsi="Times New Roman" w:eastAsia="楷体_GB2312" w:cs="Times New Roman"/>
          <w:sz w:val="28"/>
          <w:szCs w:val="28"/>
          <w:u w:val="single"/>
        </w:rPr>
      </w:pPr>
      <w:r>
        <w:rPr>
          <w:rFonts w:ascii="Times New Roman" w:hAnsi="Times New Roman" w:eastAsia="楷体_GB2312" w:cs="Times New Roman"/>
          <w:sz w:val="28"/>
          <w:szCs w:val="28"/>
        </w:rPr>
        <w:t>学院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智能科学与工程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eastAsia="楷体_GB2312" w:cs="Times New Roman"/>
          <w:sz w:val="28"/>
          <w:szCs w:val="28"/>
        </w:rPr>
        <w:t>系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    </w:t>
      </w:r>
      <w:r>
        <w:rPr>
          <w:rFonts w:ascii="Times New Roman" w:hAnsi="Times New Roman" w:eastAsia="楷体_GB2312" w:cs="Times New Roman"/>
          <w:sz w:val="28"/>
          <w:szCs w:val="28"/>
        </w:rPr>
        <w:t>专业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 xml:space="preserve">   信息安全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     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  <w:r>
        <w:rPr>
          <w:rFonts w:ascii="Times New Roman" w:hAnsi="Times New Roman" w:eastAsia="楷体_GB2312" w:cs="Times New Roman"/>
          <w:sz w:val="28"/>
          <w:szCs w:val="28"/>
        </w:rPr>
        <w:t>实验时间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2021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年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23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上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午～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11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月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23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日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hint="eastAsia" w:eastAsia="楷体_GB2312" w:cs="Times New Roman"/>
          <w:sz w:val="28"/>
          <w:szCs w:val="28"/>
          <w:u w:val="single"/>
          <w:lang w:val="en-US" w:eastAsia="zh-CN"/>
        </w:rPr>
        <w:t>上</w:t>
      </w:r>
      <w:r>
        <w:rPr>
          <w:rFonts w:ascii="Times New Roman" w:hAnsi="Times New Roman" w:eastAsia="楷体_GB2312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eastAsia="楷体_GB2312" w:cs="Times New Roman"/>
          <w:sz w:val="28"/>
          <w:szCs w:val="28"/>
        </w:rPr>
        <w:t>午</w:t>
      </w:r>
    </w:p>
    <w:p>
      <w:pPr>
        <w:spacing w:line="420" w:lineRule="exact"/>
        <w:rPr>
          <w:rFonts w:ascii="Times New Roman" w:hAnsi="Times New Roman" w:eastAsia="楷体_GB2312" w:cs="Times New Roman"/>
          <w:sz w:val="28"/>
          <w:szCs w:val="28"/>
        </w:rPr>
      </w:pP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实验目的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加深对RIP路由协议工作原理的理解，掌握在路由器上配置RIP 。</w:t>
      </w:r>
    </w:p>
    <w:p>
      <w:pPr>
        <w:numPr>
          <w:numId w:val="0"/>
        </w:numPr>
        <w:ind w:left="1080" w:leftChars="0"/>
        <w:rPr>
          <w:rFonts w:hint="eastAsia" w:ascii="宋体" w:hAnsi="宋体"/>
          <w:sz w:val="21"/>
          <w:szCs w:val="21"/>
        </w:rPr>
      </w:pP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实验内容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1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配置路由器的RIP协议实现动态路由。</w:t>
      </w:r>
    </w:p>
    <w:p>
      <w:pPr>
        <w:numPr>
          <w:ilvl w:val="1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观察路由信息表。</w:t>
      </w:r>
      <w:r>
        <w:rPr>
          <w:rFonts w:hint="eastAsia"/>
          <w:sz w:val="21"/>
          <w:szCs w:val="21"/>
          <w:lang w:eastAsia="zh-CN"/>
        </w:rPr>
        <w:t>并测试主机之间的</w:t>
      </w:r>
      <w:r>
        <w:rPr>
          <w:rFonts w:hint="eastAsia"/>
          <w:sz w:val="21"/>
          <w:szCs w:val="21"/>
        </w:rPr>
        <w:t>连通性。</w:t>
      </w:r>
    </w:p>
    <w:p>
      <w:pPr>
        <w:numPr>
          <w:numId w:val="0"/>
        </w:numPr>
        <w:ind w:left="1080" w:leftChars="0"/>
        <w:rPr>
          <w:rFonts w:hint="eastAsia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【实验原理】</w:t>
      </w:r>
    </w:p>
    <w:p>
      <w:pPr>
        <w:ind w:firstLine="420"/>
        <w:rPr>
          <w:rFonts w:hint="eastAsia"/>
        </w:rPr>
      </w:pPr>
      <w:r>
        <w:rPr>
          <w:rFonts w:hint="eastAsia"/>
        </w:rPr>
        <w:t>路由表的产生方式一般有3种：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</w:rPr>
        <w:t>直连路由</w:t>
      </w:r>
      <w:r>
        <w:rPr>
          <w:rFonts w:hint="eastAsia"/>
        </w:rPr>
        <w:t>：给路由器接口配置一个IP地址，路由器自动产生本接口IP所在网段的路由信息。</w:t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</w:rPr>
        <w:t>静态路由</w:t>
      </w:r>
      <w:r>
        <w:rPr>
          <w:rFonts w:hint="eastAsia"/>
        </w:rPr>
        <w:t>：</w:t>
      </w:r>
      <w:r>
        <w:rPr>
          <w:rFonts w:hint="eastAsia"/>
          <w:b w:val="0"/>
          <w:bCs w:val="0"/>
          <w:lang w:val="en-US" w:eastAsia="zh-CN"/>
        </w:rPr>
        <w:t>静态路由是指由用户或网络管理员手工配置的路由信息。当网络的拓扑结构或链路的状态发生变化时，网络管理员需要手工去修改路由表中相关的静态路由信息。静态路由一般适用于比较简单的网络环境，在这样的环境中，网络管理员易于清楚地了解网络的拓扑结构，便于设置正确的路由信息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/>
          <w:b/>
          <w:bCs/>
        </w:rPr>
        <w:t>动态路由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eastAsia="zh-CN"/>
        </w:rPr>
        <w:t>由</w:t>
      </w:r>
      <w:r>
        <w:rPr>
          <w:rFonts w:hint="eastAsia"/>
        </w:rPr>
        <w:t>协议学习产生路由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在大规模的网络中，或网络拓扑结构相对复杂的情况下，通过在路由器上运行动态路由协议，路由器之间相互学习产生路由信息。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动态路由协议：RIP路由协议</w:t>
      </w:r>
      <w:r>
        <w:rPr>
          <w:rFonts w:hint="eastAsia"/>
          <w:b w:val="0"/>
          <w:bCs w:val="0"/>
          <w:lang w:val="en-US" w:eastAsia="zh-CN"/>
        </w:rPr>
        <w:t>是一种是基于距离矢量路由协议，它可以通过不断的交换信息让路由器动态的适应网络连接的变化，这些信息包括每个路由器可以到达哪些网络，这些网络有多远等。同一自治系统(A.S.)中的路由器每 30秒会与相邻的路由器 交换子讯息，以动态的建立路由表。RIP 允许最大的hop数(跳数）为15 多于15跳不可达。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bCs/>
          <w:sz w:val="21"/>
          <w:szCs w:val="21"/>
        </w:rPr>
        <w:t>实验环境</w:t>
      </w:r>
      <w:r>
        <w:rPr>
          <w:rFonts w:hint="eastAsia" w:ascii="宋体" w:hAnsi="宋体"/>
          <w:b/>
          <w:bCs/>
          <w:sz w:val="21"/>
          <w:szCs w:val="21"/>
        </w:rPr>
        <w:t xml:space="preserve">】 </w:t>
      </w:r>
    </w:p>
    <w:p>
      <w:pPr>
        <w:numPr>
          <w:ilvl w:val="1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实验设备</w:t>
      </w:r>
      <w:r>
        <w:rPr>
          <w:rFonts w:hint="eastAsia" w:ascii="宋体" w:hAnsi="宋体"/>
          <w:bCs/>
          <w:sz w:val="21"/>
          <w:szCs w:val="21"/>
        </w:rPr>
        <w:t>：两台路由器(R2632)</w:t>
      </w:r>
      <w:r>
        <w:rPr>
          <w:rFonts w:hint="eastAsia" w:ascii="宋体" w:hAnsi="宋体"/>
          <w:bCs/>
          <w:sz w:val="21"/>
          <w:szCs w:val="21"/>
          <w:lang w:eastAsia="zh-CN"/>
        </w:rPr>
        <w:t>或三层交换机</w:t>
      </w:r>
      <w:r>
        <w:rPr>
          <w:rFonts w:hint="eastAsia" w:ascii="宋体" w:hAnsi="宋体"/>
          <w:bCs/>
          <w:sz w:val="21"/>
          <w:szCs w:val="21"/>
        </w:rPr>
        <w:t>，两台PC机，</w:t>
      </w:r>
      <w:r>
        <w:rPr>
          <w:rFonts w:hint="eastAsia"/>
          <w:sz w:val="21"/>
          <w:szCs w:val="21"/>
        </w:rPr>
        <w:t>1根V35DCE、1根V35DTE。</w:t>
      </w:r>
    </w:p>
    <w:p>
      <w:pPr>
        <w:numPr>
          <w:ilvl w:val="1"/>
          <w:numId w:val="2"/>
        </w:numPr>
        <w:rPr>
          <w:rFonts w:hint="eastAsia"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拓扑结构：</w:t>
      </w:r>
      <w:r>
        <w:rPr>
          <w:rFonts w:hint="eastAsia"/>
          <w:sz w:val="21"/>
          <w:szCs w:val="21"/>
        </w:rPr>
        <w:t>路由器Router1和Router2之间通过串口采用V35 DCE/DTE电缆连接。将电缆的DCE端连接到Router1的串口Serial 0上，PC1的IP地址和缺省网关分别为172.16.1.11和172.16.1.1，PC2的IP地址和缺省网关分别为172.16.3.22和172.16.3.2，网络掩码都是255.255.255.0。</w:t>
      </w:r>
    </w:p>
    <w:p>
      <w:pPr>
        <w:pStyle w:val="13"/>
        <w:rPr>
          <w:rFonts w:hint="eastAsia"/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682625</wp:posOffset>
                </wp:positionV>
                <wp:extent cx="457200" cy="3473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PC1</w:t>
                            </w:r>
                          </w:p>
                        </w:txbxContent>
                      </wps:txbx>
                      <wps:bodyPr lIns="59436" tIns="29718" rIns="59436" bIns="29718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53.75pt;height:27.35pt;width:36pt;z-index:251660288;mso-width-relative:page;mso-height-relative:page;" filled="f" stroked="f" coordsize="21600,21600" o:gfxdata="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Tsl/RtgAAAAJAQAADwAAAAAAAAABACAAAAAiAAAAZHJzL2Rvd25y&#10;ZXYueG1sUEsBAhQAFAAAAAgAh07iQH2NRX/FAQAAg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1.651mm,0.8255mm,1.651mm,0.8255mm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891540"/>
                <wp:effectExtent l="0" t="0" r="0" b="0"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891540"/>
                          <a:chOff x="0" y="0"/>
                          <a:chExt cx="9070" cy="1404"/>
                        </a:xfrm>
                      </wpg:grpSpPr>
                      <wps:wsp>
                        <wps:cNvPr id="3" name="矩形 3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1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任意多边形 4"/>
                        <wps:cNvSpPr/>
                        <wps:spPr>
                          <a:xfrm>
                            <a:off x="2340" y="520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5" name="直接连接符 5"/>
                        <wps:cNvSpPr/>
                        <wps:spPr>
                          <a:xfrm flipV="1">
                            <a:off x="6120" y="624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6" name="直接连接符 6"/>
                        <wps:cNvSpPr/>
                        <wps:spPr>
                          <a:xfrm flipV="1">
                            <a:off x="442" y="671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图片 8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156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303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图片 10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" y="303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文本框 10"/>
                        <wps:cNvSpPr txBox="1"/>
                        <wps:spPr>
                          <a:xfrm>
                            <a:off x="0" y="0"/>
                            <a:ext cx="206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172.16.1.0/24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7380" y="9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060" y="0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172.16.2.0/24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5940" y="0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62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736" y="624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80" y="468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860" y="624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6285" y="624"/>
                            <a:ext cx="37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7020" y="624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1800" y="780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4860" y="936"/>
                            <a:ext cx="1327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22" name="图片 23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312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960" y="312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GE0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520" y="156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320" y="240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1/2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0.2pt;width:453.5pt;" coordsize="9070,1404" o:gfxdata="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">
                <o:lock v:ext="edit" aspectratio="f"/>
                <v:rect id="_x0000_s1026" o:spid="_x0000_s1026" o:spt="1" style="position:absolute;left:0;top:0;height:1404;width:9070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100" style="position:absolute;left:2340;top:520;height:155;width:3320;" filled="f" stroked="t" coordsize="2017,97" o:gfxdata="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/lFrsAAADa&#10;AAAADwAAAAAAAAABACAAAAAiAAAAZHJzL2Rvd25yZXYueG1sUEsBAhQAFAAAAAgAh07iQDMvBZ47&#10;AAAAOQAAABAAAAAAAAAAAQAgAAAACgEAAGRycy9zaGFwZXhtbC54bWxQSwUGAAAAAAYABgBbAQAA&#10;tAMAAAAA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line id="_x0000_s1026" o:spid="_x0000_s1026" o:spt="20" style="position:absolute;left:6120;top:624;flip:y;height:1;width:1578;" filled="f" stroked="t" coordsize="21600,21600" o:gfxdata="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KHhW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671;flip:y;height:0;width:2137;" filled="f" stroked="t" coordsize="21600,21600" o:gfxdata="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gG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8" o:spid="_x0000_s1026" o:spt="75" alt="Router" type="#_x0000_t75" style="position:absolute;left:1942;top:156;height:624;width:1118;" filled="f" o:preferrelative="t" stroked="f" coordsize="21600,21600" o:gfxdata="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+3Oy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Router"/>
                  <o:lock v:ext="edit" aspectratio="t"/>
                </v:shape>
                <v:shape id="图片 9" o:spid="_x0000_s1026" o:spt="75" alt="PC" type="#_x0000_t75" style="position:absolute;left:7318;top:303;height:687;width:782;" filled="f" o:preferrelative="t" stroked="f" coordsize="21600,21600" o:gfxdata="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+4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PC"/>
                  <o:lock v:ext="edit" aspectratio="t"/>
                </v:shape>
                <v:shape id="图片 10" o:spid="_x0000_s1026" o:spt="75" alt="PC" type="#_x0000_t75" style="position:absolute;left:180;top:303;height:633;width:720;" filled="f" o:preferrelative="t" stroked="f" coordsize="21600,21600" o:gfxdata="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0hoj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PC"/>
                  <o:lock v:ext="edit" aspectratio="t"/>
                </v:shape>
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fqq28s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hl1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qrby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172.16.1.0/24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80;top:936;height:468;width:720;" filled="f" stroked="f" coordsize="21600,21600" o:gfxdata="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5hN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0;height:718;width:2064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172.16.2.0/24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0;height:718;width:2065;" filled="f" stroked="f" coordsize="21600,21600" o:gfxdata="UEsDBAoAAAAAAIdO4kAAAAAAAAAAAAAAAAAEAAAAZHJzL1BLAwQUAAAACACHTuJAjngohb0AAADb&#10;AAAADwAAAGRycy9kb3ducmV2LnhtbEVPTWvCQBC9F/oflhF6040t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Ci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20;top:624;height:468;width:540;" filled="f" stroked="f" coordsize="21600,21600" o:gfxdata="UEsDBAoAAAAAAIdO4kAAAAAAAAAAAAAAAAAEAAAAZHJzL1BLAwQUAAAACACHTuJAAZGw8b0AAADb&#10;AAAADwAAAGRycy9kb3ducmV2LnhtbEVPTWvCQBC9F/oflhF6042l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kbD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624;height:365;width:704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468;height:494;width:535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624;height:468;width:540;" filled="f" stroked="f" coordsize="21600,21600" o:gfxdata="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285;top:624;height:347;width:375;" filled="f" stroked="f" coordsize="21600,21600" o:gfxdata="UEsDBAoAAAAAAIdO4kAAAAAAAAAAAAAAAAAEAAAAZHJzL1BLAwQUAAAACACHTuJAgNy69M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BlV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3Lr0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624;height:421;width:612;" filled="f" stroked="f" coordsize="21600,21600" o:gfxdata="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kB9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780;height:447;width:1440;" filled="f" stroked="f" coordsize="21600,21600" o:gfxdata="UEsDBAoAAAAAAIdO4kAAAAAAAAAAAAAAAAAEAAAAZHJzL1BLAwQUAAAACACHTuJAsMZ8T7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X3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GfE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1327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图片 23" o:spid="_x0000_s1026" o:spt="75" alt="Router" type="#_x0000_t75" style="position:absolute;left:5182;top:312;height:624;width:1118;" filled="f" o:preferrelative="t" stroked="f" coordsize="21600,21600" o:gfxdata="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x0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Router"/>
                  <o:lock v:ext="edit" aspectratio="t"/>
                </v:shape>
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GE0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20;top:156;height:384;width:1560;" filled="f" stroked="f" coordsize="21600,21600" o:gfxdata="UEsDBAoAAAAAAIdO4kAAAAAAAAAAAAAAAAAEAAAAZHJzL1BLAwQUAAAACACHTuJAoLHf17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39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20;top:240;height:384;width:1560;" filled="f" stroked="f" coordsize="21600,21600" o:gfxdata="UEsDBAoAAAAAAIdO4kAAAAAAAAAAAAAAAAAEAAAAZHJzL1BLAwQUAAAACACHTuJAUGNBoL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hv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Q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1/2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1"/>
          <w:numId w:val="2"/>
        </w:numPr>
        <w:rPr>
          <w:rFonts w:hint="eastAsia"/>
          <w:b/>
          <w:i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实验说明：</w:t>
      </w:r>
      <w:r>
        <w:rPr>
          <w:rFonts w:hint="eastAsia" w:ascii="宋体" w:hAnsi="宋体"/>
          <w:b/>
          <w:bCs/>
          <w:sz w:val="21"/>
          <w:szCs w:val="21"/>
          <w:lang w:eastAsia="zh-CN"/>
        </w:rPr>
        <w:t>（同上）</w:t>
      </w:r>
    </w:p>
    <w:p>
      <w:pPr>
        <w:rPr>
          <w:rFonts w:hint="eastAsia"/>
          <w:b/>
          <w:i/>
          <w:sz w:val="21"/>
          <w:szCs w:val="21"/>
        </w:rPr>
      </w:pPr>
    </w:p>
    <w:p>
      <w:pPr>
        <w:rPr>
          <w:rFonts w:hint="eastAsia"/>
          <w:b/>
          <w:i/>
          <w:sz w:val="21"/>
          <w:szCs w:val="21"/>
        </w:rPr>
      </w:pPr>
    </w:p>
    <w:p>
      <w:pPr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 w:ascii="宋体" w:hAnsi="宋体"/>
          <w:b/>
          <w:bCs/>
          <w:sz w:val="21"/>
          <w:szCs w:val="21"/>
        </w:rPr>
        <w:t>【</w:t>
      </w:r>
      <w:r>
        <w:rPr>
          <w:rFonts w:hint="eastAsia"/>
          <w:b/>
          <w:sz w:val="21"/>
          <w:szCs w:val="21"/>
        </w:rPr>
        <w:t>实验步骤</w:t>
      </w:r>
      <w:r>
        <w:rPr>
          <w:rFonts w:hint="eastAsia" w:ascii="宋体" w:hAnsi="宋体"/>
          <w:b/>
          <w:bCs/>
          <w:sz w:val="21"/>
          <w:szCs w:val="21"/>
        </w:rPr>
        <w:t>】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登录到路由器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（提示：以下各步中涉及到的Serial口是以路由器r1和r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的连接为例。不同小组使用路由器有所不同，如果是路由器r</w:t>
      </w:r>
      <w:r>
        <w:rPr>
          <w:rFonts w:hint="eastAsia"/>
          <w:b/>
          <w:sz w:val="21"/>
          <w:szCs w:val="21"/>
          <w:lang w:val="en-US" w:eastAsia="zh-CN"/>
        </w:rPr>
        <w:t>3</w:t>
      </w:r>
      <w:r>
        <w:rPr>
          <w:rFonts w:hint="eastAsia"/>
          <w:b/>
          <w:sz w:val="21"/>
          <w:szCs w:val="21"/>
        </w:rPr>
        <w:t>和r</w:t>
      </w:r>
      <w:r>
        <w:rPr>
          <w:rFonts w:hint="eastAsia"/>
          <w:b/>
          <w:sz w:val="21"/>
          <w:szCs w:val="21"/>
          <w:lang w:val="en-US" w:eastAsia="zh-CN"/>
        </w:rPr>
        <w:t>4</w:t>
      </w:r>
      <w:r>
        <w:rPr>
          <w:rFonts w:hint="eastAsia"/>
          <w:b/>
          <w:sz w:val="21"/>
          <w:szCs w:val="21"/>
        </w:rPr>
        <w:t>的连接，请仔细参考路由器的连接图，并对实验步骤中的相关接口进行修改。）</w:t>
      </w:r>
    </w:p>
    <w:p>
      <w:pPr>
        <w:rPr>
          <w:rFonts w:hint="eastAsia"/>
          <w:sz w:val="21"/>
          <w:szCs w:val="21"/>
        </w:rPr>
      </w:pPr>
    </w:p>
    <w:p>
      <w:pPr>
        <w:ind w:firstLine="422" w:firstLineChars="200"/>
        <w:rPr>
          <w:rFonts w:hint="eastAsia" w:ascii="宋体" w:hAnsi="宋体"/>
          <w:b/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第二步：在路由器RouterA上配置路由器接口的IP地址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ip address 172.16.1.1 255.255.255.0  !配置接口IP地址。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 no shutdown                     ！开启路由器的接口</w:t>
      </w:r>
    </w:p>
    <w:p>
      <w:pPr>
        <w:rPr>
          <w:rFonts w:hint="eastAsia"/>
          <w:sz w:val="21"/>
          <w:szCs w:val="21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第三步：在路由器RouterA上配置路由器串行口IP地址和时钟频率。</w:t>
      </w:r>
    </w:p>
    <w:p>
      <w:pPr>
        <w:ind w:firstLine="420" w:firstLineChars="20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RouterA(config)#interface serial 2/0                ！进入串行口s2/0的配置模式。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</w:t>
      </w:r>
      <w:r>
        <w:rPr>
          <w:sz w:val="21"/>
          <w:szCs w:val="21"/>
        </w:rPr>
        <w:t>ip address 1</w:t>
      </w:r>
      <w:r>
        <w:rPr>
          <w:rFonts w:hint="eastAsia"/>
          <w:sz w:val="21"/>
          <w:szCs w:val="21"/>
        </w:rPr>
        <w:t>72</w:t>
      </w:r>
      <w:r>
        <w:rPr>
          <w:sz w:val="21"/>
          <w:szCs w:val="21"/>
        </w:rPr>
        <w:t>.16</w:t>
      </w:r>
      <w:r>
        <w:rPr>
          <w:rFonts w:hint="eastAsia"/>
          <w:sz w:val="21"/>
          <w:szCs w:val="21"/>
        </w:rPr>
        <w:t>.2.</w:t>
      </w:r>
      <w:r>
        <w:rPr>
          <w:sz w:val="21"/>
          <w:szCs w:val="21"/>
        </w:rPr>
        <w:t>1 255.255.255.0</w:t>
      </w:r>
      <w:r>
        <w:rPr>
          <w:rFonts w:hint="eastAsia"/>
          <w:sz w:val="21"/>
          <w:szCs w:val="21"/>
        </w:rPr>
        <w:t xml:space="preserve">  !配置接口S2/0的IP地址。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RouterA(config-if)#clock rate 64000           ！配置RouterA(必须为DCE)的时钟频率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RouterA(config-if)#no shutdown                    !开启s2/0端口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RouterA(config-if)#exit</w:t>
      </w:r>
    </w:p>
    <w:p>
      <w:pPr>
        <w:ind w:firstLine="420" w:firstLineChars="200"/>
        <w:rPr>
          <w:rFonts w:hint="eastAsia"/>
          <w:sz w:val="21"/>
          <w:szCs w:val="21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第四步：显示路由器RouterA的接口配置信息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RouterA#show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interface serial 2/0</w:t>
      </w:r>
    </w:p>
    <w:p/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3803015" cy="3672840"/>
            <wp:effectExtent l="0" t="0" r="6985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052" t="481" r="2023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第五步：在路由器RouterA上配置动态路由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RouterA(config)# router rip        ！创建RIP路由进程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RouterA(config-router)#network 172.16.1.0 ！定义关联网络172.16.1.0（必须是直连的网络地址）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RouterA(config-router)#network 172.16.2.0 ！定义关联网络172.16.2.0（必须是直连的网络地址）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RouterB(config-router)#version 2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第六步：验证RouterA上的路由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RouterA(config)#exit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ip route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RouterA#show running-config                ！显示路由器RouterA上的全部配置</w:t>
      </w:r>
    </w:p>
    <w:p>
      <w:pPr>
        <w:rPr>
          <w:rFonts w:hint="eastAsia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</w:rPr>
        <w:drawing>
          <wp:inline distT="0" distB="0" distL="114300" distR="114300">
            <wp:extent cx="3880485" cy="5263515"/>
            <wp:effectExtent l="0" t="0" r="5715" b="9525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2201" t="3478" r="5683" b="2007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第七步：在路由器RouterB上配置接口IP地址。</w:t>
      </w:r>
    </w:p>
    <w:p>
      <w:pPr>
        <w:ind w:left="420" w:left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返回到RCMS界面，选择另一个路由器，如r</w:t>
      </w:r>
      <w:r>
        <w:rPr>
          <w:rFonts w:hint="eastAsia" w:ascii="宋体" w:hAnsi="宋体"/>
          <w:sz w:val="21"/>
          <w:szCs w:val="21"/>
          <w:lang w:val="en-US" w:eastAsia="zh-CN"/>
        </w:rPr>
        <w:t>2</w:t>
      </w:r>
      <w:r>
        <w:rPr>
          <w:rFonts w:hint="eastAsia" w:ascii="宋体" w:hAnsi="宋体"/>
          <w:sz w:val="21"/>
          <w:szCs w:val="21"/>
        </w:rPr>
        <w:t>。操作同第一步,注意交换机改名为RouterB。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           ！进入接口的配置模式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ip address 172.16.3.2 255.255.255.0  !配置接口IP地址。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RouterB(config-if)# no shutdown                     ！开启路由器的接口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第八步：在路由器RouterB上配置串口上的IP地址。</w:t>
      </w:r>
    </w:p>
    <w:p>
      <w:pPr>
        <w:ind w:firstLine="420" w:firstLineChars="200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RouterB(config)#interface serial 2</w:t>
      </w:r>
      <w:r>
        <w:rPr>
          <w:rFonts w:hint="eastAsia" w:ascii="Arial" w:hAnsi="Arial" w:cs="Arial"/>
          <w:sz w:val="21"/>
          <w:szCs w:val="21"/>
          <w:lang w:val="en-US" w:eastAsia="zh-CN"/>
        </w:rPr>
        <w:t>/0</w:t>
      </w:r>
      <w:r>
        <w:rPr>
          <w:rFonts w:ascii="Arial" w:hAnsi="Arial" w:cs="Arial"/>
          <w:sz w:val="21"/>
          <w:szCs w:val="21"/>
        </w:rPr>
        <w:t xml:space="preserve">                </w:t>
      </w:r>
      <w:r>
        <w:rPr>
          <w:rFonts w:ascii="Arial" w:cs="Arial"/>
          <w:sz w:val="21"/>
          <w:szCs w:val="21"/>
        </w:rPr>
        <w:t>！进入串行口的配置模式。</w:t>
      </w:r>
    </w:p>
    <w:p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)#ip address 1</w:t>
      </w:r>
      <w:r>
        <w:rPr>
          <w:rFonts w:hint="eastAsia" w:ascii="Arial" w:hAnsi="Arial" w:cs="Arial"/>
          <w:sz w:val="21"/>
          <w:szCs w:val="21"/>
        </w:rPr>
        <w:t>6</w:t>
      </w:r>
      <w:r>
        <w:rPr>
          <w:rFonts w:ascii="Arial" w:hAnsi="Arial" w:cs="Arial"/>
          <w:sz w:val="21"/>
          <w:szCs w:val="21"/>
        </w:rPr>
        <w:t>2.16.</w:t>
      </w:r>
      <w:r>
        <w:rPr>
          <w:rFonts w:hint="eastAsia"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.2 255.255.255.0  !</w:t>
      </w:r>
      <w:r>
        <w:rPr>
          <w:rFonts w:ascii="Arial" w:cs="Arial"/>
          <w:sz w:val="21"/>
          <w:szCs w:val="21"/>
        </w:rPr>
        <w:t>配置接口的</w:t>
      </w:r>
      <w:r>
        <w:rPr>
          <w:rFonts w:ascii="Arial" w:hAnsi="Arial" w:cs="Arial"/>
          <w:sz w:val="21"/>
          <w:szCs w:val="21"/>
        </w:rPr>
        <w:t>IP</w:t>
      </w:r>
      <w:r>
        <w:rPr>
          <w:rFonts w:ascii="Arial" w:cs="Arial"/>
          <w:sz w:val="21"/>
          <w:szCs w:val="21"/>
        </w:rPr>
        <w:t>地址。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 xml:space="preserve">)#no shutdown </w:t>
      </w:r>
      <w:r>
        <w:rPr>
          <w:rFonts w:hint="eastAsia"/>
          <w:sz w:val="21"/>
          <w:szCs w:val="21"/>
        </w:rPr>
        <w:t xml:space="preserve">                   !开启端口</w:t>
      </w:r>
    </w:p>
    <w:p>
      <w:pPr>
        <w:rPr>
          <w:rFonts w:hint="eastAsia"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RouterB(config</w:t>
      </w:r>
      <w:r>
        <w:rPr>
          <w:rFonts w:hint="eastAsia" w:ascii="Arial" w:hAnsi="Arial" w:cs="Arial"/>
          <w:sz w:val="21"/>
          <w:szCs w:val="21"/>
        </w:rPr>
        <w:t>-if</w:t>
      </w:r>
      <w:r>
        <w:rPr>
          <w:rFonts w:ascii="Arial" w:hAnsi="Arial" w:cs="Arial"/>
          <w:sz w:val="21"/>
          <w:szCs w:val="21"/>
        </w:rPr>
        <w:t>)#</w:t>
      </w:r>
      <w:r>
        <w:rPr>
          <w:rFonts w:hint="eastAsia" w:ascii="Arial" w:hAnsi="Arial" w:cs="Arial"/>
          <w:sz w:val="21"/>
          <w:szCs w:val="21"/>
        </w:rPr>
        <w:t>exit                             ！返回特权模式</w:t>
      </w:r>
    </w:p>
    <w:p>
      <w:pPr>
        <w:rPr>
          <w:rFonts w:hint="eastAsia"/>
          <w:sz w:val="21"/>
          <w:szCs w:val="21"/>
        </w:rPr>
      </w:pPr>
    </w:p>
    <w:p>
      <w:pPr>
        <w:ind w:firstLine="422" w:firstLineChars="20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第九步：显示路由器RouterB的接口配置信息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RouterB#show ip interface </w:t>
      </w:r>
      <w:r>
        <w:rPr>
          <w:sz w:val="21"/>
          <w:szCs w:val="21"/>
        </w:rPr>
        <w:t>brief</w:t>
      </w:r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RouterB#show interface serial  2</w:t>
      </w:r>
      <w:r>
        <w:rPr>
          <w:rFonts w:hint="eastAsia"/>
          <w:sz w:val="21"/>
          <w:szCs w:val="21"/>
          <w:lang w:val="en-US" w:eastAsia="zh-CN"/>
        </w:rPr>
        <w:t>/0</w:t>
      </w:r>
    </w:p>
    <w:p/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4804410" cy="3136900"/>
            <wp:effectExtent l="0" t="0" r="11430" b="254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Rot="1" noChangeAspect="1"/>
                    </pic:cNvPicPr>
                  </pic:nvPicPr>
                  <pic:blipFill>
                    <a:blip r:embed="rId8"/>
                    <a:srcRect l="596" t="6262" r="5475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第十步：在路由器RouterB上配置动态路由表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RouterB#router rip                                  ！创建路由表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RouterB(config-router)#network 172.16.2.0  ！定义关联网络（必须是直连的网络地址）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RouterB(config-router)#network 172.16.3.0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RouterB(config-router)#version 2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第十一步：验证RouterA、RouterB上的路由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RouterA# show ip route    !显示路由信息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RouterB#show ip route    !显示路由信息</w:t>
      </w:r>
    </w:p>
    <w:p>
      <w:pPr>
        <w:rPr>
          <w:rFonts w:hint="eastAsia"/>
          <w:sz w:val="21"/>
          <w:szCs w:val="21"/>
        </w:rPr>
      </w:pPr>
      <w:r>
        <w:drawing>
          <wp:inline distT="0" distB="0" distL="114300" distR="114300">
            <wp:extent cx="4087495" cy="2626995"/>
            <wp:effectExtent l="0" t="0" r="12065" b="952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l="1445" t="6224" r="2681" b="2793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第十二步：测试网络的互连互通性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关闭RCMS界面，返回到DOS。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172.16.3.22   !从PC1到PC2。PC1的IP地址为172.16.1.11，PC2的IP地址为172.16.3.22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Reply from 172.16.1.1 : Destination host unreachable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172.16.1.11    ！从PC2到PC1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Reply from 172.16.3.2 : Destination host unreachable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测试结果会显示目的不可达。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339340" cy="2428875"/>
            <wp:effectExtent l="0" t="0" r="762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3809" cy="244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drawing>
          <wp:inline distT="0" distB="0" distL="0" distR="0">
            <wp:extent cx="2317750" cy="2433320"/>
            <wp:effectExtent l="0" t="0" r="13970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4779" cy="24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szCs w:val="21"/>
        </w:rPr>
        <w:drawing>
          <wp:inline distT="0" distB="0" distL="0" distR="0">
            <wp:extent cx="5279390" cy="3479165"/>
            <wp:effectExtent l="0" t="0" r="8890" b="1079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drawing>
          <wp:inline distT="0" distB="0" distL="0" distR="0">
            <wp:extent cx="5272405" cy="3443605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第十三步：测试网络的连通性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返回到DOS。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172.16.3.22  ！从PC1到PC2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:\&gt;ping 172.16.1.11  ！从PC2到PC1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注意：显示结果应该是连通的，否则说明路由表配置有错。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72405" cy="3443605"/>
            <wp:effectExtent l="0" t="0" r="635" b="63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79390" cy="3429000"/>
            <wp:effectExtent l="0" t="0" r="889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可以通信</w:t>
      </w:r>
    </w:p>
    <w:p>
      <w:pPr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21"/>
    <w:multiLevelType w:val="multilevel"/>
    <w:tmpl w:val="00000021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27"/>
    <w:multiLevelType w:val="multilevel"/>
    <w:tmpl w:val="00000027"/>
    <w:lvl w:ilvl="0" w:tentative="0">
      <w:start w:val="1"/>
      <w:numFmt w:val="bullet"/>
      <w:lvlText w:val="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70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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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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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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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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79B"/>
    <w:rsid w:val="00C823C4"/>
    <w:rsid w:val="02216EF0"/>
    <w:rsid w:val="02D961A1"/>
    <w:rsid w:val="030A6F5C"/>
    <w:rsid w:val="03464142"/>
    <w:rsid w:val="035A307B"/>
    <w:rsid w:val="035A4CAD"/>
    <w:rsid w:val="037A1030"/>
    <w:rsid w:val="037C563F"/>
    <w:rsid w:val="03A301AE"/>
    <w:rsid w:val="03C3657E"/>
    <w:rsid w:val="04344C2B"/>
    <w:rsid w:val="044D3F75"/>
    <w:rsid w:val="047A5F30"/>
    <w:rsid w:val="04B85DC7"/>
    <w:rsid w:val="04DD0E46"/>
    <w:rsid w:val="050E21AF"/>
    <w:rsid w:val="0513761D"/>
    <w:rsid w:val="053B14E2"/>
    <w:rsid w:val="05ED01D7"/>
    <w:rsid w:val="0602684E"/>
    <w:rsid w:val="06B71133"/>
    <w:rsid w:val="06B96F3B"/>
    <w:rsid w:val="08CD35A1"/>
    <w:rsid w:val="08E5725C"/>
    <w:rsid w:val="090C3816"/>
    <w:rsid w:val="09D058E9"/>
    <w:rsid w:val="09E57B43"/>
    <w:rsid w:val="0AEB05CE"/>
    <w:rsid w:val="0C21299B"/>
    <w:rsid w:val="0CCF0636"/>
    <w:rsid w:val="0D712081"/>
    <w:rsid w:val="0D815AD9"/>
    <w:rsid w:val="0DA46B9E"/>
    <w:rsid w:val="0DC108C7"/>
    <w:rsid w:val="0DF86BE5"/>
    <w:rsid w:val="0EDA2FEF"/>
    <w:rsid w:val="0EF67916"/>
    <w:rsid w:val="0F0E1587"/>
    <w:rsid w:val="0F2A5DFB"/>
    <w:rsid w:val="104A50C1"/>
    <w:rsid w:val="118052D4"/>
    <w:rsid w:val="11AA4801"/>
    <w:rsid w:val="123004D0"/>
    <w:rsid w:val="12816876"/>
    <w:rsid w:val="12EE5C4B"/>
    <w:rsid w:val="12F92A37"/>
    <w:rsid w:val="13D97F0D"/>
    <w:rsid w:val="14320D60"/>
    <w:rsid w:val="146B795D"/>
    <w:rsid w:val="14891A12"/>
    <w:rsid w:val="15172003"/>
    <w:rsid w:val="15EF3AF7"/>
    <w:rsid w:val="16051FDC"/>
    <w:rsid w:val="163176E0"/>
    <w:rsid w:val="16FE209C"/>
    <w:rsid w:val="17312F5A"/>
    <w:rsid w:val="17386D59"/>
    <w:rsid w:val="17822E75"/>
    <w:rsid w:val="178F664F"/>
    <w:rsid w:val="18661881"/>
    <w:rsid w:val="186D70AA"/>
    <w:rsid w:val="188624F1"/>
    <w:rsid w:val="189909A9"/>
    <w:rsid w:val="18D80A41"/>
    <w:rsid w:val="18F91729"/>
    <w:rsid w:val="19B0346B"/>
    <w:rsid w:val="1A6D78D8"/>
    <w:rsid w:val="1B2942DD"/>
    <w:rsid w:val="1BAE7D16"/>
    <w:rsid w:val="1D261C54"/>
    <w:rsid w:val="1D7806C5"/>
    <w:rsid w:val="1D95178A"/>
    <w:rsid w:val="1E8E51B5"/>
    <w:rsid w:val="1EF17195"/>
    <w:rsid w:val="1FA66101"/>
    <w:rsid w:val="1FB360E7"/>
    <w:rsid w:val="22274B8D"/>
    <w:rsid w:val="223C6B10"/>
    <w:rsid w:val="2267794D"/>
    <w:rsid w:val="2385179E"/>
    <w:rsid w:val="23D64D6A"/>
    <w:rsid w:val="240D0A6F"/>
    <w:rsid w:val="24EE2E0F"/>
    <w:rsid w:val="254F1289"/>
    <w:rsid w:val="259D2A0B"/>
    <w:rsid w:val="25B27F40"/>
    <w:rsid w:val="266524F6"/>
    <w:rsid w:val="26E050F9"/>
    <w:rsid w:val="27BB1438"/>
    <w:rsid w:val="28B91D66"/>
    <w:rsid w:val="290A49E7"/>
    <w:rsid w:val="29631412"/>
    <w:rsid w:val="29787C34"/>
    <w:rsid w:val="297C080E"/>
    <w:rsid w:val="2A1C2CB5"/>
    <w:rsid w:val="2A222E5B"/>
    <w:rsid w:val="2A490E6F"/>
    <w:rsid w:val="2A620A8F"/>
    <w:rsid w:val="2B5875B6"/>
    <w:rsid w:val="2B61150C"/>
    <w:rsid w:val="2C6D614E"/>
    <w:rsid w:val="2D6C4431"/>
    <w:rsid w:val="2D8A7529"/>
    <w:rsid w:val="2DFC2F3E"/>
    <w:rsid w:val="2E053A72"/>
    <w:rsid w:val="2F195E2B"/>
    <w:rsid w:val="2FA75B53"/>
    <w:rsid w:val="2FD82684"/>
    <w:rsid w:val="2FF76019"/>
    <w:rsid w:val="2FFC2F7B"/>
    <w:rsid w:val="30276091"/>
    <w:rsid w:val="304D4117"/>
    <w:rsid w:val="31880C30"/>
    <w:rsid w:val="32707C9C"/>
    <w:rsid w:val="33013D23"/>
    <w:rsid w:val="33A92A6C"/>
    <w:rsid w:val="33EE30FE"/>
    <w:rsid w:val="3454364D"/>
    <w:rsid w:val="347F049D"/>
    <w:rsid w:val="34D35668"/>
    <w:rsid w:val="35942C0F"/>
    <w:rsid w:val="35C311B5"/>
    <w:rsid w:val="35F50205"/>
    <w:rsid w:val="360B2F4A"/>
    <w:rsid w:val="364F3BB1"/>
    <w:rsid w:val="367F668C"/>
    <w:rsid w:val="36FF1558"/>
    <w:rsid w:val="378C5F02"/>
    <w:rsid w:val="378F6320"/>
    <w:rsid w:val="37995004"/>
    <w:rsid w:val="37C8622A"/>
    <w:rsid w:val="3802174C"/>
    <w:rsid w:val="38CE28CC"/>
    <w:rsid w:val="38DC63C9"/>
    <w:rsid w:val="392B7033"/>
    <w:rsid w:val="3951275A"/>
    <w:rsid w:val="3969383E"/>
    <w:rsid w:val="3AB73F4A"/>
    <w:rsid w:val="3B55589E"/>
    <w:rsid w:val="3C5C6F5B"/>
    <w:rsid w:val="3CE94D17"/>
    <w:rsid w:val="3D0C0B50"/>
    <w:rsid w:val="3D0E228D"/>
    <w:rsid w:val="3D172CCA"/>
    <w:rsid w:val="3E051407"/>
    <w:rsid w:val="3E0A0DD6"/>
    <w:rsid w:val="3E682515"/>
    <w:rsid w:val="3E9F0490"/>
    <w:rsid w:val="3F3A674B"/>
    <w:rsid w:val="3FC97520"/>
    <w:rsid w:val="40A97E53"/>
    <w:rsid w:val="414566B0"/>
    <w:rsid w:val="42917D0E"/>
    <w:rsid w:val="42B9463D"/>
    <w:rsid w:val="42DA32B5"/>
    <w:rsid w:val="43CA3A3C"/>
    <w:rsid w:val="44BE2106"/>
    <w:rsid w:val="46AE0CE1"/>
    <w:rsid w:val="46B8604F"/>
    <w:rsid w:val="47136D96"/>
    <w:rsid w:val="478619BD"/>
    <w:rsid w:val="47E83988"/>
    <w:rsid w:val="4838132E"/>
    <w:rsid w:val="4929717E"/>
    <w:rsid w:val="4933535C"/>
    <w:rsid w:val="49912B99"/>
    <w:rsid w:val="4B3C4946"/>
    <w:rsid w:val="4B8359AE"/>
    <w:rsid w:val="4C1D0BAD"/>
    <w:rsid w:val="4C1E7B16"/>
    <w:rsid w:val="4C9202CE"/>
    <w:rsid w:val="4DB7294D"/>
    <w:rsid w:val="4E7F7BF0"/>
    <w:rsid w:val="4EB26E94"/>
    <w:rsid w:val="4EDA60F9"/>
    <w:rsid w:val="4F690ADE"/>
    <w:rsid w:val="4F9361EE"/>
    <w:rsid w:val="501C4A9A"/>
    <w:rsid w:val="508B2B8F"/>
    <w:rsid w:val="508B462C"/>
    <w:rsid w:val="514A2F6F"/>
    <w:rsid w:val="519D0068"/>
    <w:rsid w:val="52402DA2"/>
    <w:rsid w:val="5283250F"/>
    <w:rsid w:val="528C5106"/>
    <w:rsid w:val="5459613F"/>
    <w:rsid w:val="546F791A"/>
    <w:rsid w:val="551E5E83"/>
    <w:rsid w:val="55C01C5C"/>
    <w:rsid w:val="56D848CE"/>
    <w:rsid w:val="57AD1C83"/>
    <w:rsid w:val="57DC1C8E"/>
    <w:rsid w:val="5999137D"/>
    <w:rsid w:val="59FC0EE1"/>
    <w:rsid w:val="5B3F7D02"/>
    <w:rsid w:val="5B641102"/>
    <w:rsid w:val="5B8658B2"/>
    <w:rsid w:val="5B950BC3"/>
    <w:rsid w:val="5C41687B"/>
    <w:rsid w:val="5CC01CDB"/>
    <w:rsid w:val="5D3F74F5"/>
    <w:rsid w:val="5D6B0762"/>
    <w:rsid w:val="5E2617A2"/>
    <w:rsid w:val="5EAA3AB2"/>
    <w:rsid w:val="5F3B0491"/>
    <w:rsid w:val="5FDC6FF7"/>
    <w:rsid w:val="607B71A0"/>
    <w:rsid w:val="63304B00"/>
    <w:rsid w:val="635C34FD"/>
    <w:rsid w:val="648C7EFE"/>
    <w:rsid w:val="64A3242D"/>
    <w:rsid w:val="64CA6DCA"/>
    <w:rsid w:val="65B579E1"/>
    <w:rsid w:val="661A0718"/>
    <w:rsid w:val="668F347B"/>
    <w:rsid w:val="67411836"/>
    <w:rsid w:val="68E65C61"/>
    <w:rsid w:val="693B7D53"/>
    <w:rsid w:val="6A396C55"/>
    <w:rsid w:val="6AA17674"/>
    <w:rsid w:val="6B874966"/>
    <w:rsid w:val="6BA13ECD"/>
    <w:rsid w:val="6BFA20C0"/>
    <w:rsid w:val="6C095B31"/>
    <w:rsid w:val="6C35284A"/>
    <w:rsid w:val="6CB87914"/>
    <w:rsid w:val="6CD417E7"/>
    <w:rsid w:val="6D0B578F"/>
    <w:rsid w:val="6D134B0C"/>
    <w:rsid w:val="6D5318DD"/>
    <w:rsid w:val="6DBC2366"/>
    <w:rsid w:val="6E0D0F66"/>
    <w:rsid w:val="6E7556F1"/>
    <w:rsid w:val="6E8E6CCD"/>
    <w:rsid w:val="6EE56A5E"/>
    <w:rsid w:val="6EFF442F"/>
    <w:rsid w:val="6F857F81"/>
    <w:rsid w:val="70096E04"/>
    <w:rsid w:val="70500747"/>
    <w:rsid w:val="70643377"/>
    <w:rsid w:val="706E522E"/>
    <w:rsid w:val="709B3A6F"/>
    <w:rsid w:val="71A16BC9"/>
    <w:rsid w:val="734C0FC3"/>
    <w:rsid w:val="747D73F9"/>
    <w:rsid w:val="74B01C78"/>
    <w:rsid w:val="74B975DA"/>
    <w:rsid w:val="75157FF9"/>
    <w:rsid w:val="75685A1E"/>
    <w:rsid w:val="761F6AF7"/>
    <w:rsid w:val="76FB4FCD"/>
    <w:rsid w:val="77C8358B"/>
    <w:rsid w:val="77C8614B"/>
    <w:rsid w:val="78AC6E32"/>
    <w:rsid w:val="78C21F5C"/>
    <w:rsid w:val="795F1BBD"/>
    <w:rsid w:val="79E65AC0"/>
    <w:rsid w:val="79F8796F"/>
    <w:rsid w:val="7A09532A"/>
    <w:rsid w:val="7A1D7C7E"/>
    <w:rsid w:val="7A444A03"/>
    <w:rsid w:val="7B8E6410"/>
    <w:rsid w:val="7C1A116C"/>
    <w:rsid w:val="7CD41A86"/>
    <w:rsid w:val="7CDC6AC6"/>
    <w:rsid w:val="7CDD3E5F"/>
    <w:rsid w:val="7D2A0123"/>
    <w:rsid w:val="7DE46285"/>
    <w:rsid w:val="7E061108"/>
    <w:rsid w:val="7ECA5D9C"/>
    <w:rsid w:val="7F630CCD"/>
    <w:rsid w:val="7FA4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图"/>
    <w:basedOn w:val="1"/>
    <w:next w:val="1"/>
    <w:qFormat/>
    <w:uiPriority w:val="0"/>
    <w:pPr>
      <w:spacing w:before="120" w:after="12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2019-12-09T14:49:00Z</dcterms:created>
  <dc:creator>Administrator</dc:creator>
  <cp:lastModifiedBy>桃酥的酥</cp:lastModifiedBy>
  <dcterms:modified xsi:type="dcterms:W3CDTF">2021-11-29T14:19:55Z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A7AE250936A64E1795AFC0194D583134</vt:lpwstr>
  </property>
</Properties>
</file>