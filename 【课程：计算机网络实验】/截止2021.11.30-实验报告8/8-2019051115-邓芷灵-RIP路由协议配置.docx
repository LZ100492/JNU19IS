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暨南大学本科实验报告专用纸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RIP路由协议配置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</w:t>
      </w:r>
    </w:p>
    <w:p>
      <w:p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8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b402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邓芷灵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>201</w:t>
      </w:r>
      <w:r>
        <w:rPr>
          <w:rFonts w:eastAsia="楷体_GB2312"/>
          <w:sz w:val="28"/>
          <w:szCs w:val="28"/>
          <w:u w:val="single"/>
        </w:rPr>
        <w:t>905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1115</w:t>
      </w:r>
      <w:r>
        <w:rPr>
          <w:rFonts w:eastAsia="楷体_GB2312"/>
          <w:sz w:val="28"/>
          <w:szCs w:val="28"/>
          <w:u w:val="single"/>
        </w:rPr>
        <w:t xml:space="preserve">          </w:t>
      </w:r>
    </w:p>
    <w:p>
      <w:pPr>
        <w:numPr>
          <w:ins w:id="0" w:author="MC SYSTEM" w:date=""/>
        </w:num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</w:rPr>
        <w:t>202</w:t>
      </w:r>
      <w:r>
        <w:rPr>
          <w:rFonts w:eastAsia="楷体_GB2312"/>
          <w:sz w:val="28"/>
          <w:szCs w:val="28"/>
          <w:u w:val="single"/>
        </w:rPr>
        <w:t xml:space="preserve">1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23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23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下 </w:t>
      </w:r>
      <w:r>
        <w:rPr>
          <w:rFonts w:eastAsia="楷体_GB2312"/>
          <w:sz w:val="28"/>
          <w:szCs w:val="28"/>
        </w:rPr>
        <w:t>午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实验目的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sz w:val="21"/>
          <w:szCs w:val="21"/>
        </w:rPr>
        <w:t>加深对RIP路由协议工作原理的理解，掌握在路由器上配置RIP 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实验内容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配置路由器的RIP协议实现动态路由。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sz w:val="21"/>
          <w:szCs w:val="21"/>
        </w:rPr>
        <w:t>观察路由信息表。</w:t>
      </w:r>
      <w:r>
        <w:rPr>
          <w:rFonts w:hint="eastAsia"/>
          <w:sz w:val="21"/>
          <w:szCs w:val="21"/>
          <w:lang w:eastAsia="zh-CN"/>
        </w:rPr>
        <w:t>并测试主机之间的</w:t>
      </w:r>
      <w:r>
        <w:rPr>
          <w:rFonts w:hint="eastAsia"/>
          <w:sz w:val="21"/>
          <w:szCs w:val="21"/>
        </w:rPr>
        <w:t>连通性。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实验设备</w:t>
      </w:r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/>
          <w:bCs/>
          <w:sz w:val="21"/>
          <w:szCs w:val="21"/>
        </w:rPr>
        <w:t>两台路由器(R2632)</w:t>
      </w:r>
      <w:r>
        <w:rPr>
          <w:rFonts w:hint="eastAsia" w:ascii="宋体" w:hAnsi="宋体"/>
          <w:bCs/>
          <w:sz w:val="21"/>
          <w:szCs w:val="21"/>
          <w:lang w:eastAsia="zh-CN"/>
        </w:rPr>
        <w:t>或三层交换机</w:t>
      </w:r>
      <w:r>
        <w:rPr>
          <w:rFonts w:hint="eastAsia" w:ascii="宋体" w:hAnsi="宋体"/>
          <w:bCs/>
          <w:sz w:val="21"/>
          <w:szCs w:val="21"/>
        </w:rPr>
        <w:t>，两台PC机，</w:t>
      </w:r>
      <w:r>
        <w:rPr>
          <w:rFonts w:hint="eastAsia"/>
          <w:sz w:val="21"/>
          <w:szCs w:val="21"/>
        </w:rPr>
        <w:t>1根V35DCE、1根V35DTE。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拓扑结构：</w:t>
      </w:r>
      <w:r>
        <w:rPr>
          <w:rFonts w:hint="eastAsia"/>
          <w:sz w:val="21"/>
          <w:szCs w:val="21"/>
        </w:rPr>
        <w:t>路由器Router1和Router2之间通过串口采用V35 DCE/DTE电缆连接。将电缆的DCE端连接到Router1的串口Serial 0上，PC1的IP地址和缺省网关分别为172.16.1.11和172.16.1.1，PC2的IP地址和缺省网关分别为172.16.3.22和172.16.3.2，网络掩码都是255.255.255.0。</w:t>
      </w:r>
    </w:p>
    <w:p>
      <w:pPr>
        <w:pStyle w:val="9"/>
        <w:rPr>
          <w:rFonts w:hint="eastAsia"/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4626610</wp:posOffset>
                </wp:positionH>
                <wp:positionV relativeFrom="paragraph">
                  <wp:posOffset>686435</wp:posOffset>
                </wp:positionV>
                <wp:extent cx="888365" cy="34734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hint="default" w:eastAsia="宋体"/>
                                <w:b/>
                                <w:bCs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21"/>
                                <w:lang w:val="en-US" w:eastAsia="zh-CN"/>
                              </w:rPr>
                              <w:t>PC2(A2)</w:t>
                            </w:r>
                          </w:p>
                        </w:txbxContent>
                      </wps:txbx>
                      <wps:bodyPr lIns="59436" tIns="29718" rIns="59436" bIns="29718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3pt;margin-top:54.05pt;height:27.35pt;width:69.95pt;z-index:251757568;mso-width-relative:page;mso-height-relative:page;" filled="f" stroked="f" coordsize="21600,21600" o:gfxdata="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+b2L6NoA&#10;AAALAQAADwAAAAAAAAABACAAAAAiAAAAZHJzL2Rvd25yZXYueG1sUEsBAhQAFAAAAAgAh07iQLdx&#10;K8arAQAANQMAAA4AAAAAAAAAAQAgAAAAK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1.651mm,0.8255mm,1.651mm,0.8255mm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hint="default" w:eastAsia="宋体"/>
                          <w:b/>
                          <w:bCs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21"/>
                          <w:lang w:val="en-US" w:eastAsia="zh-CN"/>
                        </w:rPr>
                        <w:t>PC2(A2)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682625</wp:posOffset>
                </wp:positionV>
                <wp:extent cx="888365" cy="34734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hint="default" w:eastAsia="宋体"/>
                                <w:b/>
                                <w:bCs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21"/>
                                <w:lang w:val="en-US" w:eastAsia="zh-CN"/>
                              </w:rPr>
                              <w:t>PC1(A4)</w:t>
                            </w:r>
                          </w:p>
                        </w:txbxContent>
                      </wps:txbx>
                      <wps:bodyPr lIns="59436" tIns="29718" rIns="59436" bIns="29718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53.75pt;height:27.35pt;width:69.95pt;z-index:251719680;mso-width-relative:page;mso-height-relative:page;" filled="f" stroked="f" coordsize="21600,21600" o:gfxdata="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8F9MNsA&#10;AAAKAQAADwAAAAAAAAABACAAAAAiAAAAZHJzL2Rvd25yZXYueG1sUEsBAhQAFAAAAAgAh07iQEfY&#10;PXSqAQAANQ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1.651mm,0.8255mm,1.651mm,0.8255mm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hint="default" w:eastAsia="宋体"/>
                          <w:b/>
                          <w:bCs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21"/>
                          <w:lang w:val="en-US" w:eastAsia="zh-CN"/>
                        </w:rPr>
                        <w:t>PC1(A4)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5759450" cy="902970"/>
                <wp:effectExtent l="0" t="0" r="0" b="0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902970"/>
                          <a:chOff x="0" y="0"/>
                          <a:chExt cx="9070" cy="1422"/>
                        </a:xfrm>
                      </wpg:grpSpPr>
                      <wps:wsp>
                        <wps:cNvPr id="1" name="矩形 1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2340" y="520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3" name="直接连接符 3"/>
                        <wps:cNvCnPr/>
                        <wps:spPr>
                          <a:xfrm flipV="1">
                            <a:off x="6120" y="624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4" name="直接连接符 4"/>
                        <wps:cNvCnPr/>
                        <wps:spPr>
                          <a:xfrm flipV="1">
                            <a:off x="442" y="671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9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156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10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303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11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0" y="303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0" y="0"/>
                            <a:ext cx="20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172.16.1.0/24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7380" y="93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default" w:eastAsia="宋体"/>
                                  <w:color w:val="000000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060" y="0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172.16.2.0/24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5940" y="0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62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736" y="624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880" y="468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486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6285" y="624"/>
                            <a:ext cx="375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7020" y="624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054" y="880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5360" y="954"/>
                            <a:ext cx="132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20" name="图片 24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312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文本框 21"/>
                        <wps:cNvSpPr txBox="1"/>
                        <wps:spPr>
                          <a:xfrm>
                            <a:off x="960" y="312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  <w:lang w:val="en-US" w:eastAsia="zh-CN"/>
                                </w:rPr>
                                <w:t>GE0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120" y="574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4638" y="212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1/2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1.1pt;width:453.5pt;" coordsize="9070,1422" o:gfxdata="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">
                <o:lock v:ext="edit" aspectratio="f"/>
                <v:rect id="_x0000_s1026" o:spid="_x0000_s1026" o:spt="1" style="position:absolute;left:0;top:0;height:1404;width:907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00" style="position:absolute;left:2340;top:520;height:155;width:3320;" filled="f" stroked="t" coordsize="2017,97" o:gfxdata="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rY+bsAAADa&#10;AAAADwAAAAAAAAABACAAAAAiAAAAZHJzL2Rvd25yZXYueG1sUEsBAhQAFAAAAAgAh07iQDMvBZ47&#10;AAAAOQAAABAAAAAAAAAAAQAgAAAACgEAAGRycy9zaGFwZXhtbC54bWxQSwUGAAAAAAYABgBbAQAA&#10;tAMAAAAA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line id="_x0000_s1026" o:spid="_x0000_s1026" o:spt="20" style="position:absolute;left:6120;top:624;flip:y;height:1;width:1578;" filled="f" stroked="t" coordsize="21600,21600" o:gfxdata="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8j+r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_x0000_s1026" o:spid="_x0000_s1026" o:spt="20" style="position:absolute;left:442;top:671;flip:y;height:0;width:2137;" filled="f" stroked="t" coordsize="21600,21600" o:gfxdata="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Gu4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9" o:spid="_x0000_s1026" o:spt="75" alt="Router" type="#_x0000_t75" style="position:absolute;left:1942;top:156;height:624;width:1118;" filled="f" o:preferrelative="t" stroked="f" coordsize="21600,21600" o:gfxdata="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DnA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图片 10" o:spid="_x0000_s1026" o:spt="75" alt="PC" type="#_x0000_t75" style="position:absolute;left:7318;top:303;height:687;width:782;" filled="f" o:preferrelative="t" stroked="f" coordsize="21600,21600" o:gfxdata="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Njl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11" o:spid="_x0000_s1026" o:spt="75" alt="PC" type="#_x0000_t75" style="position:absolute;left:180;top:303;height:633;width:720;" filled="f" o:preferrelative="t" stroked="f" coordsize="21600,21600" o:gfxdata="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Sv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0;top:0;height:468;width:2065;" filled="f" stroked="f" coordsize="21600,21600" o:gfxdata="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hve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172.16.1.0/24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80;top:936;height:468;width:720;" filled="f" stroked="f" coordsize="21600,21600" o:gfxdata="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TK4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default" w:eastAsia="宋体"/>
                            <w:color w:val="000000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060;top:0;height:718;width:2064;" filled="f" stroked="f" coordsize="21600,21600" o:gfxdata="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qrby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172.16.2.0/24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0;height:718;width:2065;" filled="f" stroked="f" coordsize="21600,21600" o:gfxdata="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5hN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20;top:624;height:468;width:540;" filled="f" stroked="f" coordsize="21600,21600" o:gfxdata="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0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6;top:624;height:365;width:704;" filled="f" stroked="f" coordsize="21600,21600" o:gfxdata="UEsDBAoAAAAAAIdO4kAAAAAAAAAAAAAAAAAEAAAAZHJzL1BLAwQUAAAACACHTuJAjngohb0AAADb&#10;AAAADwAAAGRycy9kb3ducmV2LnhtbEVPTWvCQBC9F/oflhF6040t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Ci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0;top:468;height:494;width:535;" filled="f" stroked="f" coordsize="21600,21600" o:gfxdata="UEsDBAoAAAAAAIdO4kAAAAAAAAAAAAAAAAAEAAAAZHJzL1BLAwQUAAAACACHTuJAAZGw8b0AAADb&#10;AAAADwAAAGRycy9kb3ducmV2LnhtbEVPTWvCQBC9F/oflhF6042l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kbD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624;height:468;width:540;" filled="f" stroked="f" coordsize="21600,21600" o:gfxdata="UEsDBAoAAAAAAIdO4kAAAAAAAAAAAAAAAAAEAAAAZHJzL1BLAwQUAAAACACHTuJAbt0Var0AAADb&#10;AAAADwAAAGRycy9kb3ducmV2LnhtbEVPTWvCQBC9F/oflhF6042Fio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3RV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85;top:624;height:347;width:375;" filled="f" stroked="f" coordsize="21600,21600" o:gfxdata="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4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20;top:624;height:421;width:612;" filled="f" stroked="f" coordsize="21600,21600" o:gfxdata="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y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54;top:880;height:447;width:1440;" filled="f" stroked="f" coordsize="21600,21600" o:gfxdata="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3Lr0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360;top:954;height:468;width:1327;" filled="f" stroked="f" coordsize="21600,21600" o:gfxdata="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kB9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图片 24" o:spid="_x0000_s1026" o:spt="75" alt="Router" type="#_x0000_t75" style="position:absolute;left:5182;top:312;height:624;width:1118;" filled="f" o:preferrelative="t" stroked="f" coordsize="21600,21600" o:gfxdata="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WSb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960;top:312;height:384;width:1560;" filled="f" stroked="f" coordsize="21600,21600" o:gfxdata="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K2d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  <w:lang w:val="en-US" w:eastAsia="zh-CN"/>
                          </w:rPr>
                          <w:t>GE0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20;top:574;height:384;width:1560;" filled="f" stroked="f" coordsize="21600,21600" o:gfxdata="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YR6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38;top:212;height:384;width:1560;" filled="f" stroked="f" coordsize="21600,21600" o:gfxdata="UEsDBAoAAAAAAIdO4kAAAAAAAAAAAAAAAAAEAAAAZHJzL1BLAwQUAAAACACHTuJAQBTiOL8AAADb&#10;AAAADwAAAGRycy9kb3ducmV2LnhtbEWPT2sCMRTE7wW/Q3iCt5pVoe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4j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1/2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实验步骤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</w:t>
      </w:r>
      <w:r>
        <w:rPr>
          <w:rFonts w:hint="eastAsia"/>
          <w:b/>
          <w:bCs/>
          <w:sz w:val="21"/>
          <w:szCs w:val="21"/>
          <w:lang w:eastAsia="zh-CN"/>
        </w:rPr>
        <w:t>：</w:t>
      </w:r>
      <w:r>
        <w:rPr>
          <w:rFonts w:hint="eastAsia"/>
          <w:b/>
          <w:bCs/>
          <w:sz w:val="21"/>
          <w:szCs w:val="21"/>
        </w:rPr>
        <w:t>登录到路由器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 ip address 172.16.1.1 255.255.255.0  !配置接口IP地址。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 no shutdown                     ！开启路由器的接口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第三步：在路由器RouterA上配置路由器串行口IP地址和时钟频率。</w:t>
      </w:r>
    </w:p>
    <w:p>
      <w:pPr>
        <w:ind w:firstLine="0" w:firstLineChars="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RouterA(config)#interface serial 2/0                ！进入串行口s2/0的配置模式。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</w:t>
      </w:r>
      <w:r>
        <w:rPr>
          <w:rFonts w:hint="eastAsia"/>
          <w:sz w:val="21"/>
          <w:szCs w:val="21"/>
        </w:rPr>
        <w:t>72</w:t>
      </w:r>
      <w:r>
        <w:rPr>
          <w:sz w:val="21"/>
          <w:szCs w:val="21"/>
        </w:rPr>
        <w:t>.16</w:t>
      </w:r>
      <w:r>
        <w:rPr>
          <w:rFonts w:hint="eastAsia"/>
          <w:sz w:val="21"/>
          <w:szCs w:val="21"/>
        </w:rPr>
        <w:t>.2.</w:t>
      </w:r>
      <w:r>
        <w:rPr>
          <w:sz w:val="21"/>
          <w:szCs w:val="21"/>
        </w:rPr>
        <w:t>1 255.255.255.0</w:t>
      </w:r>
      <w:r>
        <w:rPr>
          <w:rFonts w:hint="eastAsia"/>
          <w:sz w:val="21"/>
          <w:szCs w:val="21"/>
        </w:rPr>
        <w:t xml:space="preserve">  !配置接口S2/0的IP地址。</w:t>
      </w:r>
    </w:p>
    <w:p>
      <w:pPr>
        <w:ind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RouterA(config-if)#clock rate 64000  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！配置RouterA(必须为DCE)的时钟频率</w:t>
      </w:r>
    </w:p>
    <w:p>
      <w:pPr>
        <w:ind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RouterA(config-if)#no shutdown                    !开启s2/0端口</w:t>
      </w:r>
    </w:p>
    <w:p>
      <w:pPr>
        <w:ind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RouterA(config-if)#exit</w:t>
      </w:r>
    </w:p>
    <w:p>
      <w:pPr>
        <w:ind w:firstLine="0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第四步：显示路由器RouterA的接口配置信息</w:t>
      </w:r>
    </w:p>
    <w:p>
      <w:pPr>
        <w:ind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RouterA#show ip interface </w:t>
      </w:r>
      <w:r>
        <w:rPr>
          <w:sz w:val="21"/>
          <w:szCs w:val="21"/>
        </w:rPr>
        <w:t>brief</w:t>
      </w:r>
    </w:p>
    <w:p>
      <w:pPr>
        <w:ind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interface serial 2/0</w:t>
      </w:r>
    </w:p>
    <w:p>
      <w:pPr>
        <w:ind w:firstLine="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1135" cy="5163820"/>
            <wp:effectExtent l="0" t="0" r="1905" b="2540"/>
            <wp:docPr id="27" name="图片 27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第五步：在路由器RouterA上配置动态路由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RouterA(config)# router rip       </w:t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</w:rPr>
        <w:t xml:space="preserve"> ！创建RIP路由进程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RouterA(config-router)#network 172.16.1.0 ！定义关联网络172.16.1.0（必须是直连的网络地址）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RouterA(config-router)#network 172.16.2.0 ！定义关联网络172.16.2.0（必须是直连的网络地址）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RouterB(config-router)#version 2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第六步：验证RouterA上的路由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RouterA(config)#exit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ip route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running-config                ！显示路由器RouterA上的全部配置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1135" cy="5239385"/>
            <wp:effectExtent l="0" t="0" r="1905" b="3175"/>
            <wp:docPr id="28" name="图片 28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第七步：在路由器RouterB上配置接口IP地址。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返回到RCMS界面，选择另一个路由器，如r</w:t>
      </w:r>
      <w:r>
        <w:rPr>
          <w:rFonts w:hint="eastAsia" w:ascii="宋体" w:hAnsi="宋体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sz w:val="21"/>
          <w:szCs w:val="21"/>
        </w:rPr>
        <w:t>。操作同第一步,注意交换机改名为RouterB。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ip address 172.16.3.2 255.255.255.0  !配置接口IP地址。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！开启路由器的接口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第八步：在路由器RouterB上配置串口上的IP地址。</w:t>
      </w:r>
    </w:p>
    <w:p>
      <w:pPr>
        <w:rPr>
          <w:rFonts w:hint="default" w:ascii="Times New Roman" w:hAnsi="Times New Roman" w:eastAsia="宋体" w:cs="Times New Roman"/>
          <w:b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RouterB(config)#interface serial 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/0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        ！进入串行口的配置模式。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RouterB(config-if)#ip address 162.16.2.2 255.255.255.0  !配置接口的IP地址。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RouterB(config-if)#no shutdown                    !开启端口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RouterB(config-if)#exit                             ！返回特权模式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第九步：显示路由器RouterB的接口配置信息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RouterB#show ip interface </w:t>
      </w:r>
      <w:r>
        <w:rPr>
          <w:sz w:val="21"/>
          <w:szCs w:val="21"/>
        </w:rPr>
        <w:t>brief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RouterB#show interface serial  2</w:t>
      </w:r>
      <w:r>
        <w:rPr>
          <w:rFonts w:hint="eastAsia"/>
          <w:sz w:val="21"/>
          <w:szCs w:val="21"/>
          <w:lang w:val="en-US" w:eastAsia="zh-CN"/>
        </w:rPr>
        <w:t>/0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8595" cy="5082540"/>
            <wp:effectExtent l="0" t="0" r="4445" b="7620"/>
            <wp:docPr id="29" name="图片 29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3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第十步：在路由器RouterB上配置动态路由表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RouterB#router rip                            ！创建路由表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RouterB(config-router)#network 172.16.2.0  </w:t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</w:rPr>
        <w:t>！定义关联网络（必须是直连的网络地址）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RouterB(config-router)#network 172.16.3.0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RouterB(config-router)#version 2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第十一步：验证RouterA、RouterB上的路由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RouterA#show ip route    !显示路由信息</w:t>
      </w:r>
    </w:p>
    <w:p>
      <w:pPr>
        <w:rPr>
          <w:rFonts w:hint="eastAsia" w:eastAsia="宋体"/>
          <w:b w:val="0"/>
          <w:bCs/>
          <w:sz w:val="21"/>
          <w:szCs w:val="21"/>
          <w:lang w:eastAsia="zh-CN"/>
        </w:rPr>
      </w:pPr>
      <w:r>
        <w:rPr>
          <w:rFonts w:hint="eastAsia" w:eastAsia="宋体"/>
          <w:b w:val="0"/>
          <w:bCs/>
          <w:sz w:val="21"/>
          <w:szCs w:val="21"/>
          <w:lang w:eastAsia="zh-CN"/>
        </w:rPr>
        <w:drawing>
          <wp:inline distT="0" distB="0" distL="114300" distR="114300">
            <wp:extent cx="5272405" cy="1107440"/>
            <wp:effectExtent l="0" t="0" r="635" b="5080"/>
            <wp:docPr id="31" name="图片 31" descr="A show ip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A show ip rou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RouterB#show ip route    !显示路由信息</w:t>
      </w:r>
    </w:p>
    <w:p>
      <w:pPr>
        <w:rPr>
          <w:rFonts w:hint="eastAsia" w:eastAsia="宋体"/>
          <w:b w:val="0"/>
          <w:bCs/>
          <w:sz w:val="21"/>
          <w:szCs w:val="21"/>
          <w:lang w:eastAsia="zh-CN"/>
        </w:rPr>
      </w:pPr>
    </w:p>
    <w:p>
      <w:pPr>
        <w:rPr>
          <w:rFonts w:hint="eastAsia" w:eastAsia="宋体"/>
          <w:b w:val="0"/>
          <w:bCs/>
          <w:sz w:val="21"/>
          <w:szCs w:val="21"/>
          <w:lang w:eastAsia="zh-CN"/>
        </w:rPr>
      </w:pPr>
    </w:p>
    <w:p>
      <w:pPr>
        <w:rPr>
          <w:rFonts w:hint="eastAsia" w:eastAsia="宋体"/>
          <w:b w:val="0"/>
          <w:bCs/>
          <w:sz w:val="21"/>
          <w:szCs w:val="21"/>
          <w:lang w:eastAsia="zh-CN"/>
        </w:rPr>
      </w:pPr>
      <w:r>
        <w:rPr>
          <w:rFonts w:hint="eastAsia" w:eastAsia="宋体"/>
          <w:b w:val="0"/>
          <w:bCs/>
          <w:sz w:val="21"/>
          <w:szCs w:val="21"/>
          <w:lang w:eastAsia="zh-CN"/>
        </w:rPr>
        <w:drawing>
          <wp:inline distT="0" distB="0" distL="114300" distR="114300">
            <wp:extent cx="5181600" cy="951865"/>
            <wp:effectExtent l="0" t="0" r="0" b="8255"/>
            <wp:docPr id="32" name="图片 32" descr="B show ip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B show ip route"/>
                    <pic:cNvPicPr>
                      <a:picLocks noChangeAspect="1"/>
                    </pic:cNvPicPr>
                  </pic:nvPicPr>
                  <pic:blipFill>
                    <a:blip r:embed="rId10"/>
                    <a:srcRect l="1144" t="54005" r="554" b="23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第十二步：测试网络的互连互通性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关闭RCMS界面，返回到DOS。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172.16.3.22   !从PC1到PC2。PC1的IP地址为172.16.1.11，PC2的IP地址为172.16.3.22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467225" cy="1724025"/>
            <wp:effectExtent l="0" t="0" r="13335" b="13335"/>
            <wp:docPr id="30" name="图片 30" descr="PC1 ping PC2 失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PC1 ping PC2 失败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Reply from 172.16.1.1 : Destination host unreachable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172.16.1.11    ！从PC2到PC1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Reply from 172.16.3.2 : Destination host unreachable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测试结果会显示目的不可达。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第十三步：测试网络的连通性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返回到DOS。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172.16.3.22  ！从PC1到PC2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172.16.1.11  ！从PC2到PC1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注意：显示结果应该是连通的，否则说明路由表配置有错。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3535680" cy="1494155"/>
            <wp:effectExtent l="0" t="0" r="0" b="14605"/>
            <wp:docPr id="33" name="图片 33" descr="PC1 ping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C1 ping PC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3412490" cy="1577340"/>
            <wp:effectExtent l="0" t="0" r="1270" b="7620"/>
            <wp:docPr id="34" name="图片 34" descr="PC2 ping PC1 ping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PC2 ping PC1 ping通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进一步要求：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断开某条链路，构成故障，观察路由信息，再连接好链路，观察并分析路由信息。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3886"/>
        <w:gridCol w:w="388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86" w:type="dxa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断开后</w:t>
            </w:r>
          </w:p>
        </w:tc>
        <w:tc>
          <w:tcPr>
            <w:tcW w:w="3886" w:type="dxa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再连接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路由器A路由信息</w:t>
            </w:r>
          </w:p>
        </w:tc>
        <w:tc>
          <w:tcPr>
            <w:tcW w:w="3886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2348865" cy="877570"/>
                  <wp:effectExtent l="0" t="0" r="13335" b="6350"/>
                  <wp:docPr id="35" name="图片 35" descr="断开链路 A show ip ro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断开链路 A show ip rout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865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6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2329180" cy="987425"/>
                  <wp:effectExtent l="0" t="0" r="2540" b="3175"/>
                  <wp:docPr id="37" name="图片 37" descr="再连接 A show ip ro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再连接 A show ip rout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1764" w:hRule="atLeast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路由器B路由信息</w:t>
            </w:r>
          </w:p>
        </w:tc>
        <w:tc>
          <w:tcPr>
            <w:tcW w:w="3886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  <w:drawing>
                <wp:inline distT="0" distB="0" distL="114300" distR="114300">
                  <wp:extent cx="2311400" cy="862330"/>
                  <wp:effectExtent l="0" t="0" r="5080" b="6350"/>
                  <wp:docPr id="36" name="图片 36" descr="断开链路 B show ip ro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断开链路 B show ip rout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6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  <w:drawing>
                <wp:inline distT="0" distB="0" distL="114300" distR="114300">
                  <wp:extent cx="2348230" cy="1008380"/>
                  <wp:effectExtent l="0" t="0" r="13970" b="12700"/>
                  <wp:docPr id="38" name="图片 38" descr="再连接 B show ip ro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再连接 B show ip route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230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4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分析：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断开链路：PC2 - 路由器B。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路由器A断开链路后路由表删除了从RIP中学到的到达PC2所在网段的路由信息，重连链路后恢复；路由器B断开链路后从RIP中学到的到达PC1所在网段的路由信息下依然存在，未受影响，但删除了到PC2所在网段的直连路由。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这是因为断开的是PC2与路由器B之间的链路，导致PC2在拓扑图所示网络中为不可达状态，因此路由器A中的相应路由信息失效；而路由器B仍能正常路由到PC1，因此相应路由信息仍存在，连接路由器B的其他主机（如果有）仍可以连通PC1.</w:t>
            </w:r>
          </w:p>
        </w:tc>
      </w:tr>
    </w:tbl>
    <w:p>
      <w:pPr>
        <w:rPr>
          <w:rFonts w:hint="eastAsia" w:eastAsia="宋体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使用命令：show ip route 检查路由表。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Clear </w:t>
      </w:r>
      <w:r>
        <w:rPr>
          <w:rFonts w:hint="eastAsia"/>
          <w:sz w:val="21"/>
          <w:szCs w:val="21"/>
        </w:rPr>
        <w:t>ip route 清除路由表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 xml:space="preserve"> no ip route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rPr>
          <w:rFonts w:hint="default"/>
          <w:lang w:val="en-US" w:eastAsia="zh-CN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ebug ip rip专门用来显示路由器发送和接收的RIP更新信息。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了解了RIP路由协议配置的步骤，以及学会了查看路由表信息。实验总体顺利，唯一遇到的问题是理论上能Ping通的步骤始终超时。后来在其他同学的提醒下关闭了Windows防火墙，然后就能正常Ping通。防火墙设置是网络实验中导致问题出现</w:t>
      </w:r>
      <w:bookmarkStart w:id="0" w:name="_GoBack"/>
      <w:bookmarkEnd w:id="0"/>
      <w:r>
        <w:rPr>
          <w:rFonts w:hint="eastAsia"/>
          <w:lang w:val="en-US" w:eastAsia="zh-CN"/>
        </w:rPr>
        <w:t>的常见原因，若实验结果与理论预期不符，应该先检查一下防火墙设置。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666D"/>
    <w:rsid w:val="00301CDB"/>
    <w:rsid w:val="0030527B"/>
    <w:rsid w:val="00A93BC5"/>
    <w:rsid w:val="00BD7C69"/>
    <w:rsid w:val="00C47C4D"/>
    <w:rsid w:val="00EE4A4C"/>
    <w:rsid w:val="00F35ECC"/>
    <w:rsid w:val="00F63490"/>
    <w:rsid w:val="01312FC8"/>
    <w:rsid w:val="01411C25"/>
    <w:rsid w:val="0163002F"/>
    <w:rsid w:val="01663A05"/>
    <w:rsid w:val="01B738B5"/>
    <w:rsid w:val="01CF42F5"/>
    <w:rsid w:val="01D9482B"/>
    <w:rsid w:val="01FA517E"/>
    <w:rsid w:val="021124DF"/>
    <w:rsid w:val="021D6AEF"/>
    <w:rsid w:val="02370909"/>
    <w:rsid w:val="02435AE4"/>
    <w:rsid w:val="024B1C33"/>
    <w:rsid w:val="02552DB8"/>
    <w:rsid w:val="02AB38BE"/>
    <w:rsid w:val="02D913E5"/>
    <w:rsid w:val="02DF1EA2"/>
    <w:rsid w:val="02EA7662"/>
    <w:rsid w:val="03295EDD"/>
    <w:rsid w:val="034500BC"/>
    <w:rsid w:val="035A6086"/>
    <w:rsid w:val="03747955"/>
    <w:rsid w:val="03D25199"/>
    <w:rsid w:val="03E357D0"/>
    <w:rsid w:val="03E63143"/>
    <w:rsid w:val="03F45B0B"/>
    <w:rsid w:val="03FB763B"/>
    <w:rsid w:val="0424557A"/>
    <w:rsid w:val="04523852"/>
    <w:rsid w:val="047D25A9"/>
    <w:rsid w:val="049D264D"/>
    <w:rsid w:val="04C20E30"/>
    <w:rsid w:val="04D271A3"/>
    <w:rsid w:val="04D92320"/>
    <w:rsid w:val="04DB1565"/>
    <w:rsid w:val="04E70EEB"/>
    <w:rsid w:val="054B6654"/>
    <w:rsid w:val="05526313"/>
    <w:rsid w:val="058E4708"/>
    <w:rsid w:val="05A11BCF"/>
    <w:rsid w:val="05BF33D0"/>
    <w:rsid w:val="05CE3B5D"/>
    <w:rsid w:val="05D01CF7"/>
    <w:rsid w:val="061C2F53"/>
    <w:rsid w:val="061D45C6"/>
    <w:rsid w:val="062E02BF"/>
    <w:rsid w:val="063469A6"/>
    <w:rsid w:val="06435E53"/>
    <w:rsid w:val="065171D8"/>
    <w:rsid w:val="06757CD1"/>
    <w:rsid w:val="06805D4E"/>
    <w:rsid w:val="06A958A3"/>
    <w:rsid w:val="06EF6740"/>
    <w:rsid w:val="070C6130"/>
    <w:rsid w:val="0718440B"/>
    <w:rsid w:val="073E1866"/>
    <w:rsid w:val="07485CEA"/>
    <w:rsid w:val="077942E7"/>
    <w:rsid w:val="07911B32"/>
    <w:rsid w:val="07F4599C"/>
    <w:rsid w:val="08254DBA"/>
    <w:rsid w:val="08275D6D"/>
    <w:rsid w:val="0866550C"/>
    <w:rsid w:val="08797975"/>
    <w:rsid w:val="08885C31"/>
    <w:rsid w:val="08AD2DA2"/>
    <w:rsid w:val="08C426E5"/>
    <w:rsid w:val="090C50E1"/>
    <w:rsid w:val="090F0557"/>
    <w:rsid w:val="09257B2F"/>
    <w:rsid w:val="093D7750"/>
    <w:rsid w:val="09BC4D8A"/>
    <w:rsid w:val="09C8553E"/>
    <w:rsid w:val="09E2780B"/>
    <w:rsid w:val="09EC347E"/>
    <w:rsid w:val="0A09182E"/>
    <w:rsid w:val="0A3811A6"/>
    <w:rsid w:val="0A557711"/>
    <w:rsid w:val="0A5653C5"/>
    <w:rsid w:val="0A5A5754"/>
    <w:rsid w:val="0A681238"/>
    <w:rsid w:val="0A817943"/>
    <w:rsid w:val="0A9105E1"/>
    <w:rsid w:val="0A9638EB"/>
    <w:rsid w:val="0A9B0D05"/>
    <w:rsid w:val="0AA63F68"/>
    <w:rsid w:val="0AD961EB"/>
    <w:rsid w:val="0ADA355F"/>
    <w:rsid w:val="0AF61828"/>
    <w:rsid w:val="0B1153C6"/>
    <w:rsid w:val="0B263AB5"/>
    <w:rsid w:val="0B5D4AA5"/>
    <w:rsid w:val="0B9D3639"/>
    <w:rsid w:val="0C02225E"/>
    <w:rsid w:val="0C090469"/>
    <w:rsid w:val="0C124A4F"/>
    <w:rsid w:val="0C56628E"/>
    <w:rsid w:val="0C5A47F6"/>
    <w:rsid w:val="0C9228B7"/>
    <w:rsid w:val="0C99551D"/>
    <w:rsid w:val="0D074CE4"/>
    <w:rsid w:val="0D6528DD"/>
    <w:rsid w:val="0DF64399"/>
    <w:rsid w:val="0E2315ED"/>
    <w:rsid w:val="0E3D0BB7"/>
    <w:rsid w:val="0EC94C37"/>
    <w:rsid w:val="0EE55994"/>
    <w:rsid w:val="0F1C6872"/>
    <w:rsid w:val="102B135B"/>
    <w:rsid w:val="102E15AA"/>
    <w:rsid w:val="10477830"/>
    <w:rsid w:val="104A4D8D"/>
    <w:rsid w:val="105C1EDD"/>
    <w:rsid w:val="107878D0"/>
    <w:rsid w:val="108461AC"/>
    <w:rsid w:val="10852474"/>
    <w:rsid w:val="108E19C0"/>
    <w:rsid w:val="10A465E2"/>
    <w:rsid w:val="10A51EE0"/>
    <w:rsid w:val="10AE2E8F"/>
    <w:rsid w:val="10D7411B"/>
    <w:rsid w:val="11237E14"/>
    <w:rsid w:val="112B7FD2"/>
    <w:rsid w:val="115F443E"/>
    <w:rsid w:val="116649D7"/>
    <w:rsid w:val="1169724C"/>
    <w:rsid w:val="116B5ED8"/>
    <w:rsid w:val="11F81428"/>
    <w:rsid w:val="122923E5"/>
    <w:rsid w:val="124A79EF"/>
    <w:rsid w:val="12785C68"/>
    <w:rsid w:val="128805FD"/>
    <w:rsid w:val="12983548"/>
    <w:rsid w:val="12B85EF7"/>
    <w:rsid w:val="12D82B9E"/>
    <w:rsid w:val="12D92E8F"/>
    <w:rsid w:val="12F66625"/>
    <w:rsid w:val="12FD3906"/>
    <w:rsid w:val="1319076C"/>
    <w:rsid w:val="131F6278"/>
    <w:rsid w:val="13335A32"/>
    <w:rsid w:val="13406AEE"/>
    <w:rsid w:val="13687A0C"/>
    <w:rsid w:val="13A37F2E"/>
    <w:rsid w:val="13A9550B"/>
    <w:rsid w:val="13AB3F3B"/>
    <w:rsid w:val="13DC0A89"/>
    <w:rsid w:val="143E7C4A"/>
    <w:rsid w:val="1446255E"/>
    <w:rsid w:val="14551F4B"/>
    <w:rsid w:val="14595521"/>
    <w:rsid w:val="146072F9"/>
    <w:rsid w:val="147A62C0"/>
    <w:rsid w:val="148060B9"/>
    <w:rsid w:val="14A560A7"/>
    <w:rsid w:val="14B21FA0"/>
    <w:rsid w:val="14D01287"/>
    <w:rsid w:val="14D92AEB"/>
    <w:rsid w:val="14F5766F"/>
    <w:rsid w:val="152029FB"/>
    <w:rsid w:val="15321E17"/>
    <w:rsid w:val="15384E7D"/>
    <w:rsid w:val="157B358D"/>
    <w:rsid w:val="15A51506"/>
    <w:rsid w:val="15D65AD6"/>
    <w:rsid w:val="15DC491E"/>
    <w:rsid w:val="16155A50"/>
    <w:rsid w:val="161615B2"/>
    <w:rsid w:val="161F7D70"/>
    <w:rsid w:val="163A0EC5"/>
    <w:rsid w:val="164E0A5E"/>
    <w:rsid w:val="167E1459"/>
    <w:rsid w:val="167F153D"/>
    <w:rsid w:val="16A06672"/>
    <w:rsid w:val="170A0019"/>
    <w:rsid w:val="170F5781"/>
    <w:rsid w:val="176E25B2"/>
    <w:rsid w:val="17DB1C1C"/>
    <w:rsid w:val="17E220F8"/>
    <w:rsid w:val="17EF0347"/>
    <w:rsid w:val="17FA5193"/>
    <w:rsid w:val="18420158"/>
    <w:rsid w:val="18464CF9"/>
    <w:rsid w:val="18490F34"/>
    <w:rsid w:val="184B5B19"/>
    <w:rsid w:val="185F082C"/>
    <w:rsid w:val="18910F03"/>
    <w:rsid w:val="18B67DE0"/>
    <w:rsid w:val="18CA4CE7"/>
    <w:rsid w:val="18E52F51"/>
    <w:rsid w:val="18EE7AD2"/>
    <w:rsid w:val="19077152"/>
    <w:rsid w:val="19295D09"/>
    <w:rsid w:val="192C05C4"/>
    <w:rsid w:val="198C3C2B"/>
    <w:rsid w:val="1A1670A8"/>
    <w:rsid w:val="1A236693"/>
    <w:rsid w:val="1A274F2F"/>
    <w:rsid w:val="1A3E42A1"/>
    <w:rsid w:val="1A484153"/>
    <w:rsid w:val="1A4E65AC"/>
    <w:rsid w:val="1A6E0C8C"/>
    <w:rsid w:val="1A7F1702"/>
    <w:rsid w:val="1AC8442C"/>
    <w:rsid w:val="1ACA23B4"/>
    <w:rsid w:val="1B0A3677"/>
    <w:rsid w:val="1B0B4147"/>
    <w:rsid w:val="1B1D3907"/>
    <w:rsid w:val="1B322ECF"/>
    <w:rsid w:val="1B3E5E67"/>
    <w:rsid w:val="1BFA5D72"/>
    <w:rsid w:val="1C43479A"/>
    <w:rsid w:val="1C465709"/>
    <w:rsid w:val="1C563E92"/>
    <w:rsid w:val="1C882836"/>
    <w:rsid w:val="1C9934C5"/>
    <w:rsid w:val="1CAE5263"/>
    <w:rsid w:val="1CB42C06"/>
    <w:rsid w:val="1CD5751E"/>
    <w:rsid w:val="1CFE33B7"/>
    <w:rsid w:val="1D0B3018"/>
    <w:rsid w:val="1D5C0202"/>
    <w:rsid w:val="1DCF0A37"/>
    <w:rsid w:val="1DE21754"/>
    <w:rsid w:val="1DF4592C"/>
    <w:rsid w:val="1DF9756B"/>
    <w:rsid w:val="1DFB7F00"/>
    <w:rsid w:val="1E0B321A"/>
    <w:rsid w:val="1E6B39A6"/>
    <w:rsid w:val="1E736F62"/>
    <w:rsid w:val="1E8C1486"/>
    <w:rsid w:val="1E99707F"/>
    <w:rsid w:val="1EE140F6"/>
    <w:rsid w:val="1F012108"/>
    <w:rsid w:val="1F013DB7"/>
    <w:rsid w:val="1F084ED6"/>
    <w:rsid w:val="1F274EC4"/>
    <w:rsid w:val="1F7A5633"/>
    <w:rsid w:val="1FE45A79"/>
    <w:rsid w:val="1FE965CF"/>
    <w:rsid w:val="20242475"/>
    <w:rsid w:val="208A089B"/>
    <w:rsid w:val="20B70FA5"/>
    <w:rsid w:val="20D41B06"/>
    <w:rsid w:val="20E742B1"/>
    <w:rsid w:val="20FA5BB9"/>
    <w:rsid w:val="2125195C"/>
    <w:rsid w:val="21687D98"/>
    <w:rsid w:val="21780D9F"/>
    <w:rsid w:val="218D1AF0"/>
    <w:rsid w:val="21AE1B58"/>
    <w:rsid w:val="21FC5896"/>
    <w:rsid w:val="22432E1E"/>
    <w:rsid w:val="22615A16"/>
    <w:rsid w:val="22627CC7"/>
    <w:rsid w:val="22B0726B"/>
    <w:rsid w:val="22B626C7"/>
    <w:rsid w:val="22BD5950"/>
    <w:rsid w:val="22CC171E"/>
    <w:rsid w:val="22F30E53"/>
    <w:rsid w:val="22F42190"/>
    <w:rsid w:val="2306697C"/>
    <w:rsid w:val="23244144"/>
    <w:rsid w:val="233F295B"/>
    <w:rsid w:val="23730A64"/>
    <w:rsid w:val="23980830"/>
    <w:rsid w:val="23A46D02"/>
    <w:rsid w:val="23D51E11"/>
    <w:rsid w:val="24324914"/>
    <w:rsid w:val="24916A88"/>
    <w:rsid w:val="24FB6F3F"/>
    <w:rsid w:val="24FE3E50"/>
    <w:rsid w:val="2518032B"/>
    <w:rsid w:val="251D0A63"/>
    <w:rsid w:val="254527F3"/>
    <w:rsid w:val="255D11E8"/>
    <w:rsid w:val="2572411E"/>
    <w:rsid w:val="25731E8A"/>
    <w:rsid w:val="257E5B0A"/>
    <w:rsid w:val="2596053C"/>
    <w:rsid w:val="25A51C03"/>
    <w:rsid w:val="25BA3BDE"/>
    <w:rsid w:val="25F93CC1"/>
    <w:rsid w:val="26134F90"/>
    <w:rsid w:val="26395D4B"/>
    <w:rsid w:val="264567F4"/>
    <w:rsid w:val="264F52AC"/>
    <w:rsid w:val="268B1D94"/>
    <w:rsid w:val="268E3B62"/>
    <w:rsid w:val="26A63E2D"/>
    <w:rsid w:val="26AB0BF5"/>
    <w:rsid w:val="26DF3EA8"/>
    <w:rsid w:val="26F6264C"/>
    <w:rsid w:val="2732009C"/>
    <w:rsid w:val="273661F5"/>
    <w:rsid w:val="273B715B"/>
    <w:rsid w:val="2761736E"/>
    <w:rsid w:val="279F314E"/>
    <w:rsid w:val="27CD520F"/>
    <w:rsid w:val="27F756E0"/>
    <w:rsid w:val="280347FC"/>
    <w:rsid w:val="282C50E0"/>
    <w:rsid w:val="28537DD9"/>
    <w:rsid w:val="286637D6"/>
    <w:rsid w:val="28885742"/>
    <w:rsid w:val="2891714A"/>
    <w:rsid w:val="28A679CF"/>
    <w:rsid w:val="28BA60A9"/>
    <w:rsid w:val="28DC20F2"/>
    <w:rsid w:val="28DF30D2"/>
    <w:rsid w:val="290A2CF4"/>
    <w:rsid w:val="293F7033"/>
    <w:rsid w:val="29A409E4"/>
    <w:rsid w:val="2A2D6D7F"/>
    <w:rsid w:val="2A337054"/>
    <w:rsid w:val="2AC467C1"/>
    <w:rsid w:val="2ACA06E8"/>
    <w:rsid w:val="2ADC6687"/>
    <w:rsid w:val="2AEB4764"/>
    <w:rsid w:val="2AFF540C"/>
    <w:rsid w:val="2B2108E2"/>
    <w:rsid w:val="2B3C1092"/>
    <w:rsid w:val="2B444CDF"/>
    <w:rsid w:val="2B647E78"/>
    <w:rsid w:val="2B9C6916"/>
    <w:rsid w:val="2BDB7EA0"/>
    <w:rsid w:val="2C063205"/>
    <w:rsid w:val="2C4A66F5"/>
    <w:rsid w:val="2CE76041"/>
    <w:rsid w:val="2CF11E18"/>
    <w:rsid w:val="2CFD015B"/>
    <w:rsid w:val="2D081982"/>
    <w:rsid w:val="2D0F09DC"/>
    <w:rsid w:val="2D2268E8"/>
    <w:rsid w:val="2D2A75B3"/>
    <w:rsid w:val="2D2D7FC2"/>
    <w:rsid w:val="2D3271D0"/>
    <w:rsid w:val="2D796096"/>
    <w:rsid w:val="2D8B359B"/>
    <w:rsid w:val="2D8E0CF0"/>
    <w:rsid w:val="2DA42A63"/>
    <w:rsid w:val="2DB9726C"/>
    <w:rsid w:val="2DCC2000"/>
    <w:rsid w:val="2DF11AFB"/>
    <w:rsid w:val="2E144C71"/>
    <w:rsid w:val="2E1C2EB3"/>
    <w:rsid w:val="2E2A756F"/>
    <w:rsid w:val="2E640F5C"/>
    <w:rsid w:val="2E6B307B"/>
    <w:rsid w:val="2E9B58E2"/>
    <w:rsid w:val="2EBC4D9A"/>
    <w:rsid w:val="2ED214E3"/>
    <w:rsid w:val="2F044319"/>
    <w:rsid w:val="2F584D2B"/>
    <w:rsid w:val="2F5D4C12"/>
    <w:rsid w:val="2F60637E"/>
    <w:rsid w:val="2F951913"/>
    <w:rsid w:val="2FAF3D55"/>
    <w:rsid w:val="2FBB1105"/>
    <w:rsid w:val="2FBC6D53"/>
    <w:rsid w:val="304D64CD"/>
    <w:rsid w:val="306021F9"/>
    <w:rsid w:val="30756E37"/>
    <w:rsid w:val="30BE2E29"/>
    <w:rsid w:val="30DC32A4"/>
    <w:rsid w:val="310541ED"/>
    <w:rsid w:val="311D75DC"/>
    <w:rsid w:val="31242423"/>
    <w:rsid w:val="312B36D7"/>
    <w:rsid w:val="31541D43"/>
    <w:rsid w:val="31593624"/>
    <w:rsid w:val="31715237"/>
    <w:rsid w:val="318459A2"/>
    <w:rsid w:val="31B14944"/>
    <w:rsid w:val="322672C8"/>
    <w:rsid w:val="32397198"/>
    <w:rsid w:val="32492953"/>
    <w:rsid w:val="326B6441"/>
    <w:rsid w:val="32CA6790"/>
    <w:rsid w:val="32E47768"/>
    <w:rsid w:val="33121E8B"/>
    <w:rsid w:val="33346C22"/>
    <w:rsid w:val="335B21D8"/>
    <w:rsid w:val="33EC5709"/>
    <w:rsid w:val="347C00FD"/>
    <w:rsid w:val="34817881"/>
    <w:rsid w:val="34C204B5"/>
    <w:rsid w:val="34C709E1"/>
    <w:rsid w:val="34DD75D8"/>
    <w:rsid w:val="350D00C7"/>
    <w:rsid w:val="352B7ECA"/>
    <w:rsid w:val="358E685A"/>
    <w:rsid w:val="35A92F2A"/>
    <w:rsid w:val="35FF1EB7"/>
    <w:rsid w:val="361F222D"/>
    <w:rsid w:val="36263EC7"/>
    <w:rsid w:val="362730D7"/>
    <w:rsid w:val="36360652"/>
    <w:rsid w:val="36617608"/>
    <w:rsid w:val="366A4769"/>
    <w:rsid w:val="36AE7E5E"/>
    <w:rsid w:val="36CF72BB"/>
    <w:rsid w:val="36D06AD7"/>
    <w:rsid w:val="3708298E"/>
    <w:rsid w:val="3710795C"/>
    <w:rsid w:val="374B054C"/>
    <w:rsid w:val="37765F88"/>
    <w:rsid w:val="37780762"/>
    <w:rsid w:val="37817A1E"/>
    <w:rsid w:val="378C0C06"/>
    <w:rsid w:val="37D11594"/>
    <w:rsid w:val="3804096D"/>
    <w:rsid w:val="380471F5"/>
    <w:rsid w:val="383E3CB5"/>
    <w:rsid w:val="385B740B"/>
    <w:rsid w:val="3891055B"/>
    <w:rsid w:val="38C74808"/>
    <w:rsid w:val="38E2043D"/>
    <w:rsid w:val="39413FF8"/>
    <w:rsid w:val="397F3A2D"/>
    <w:rsid w:val="398B301F"/>
    <w:rsid w:val="39CC4048"/>
    <w:rsid w:val="3A2A7DC7"/>
    <w:rsid w:val="3A397184"/>
    <w:rsid w:val="3A3E3F8F"/>
    <w:rsid w:val="3A775CA3"/>
    <w:rsid w:val="3AA14CF1"/>
    <w:rsid w:val="3AA66CEB"/>
    <w:rsid w:val="3AB545B6"/>
    <w:rsid w:val="3AE00A67"/>
    <w:rsid w:val="3AF62191"/>
    <w:rsid w:val="3B0C6D1E"/>
    <w:rsid w:val="3B6531A4"/>
    <w:rsid w:val="3BF22D26"/>
    <w:rsid w:val="3C9454BF"/>
    <w:rsid w:val="3CCD55D6"/>
    <w:rsid w:val="3CF84CC1"/>
    <w:rsid w:val="3D24397A"/>
    <w:rsid w:val="3D2756E8"/>
    <w:rsid w:val="3D3E117E"/>
    <w:rsid w:val="3D794D26"/>
    <w:rsid w:val="3D9D226B"/>
    <w:rsid w:val="3DCA4D6E"/>
    <w:rsid w:val="3DE15DAF"/>
    <w:rsid w:val="3E0632D7"/>
    <w:rsid w:val="3E36686E"/>
    <w:rsid w:val="3E3703C2"/>
    <w:rsid w:val="3E3E03EF"/>
    <w:rsid w:val="3E3F1324"/>
    <w:rsid w:val="3E4305F3"/>
    <w:rsid w:val="3E485701"/>
    <w:rsid w:val="3E5068B7"/>
    <w:rsid w:val="3EA13E6C"/>
    <w:rsid w:val="3F1F525B"/>
    <w:rsid w:val="3F2E6CE9"/>
    <w:rsid w:val="3F39100E"/>
    <w:rsid w:val="3F442A53"/>
    <w:rsid w:val="3F5F0295"/>
    <w:rsid w:val="3FA26F73"/>
    <w:rsid w:val="3FE03652"/>
    <w:rsid w:val="40026066"/>
    <w:rsid w:val="401C2BD9"/>
    <w:rsid w:val="402D6AC5"/>
    <w:rsid w:val="40597C83"/>
    <w:rsid w:val="40FC1505"/>
    <w:rsid w:val="413E5551"/>
    <w:rsid w:val="416372BB"/>
    <w:rsid w:val="418C7F6C"/>
    <w:rsid w:val="41C616AD"/>
    <w:rsid w:val="41CD77D5"/>
    <w:rsid w:val="41D40638"/>
    <w:rsid w:val="41E60B95"/>
    <w:rsid w:val="42205531"/>
    <w:rsid w:val="42492D4F"/>
    <w:rsid w:val="42500903"/>
    <w:rsid w:val="4252754B"/>
    <w:rsid w:val="426C0406"/>
    <w:rsid w:val="42C95B1B"/>
    <w:rsid w:val="42E742AC"/>
    <w:rsid w:val="42E91D31"/>
    <w:rsid w:val="42EA5A78"/>
    <w:rsid w:val="437F45A0"/>
    <w:rsid w:val="438A6F7B"/>
    <w:rsid w:val="4426777B"/>
    <w:rsid w:val="44411839"/>
    <w:rsid w:val="44540087"/>
    <w:rsid w:val="445E537B"/>
    <w:rsid w:val="4487533A"/>
    <w:rsid w:val="44875F0C"/>
    <w:rsid w:val="44887603"/>
    <w:rsid w:val="448D3F89"/>
    <w:rsid w:val="4491094F"/>
    <w:rsid w:val="45131AE9"/>
    <w:rsid w:val="454901B2"/>
    <w:rsid w:val="45571FA3"/>
    <w:rsid w:val="458470FE"/>
    <w:rsid w:val="45B409F1"/>
    <w:rsid w:val="45BC452B"/>
    <w:rsid w:val="45CD3791"/>
    <w:rsid w:val="45CE01ED"/>
    <w:rsid w:val="45E513E4"/>
    <w:rsid w:val="46076293"/>
    <w:rsid w:val="465700CD"/>
    <w:rsid w:val="4677021F"/>
    <w:rsid w:val="46C25CC7"/>
    <w:rsid w:val="46CF191C"/>
    <w:rsid w:val="470E0A90"/>
    <w:rsid w:val="47231C8B"/>
    <w:rsid w:val="47650232"/>
    <w:rsid w:val="47BC7C9D"/>
    <w:rsid w:val="47E47DCD"/>
    <w:rsid w:val="48154ADE"/>
    <w:rsid w:val="48493A38"/>
    <w:rsid w:val="484B0DE5"/>
    <w:rsid w:val="48520321"/>
    <w:rsid w:val="485D09CF"/>
    <w:rsid w:val="486262C5"/>
    <w:rsid w:val="48D01BB3"/>
    <w:rsid w:val="48D62F4A"/>
    <w:rsid w:val="48E5201B"/>
    <w:rsid w:val="48E65371"/>
    <w:rsid w:val="4918173E"/>
    <w:rsid w:val="491A6DAC"/>
    <w:rsid w:val="49204985"/>
    <w:rsid w:val="494E5F2D"/>
    <w:rsid w:val="49CB35A9"/>
    <w:rsid w:val="49E701CB"/>
    <w:rsid w:val="49ED2F26"/>
    <w:rsid w:val="4A3E270A"/>
    <w:rsid w:val="4A485BC1"/>
    <w:rsid w:val="4A4C569F"/>
    <w:rsid w:val="4A912639"/>
    <w:rsid w:val="4A99265B"/>
    <w:rsid w:val="4AAC3617"/>
    <w:rsid w:val="4ACF6262"/>
    <w:rsid w:val="4B0D6A1D"/>
    <w:rsid w:val="4B353326"/>
    <w:rsid w:val="4B3D7B16"/>
    <w:rsid w:val="4B7A1233"/>
    <w:rsid w:val="4B882714"/>
    <w:rsid w:val="4B8B73DE"/>
    <w:rsid w:val="4BFA1D67"/>
    <w:rsid w:val="4C746D9C"/>
    <w:rsid w:val="4C7D352E"/>
    <w:rsid w:val="4CCF4ED4"/>
    <w:rsid w:val="4CD66534"/>
    <w:rsid w:val="4D4362A7"/>
    <w:rsid w:val="4D46212B"/>
    <w:rsid w:val="4D474BC3"/>
    <w:rsid w:val="4D5914BD"/>
    <w:rsid w:val="4D6D6A3E"/>
    <w:rsid w:val="4D9C49DC"/>
    <w:rsid w:val="4D9E0138"/>
    <w:rsid w:val="4DCE5300"/>
    <w:rsid w:val="4E935D3D"/>
    <w:rsid w:val="4EC66A63"/>
    <w:rsid w:val="4EC9586B"/>
    <w:rsid w:val="4ED721D6"/>
    <w:rsid w:val="4EF73E02"/>
    <w:rsid w:val="4F121454"/>
    <w:rsid w:val="4F162534"/>
    <w:rsid w:val="4F2D7FB9"/>
    <w:rsid w:val="4F583E64"/>
    <w:rsid w:val="4F6C5541"/>
    <w:rsid w:val="4F94514F"/>
    <w:rsid w:val="4FD27177"/>
    <w:rsid w:val="4FDF54E3"/>
    <w:rsid w:val="4FDF771B"/>
    <w:rsid w:val="50147434"/>
    <w:rsid w:val="50172D5C"/>
    <w:rsid w:val="50380CB5"/>
    <w:rsid w:val="50796CCB"/>
    <w:rsid w:val="50AE11DE"/>
    <w:rsid w:val="50D81E57"/>
    <w:rsid w:val="50FD1367"/>
    <w:rsid w:val="50FF0D81"/>
    <w:rsid w:val="514042F9"/>
    <w:rsid w:val="51763A64"/>
    <w:rsid w:val="51934D7B"/>
    <w:rsid w:val="51D87851"/>
    <w:rsid w:val="520F32E4"/>
    <w:rsid w:val="523E2944"/>
    <w:rsid w:val="5249068D"/>
    <w:rsid w:val="525C00D6"/>
    <w:rsid w:val="52615922"/>
    <w:rsid w:val="527E4DF4"/>
    <w:rsid w:val="52BD3D92"/>
    <w:rsid w:val="52C85650"/>
    <w:rsid w:val="531F5C60"/>
    <w:rsid w:val="53220619"/>
    <w:rsid w:val="53273CA2"/>
    <w:rsid w:val="532D104B"/>
    <w:rsid w:val="5359550F"/>
    <w:rsid w:val="535E2358"/>
    <w:rsid w:val="53A064B8"/>
    <w:rsid w:val="542C1E87"/>
    <w:rsid w:val="547B700B"/>
    <w:rsid w:val="548810F3"/>
    <w:rsid w:val="54AA4CE5"/>
    <w:rsid w:val="54C931CE"/>
    <w:rsid w:val="55465ED3"/>
    <w:rsid w:val="556849B9"/>
    <w:rsid w:val="55CE0F18"/>
    <w:rsid w:val="55F31F67"/>
    <w:rsid w:val="561338A6"/>
    <w:rsid w:val="561A2DC1"/>
    <w:rsid w:val="565260D3"/>
    <w:rsid w:val="565C0187"/>
    <w:rsid w:val="56773C23"/>
    <w:rsid w:val="56AC78F2"/>
    <w:rsid w:val="56BF17F8"/>
    <w:rsid w:val="56E31E9D"/>
    <w:rsid w:val="574D646C"/>
    <w:rsid w:val="57782BA1"/>
    <w:rsid w:val="57AB16C7"/>
    <w:rsid w:val="57AB31D7"/>
    <w:rsid w:val="57B023D1"/>
    <w:rsid w:val="57BA29AE"/>
    <w:rsid w:val="57F73F1B"/>
    <w:rsid w:val="581A1293"/>
    <w:rsid w:val="58332BA5"/>
    <w:rsid w:val="58522BA9"/>
    <w:rsid w:val="58A610A5"/>
    <w:rsid w:val="58B05A0E"/>
    <w:rsid w:val="593B04B6"/>
    <w:rsid w:val="59641566"/>
    <w:rsid w:val="59813ABE"/>
    <w:rsid w:val="59B93059"/>
    <w:rsid w:val="5A3B422F"/>
    <w:rsid w:val="5A4D5DCE"/>
    <w:rsid w:val="5A887D68"/>
    <w:rsid w:val="5AA90801"/>
    <w:rsid w:val="5AD650DB"/>
    <w:rsid w:val="5B097EF0"/>
    <w:rsid w:val="5B121CC3"/>
    <w:rsid w:val="5B303E1A"/>
    <w:rsid w:val="5B400BC2"/>
    <w:rsid w:val="5B4E366E"/>
    <w:rsid w:val="5B8762EF"/>
    <w:rsid w:val="5B8B44B8"/>
    <w:rsid w:val="5B97565C"/>
    <w:rsid w:val="5BA339C3"/>
    <w:rsid w:val="5BA45AAE"/>
    <w:rsid w:val="5BC0255B"/>
    <w:rsid w:val="5BCA42BE"/>
    <w:rsid w:val="5BF94C61"/>
    <w:rsid w:val="5BF96912"/>
    <w:rsid w:val="5C066553"/>
    <w:rsid w:val="5C08229F"/>
    <w:rsid w:val="5C5F398F"/>
    <w:rsid w:val="5C662CEB"/>
    <w:rsid w:val="5CCB58FC"/>
    <w:rsid w:val="5CD377F0"/>
    <w:rsid w:val="5CDE00A8"/>
    <w:rsid w:val="5CE42E78"/>
    <w:rsid w:val="5CF04827"/>
    <w:rsid w:val="5D141941"/>
    <w:rsid w:val="5D49751A"/>
    <w:rsid w:val="5D5C251E"/>
    <w:rsid w:val="5D8810AE"/>
    <w:rsid w:val="5D8C17AD"/>
    <w:rsid w:val="5DB951A8"/>
    <w:rsid w:val="5DC6581D"/>
    <w:rsid w:val="5DDC68E8"/>
    <w:rsid w:val="5E2469E2"/>
    <w:rsid w:val="5E453E4B"/>
    <w:rsid w:val="5E746753"/>
    <w:rsid w:val="5E784C1B"/>
    <w:rsid w:val="5E9B0D87"/>
    <w:rsid w:val="5EA416A8"/>
    <w:rsid w:val="5EB361FD"/>
    <w:rsid w:val="5EB92E68"/>
    <w:rsid w:val="5F0C7056"/>
    <w:rsid w:val="5F285DA2"/>
    <w:rsid w:val="5FAF289B"/>
    <w:rsid w:val="5FBA2263"/>
    <w:rsid w:val="5FE63ED7"/>
    <w:rsid w:val="603E793D"/>
    <w:rsid w:val="605630AB"/>
    <w:rsid w:val="605A36A7"/>
    <w:rsid w:val="6084103F"/>
    <w:rsid w:val="60A277EE"/>
    <w:rsid w:val="60E74EB8"/>
    <w:rsid w:val="60F75636"/>
    <w:rsid w:val="61443DF6"/>
    <w:rsid w:val="615F40C9"/>
    <w:rsid w:val="61665096"/>
    <w:rsid w:val="619F3661"/>
    <w:rsid w:val="61E163D3"/>
    <w:rsid w:val="6204269E"/>
    <w:rsid w:val="62316528"/>
    <w:rsid w:val="62365445"/>
    <w:rsid w:val="62674F47"/>
    <w:rsid w:val="62B31264"/>
    <w:rsid w:val="62CB3FC2"/>
    <w:rsid w:val="62FD0EC5"/>
    <w:rsid w:val="635A5D1D"/>
    <w:rsid w:val="635F0F16"/>
    <w:rsid w:val="6361417E"/>
    <w:rsid w:val="63B174CB"/>
    <w:rsid w:val="63B57D91"/>
    <w:rsid w:val="63CC5822"/>
    <w:rsid w:val="644E5BEB"/>
    <w:rsid w:val="645E5DAA"/>
    <w:rsid w:val="64921585"/>
    <w:rsid w:val="64A87C65"/>
    <w:rsid w:val="64C514E3"/>
    <w:rsid w:val="64E94D4D"/>
    <w:rsid w:val="651040B4"/>
    <w:rsid w:val="652B7291"/>
    <w:rsid w:val="654F6612"/>
    <w:rsid w:val="65793D95"/>
    <w:rsid w:val="659E0534"/>
    <w:rsid w:val="65F67B3D"/>
    <w:rsid w:val="65F67C7F"/>
    <w:rsid w:val="65FC171F"/>
    <w:rsid w:val="66342CBF"/>
    <w:rsid w:val="664847D1"/>
    <w:rsid w:val="6682705A"/>
    <w:rsid w:val="669C06EB"/>
    <w:rsid w:val="66C501D5"/>
    <w:rsid w:val="66C80A79"/>
    <w:rsid w:val="66C942AB"/>
    <w:rsid w:val="66FA1B74"/>
    <w:rsid w:val="66FB0204"/>
    <w:rsid w:val="67492FA9"/>
    <w:rsid w:val="679D00D4"/>
    <w:rsid w:val="67F71CE6"/>
    <w:rsid w:val="67FE0B37"/>
    <w:rsid w:val="68214D19"/>
    <w:rsid w:val="682D6558"/>
    <w:rsid w:val="684F3371"/>
    <w:rsid w:val="68BA1007"/>
    <w:rsid w:val="68F40370"/>
    <w:rsid w:val="690F6BF2"/>
    <w:rsid w:val="691B6A5E"/>
    <w:rsid w:val="693B05B8"/>
    <w:rsid w:val="6941437E"/>
    <w:rsid w:val="69460647"/>
    <w:rsid w:val="697539BE"/>
    <w:rsid w:val="699D3FC4"/>
    <w:rsid w:val="69B35F58"/>
    <w:rsid w:val="69CF0F67"/>
    <w:rsid w:val="69D5266D"/>
    <w:rsid w:val="69ED50AB"/>
    <w:rsid w:val="69F645AB"/>
    <w:rsid w:val="6A082D58"/>
    <w:rsid w:val="6A0B7E79"/>
    <w:rsid w:val="6A1A7721"/>
    <w:rsid w:val="6A223452"/>
    <w:rsid w:val="6A3830C7"/>
    <w:rsid w:val="6A390A60"/>
    <w:rsid w:val="6A7106BA"/>
    <w:rsid w:val="6A743BF5"/>
    <w:rsid w:val="6A744D85"/>
    <w:rsid w:val="6A75136D"/>
    <w:rsid w:val="6A81401F"/>
    <w:rsid w:val="6A945504"/>
    <w:rsid w:val="6A9C3198"/>
    <w:rsid w:val="6AA26992"/>
    <w:rsid w:val="6AAD216C"/>
    <w:rsid w:val="6ABE0BFE"/>
    <w:rsid w:val="6AC34246"/>
    <w:rsid w:val="6AD93251"/>
    <w:rsid w:val="6B093637"/>
    <w:rsid w:val="6B2275A4"/>
    <w:rsid w:val="6B3876F5"/>
    <w:rsid w:val="6B4F6BD7"/>
    <w:rsid w:val="6B504C57"/>
    <w:rsid w:val="6B654437"/>
    <w:rsid w:val="6B6B10D2"/>
    <w:rsid w:val="6B8046E0"/>
    <w:rsid w:val="6B8579CF"/>
    <w:rsid w:val="6BA1654B"/>
    <w:rsid w:val="6BF16AC7"/>
    <w:rsid w:val="6BFE6A78"/>
    <w:rsid w:val="6C075D24"/>
    <w:rsid w:val="6C0F1925"/>
    <w:rsid w:val="6C3E2E4C"/>
    <w:rsid w:val="6C506EFE"/>
    <w:rsid w:val="6C707C75"/>
    <w:rsid w:val="6CA67C24"/>
    <w:rsid w:val="6D170C17"/>
    <w:rsid w:val="6D341048"/>
    <w:rsid w:val="6D4D0ACC"/>
    <w:rsid w:val="6D6108F4"/>
    <w:rsid w:val="6D747716"/>
    <w:rsid w:val="6D8E3011"/>
    <w:rsid w:val="6DAB7F05"/>
    <w:rsid w:val="6DAE0B6C"/>
    <w:rsid w:val="6DE56DED"/>
    <w:rsid w:val="6DEC3435"/>
    <w:rsid w:val="6DEE6053"/>
    <w:rsid w:val="6E3B2E8E"/>
    <w:rsid w:val="6E4460E8"/>
    <w:rsid w:val="6E6433FA"/>
    <w:rsid w:val="6E6450F8"/>
    <w:rsid w:val="6E8D0180"/>
    <w:rsid w:val="6E944CB6"/>
    <w:rsid w:val="6E9F5466"/>
    <w:rsid w:val="6EC65E72"/>
    <w:rsid w:val="6EC85771"/>
    <w:rsid w:val="6ECB2916"/>
    <w:rsid w:val="6F1D0F8A"/>
    <w:rsid w:val="6F4278A4"/>
    <w:rsid w:val="6F8F4429"/>
    <w:rsid w:val="6FC47071"/>
    <w:rsid w:val="6FC75B23"/>
    <w:rsid w:val="6FD81924"/>
    <w:rsid w:val="6FE02021"/>
    <w:rsid w:val="70020D0E"/>
    <w:rsid w:val="700952C9"/>
    <w:rsid w:val="7028659C"/>
    <w:rsid w:val="704637F1"/>
    <w:rsid w:val="705957A2"/>
    <w:rsid w:val="70861B5B"/>
    <w:rsid w:val="70C248A0"/>
    <w:rsid w:val="70E666E7"/>
    <w:rsid w:val="70F907EE"/>
    <w:rsid w:val="70FC1810"/>
    <w:rsid w:val="70FE46B9"/>
    <w:rsid w:val="71110B50"/>
    <w:rsid w:val="71255C42"/>
    <w:rsid w:val="7138339D"/>
    <w:rsid w:val="716C7C8A"/>
    <w:rsid w:val="71BE43FD"/>
    <w:rsid w:val="71E079F1"/>
    <w:rsid w:val="71F26F8A"/>
    <w:rsid w:val="71FE4487"/>
    <w:rsid w:val="720714E7"/>
    <w:rsid w:val="721048BA"/>
    <w:rsid w:val="72230F35"/>
    <w:rsid w:val="723B01E9"/>
    <w:rsid w:val="724300B8"/>
    <w:rsid w:val="72546621"/>
    <w:rsid w:val="727867EB"/>
    <w:rsid w:val="72870BC2"/>
    <w:rsid w:val="72963217"/>
    <w:rsid w:val="72BA1FCC"/>
    <w:rsid w:val="72BA5765"/>
    <w:rsid w:val="72CC4C98"/>
    <w:rsid w:val="72DB7698"/>
    <w:rsid w:val="731D6B62"/>
    <w:rsid w:val="73304272"/>
    <w:rsid w:val="73EE3359"/>
    <w:rsid w:val="73F56785"/>
    <w:rsid w:val="742879B1"/>
    <w:rsid w:val="74364260"/>
    <w:rsid w:val="74423611"/>
    <w:rsid w:val="749D29A5"/>
    <w:rsid w:val="74C122E9"/>
    <w:rsid w:val="74D32C37"/>
    <w:rsid w:val="74F05C71"/>
    <w:rsid w:val="74F4208A"/>
    <w:rsid w:val="751B7D45"/>
    <w:rsid w:val="752357EE"/>
    <w:rsid w:val="757B26C1"/>
    <w:rsid w:val="757E4E44"/>
    <w:rsid w:val="758906B7"/>
    <w:rsid w:val="759A3FD5"/>
    <w:rsid w:val="75E67072"/>
    <w:rsid w:val="76132584"/>
    <w:rsid w:val="764333BA"/>
    <w:rsid w:val="765A2D48"/>
    <w:rsid w:val="76690F54"/>
    <w:rsid w:val="76A35D59"/>
    <w:rsid w:val="771624B0"/>
    <w:rsid w:val="772E064D"/>
    <w:rsid w:val="774C24F9"/>
    <w:rsid w:val="778C1B83"/>
    <w:rsid w:val="77C0500B"/>
    <w:rsid w:val="77C56722"/>
    <w:rsid w:val="77F732BE"/>
    <w:rsid w:val="77FB56FB"/>
    <w:rsid w:val="78385B87"/>
    <w:rsid w:val="783E4190"/>
    <w:rsid w:val="78453C86"/>
    <w:rsid w:val="7868219E"/>
    <w:rsid w:val="78751106"/>
    <w:rsid w:val="788240CD"/>
    <w:rsid w:val="78CF0341"/>
    <w:rsid w:val="78D32D7C"/>
    <w:rsid w:val="78DF2244"/>
    <w:rsid w:val="78E57AF5"/>
    <w:rsid w:val="78EC0326"/>
    <w:rsid w:val="79582954"/>
    <w:rsid w:val="79641B27"/>
    <w:rsid w:val="79694AAE"/>
    <w:rsid w:val="79A24AB5"/>
    <w:rsid w:val="79AA4433"/>
    <w:rsid w:val="79C60581"/>
    <w:rsid w:val="7A4378C1"/>
    <w:rsid w:val="7A4A3807"/>
    <w:rsid w:val="7A527748"/>
    <w:rsid w:val="7A6B620C"/>
    <w:rsid w:val="7A9C23B7"/>
    <w:rsid w:val="7B0B352A"/>
    <w:rsid w:val="7B19245B"/>
    <w:rsid w:val="7B1A3109"/>
    <w:rsid w:val="7B2F2B70"/>
    <w:rsid w:val="7B300F6E"/>
    <w:rsid w:val="7B4269C1"/>
    <w:rsid w:val="7B476DC0"/>
    <w:rsid w:val="7B94024D"/>
    <w:rsid w:val="7B9D0341"/>
    <w:rsid w:val="7BF05854"/>
    <w:rsid w:val="7C151258"/>
    <w:rsid w:val="7C375EE5"/>
    <w:rsid w:val="7C416EBC"/>
    <w:rsid w:val="7C6B73CE"/>
    <w:rsid w:val="7C9F0AA4"/>
    <w:rsid w:val="7CC24DA0"/>
    <w:rsid w:val="7D7C40FE"/>
    <w:rsid w:val="7D9A2218"/>
    <w:rsid w:val="7DAF1DFC"/>
    <w:rsid w:val="7DBA19AA"/>
    <w:rsid w:val="7E132BC8"/>
    <w:rsid w:val="7E1C2E49"/>
    <w:rsid w:val="7E216297"/>
    <w:rsid w:val="7E32357D"/>
    <w:rsid w:val="7E3B3218"/>
    <w:rsid w:val="7E3E5A93"/>
    <w:rsid w:val="7E403CCD"/>
    <w:rsid w:val="7E455D8F"/>
    <w:rsid w:val="7E6A57BA"/>
    <w:rsid w:val="7E6E3A8D"/>
    <w:rsid w:val="7E731EFD"/>
    <w:rsid w:val="7EC32FF5"/>
    <w:rsid w:val="7ECD2E15"/>
    <w:rsid w:val="7ECE6E0B"/>
    <w:rsid w:val="7ED1224C"/>
    <w:rsid w:val="7F1165B8"/>
    <w:rsid w:val="7F1C6F4A"/>
    <w:rsid w:val="7F4D6D12"/>
    <w:rsid w:val="7F6D1F79"/>
    <w:rsid w:val="7FB653B5"/>
    <w:rsid w:val="7FC06ACD"/>
    <w:rsid w:val="7FD67A64"/>
    <w:rsid w:val="7FDC0C1D"/>
    <w:rsid w:val="7FE224E3"/>
    <w:rsid w:val="7FE6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center"/>
      <w:outlineLvl w:val="0"/>
    </w:pPr>
    <w:rPr>
      <w:rFonts w:ascii="Arial" w:hAnsi="Arial" w:eastAsia="楷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paragraph" w:customStyle="1" w:styleId="9">
    <w:name w:val="图"/>
    <w:basedOn w:val="1"/>
    <w:next w:val="1"/>
    <w:qFormat/>
    <w:uiPriority w:val="0"/>
    <w:pPr>
      <w:spacing w:before="120" w:after="120"/>
      <w:jc w:val="center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2021-09-12T03:20:00Z</dcterms:created>
  <dc:creator>18372</dc:creator>
  <cp:lastModifiedBy>18372</cp:lastModifiedBy>
  <dcterms:modified xsi:type="dcterms:W3CDTF">2021-11-29T15:40:36Z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