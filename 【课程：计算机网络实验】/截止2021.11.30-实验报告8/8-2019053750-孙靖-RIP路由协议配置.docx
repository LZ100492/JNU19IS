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eastAsia="楷体_GB2312"/>
          <w:b/>
          <w:sz w:val="44"/>
          <w:szCs w:val="44"/>
        </w:rPr>
      </w:pPr>
      <w:r>
        <w:rPr>
          <w:rFonts w:hint="eastAsia" w:eastAsia="楷体_GB2312"/>
          <w:b/>
          <w:sz w:val="44"/>
          <w:szCs w:val="44"/>
          <w:lang w:val="en-US" w:eastAsia="zh-CN"/>
        </w:rPr>
        <w:t xml:space="preserve"> </w:t>
      </w: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计算机网络实验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spacing w:line="360" w:lineRule="exact"/>
        <w:jc w:val="both"/>
        <w:rPr>
          <w:rFonts w:hint="default" w:eastAsia="楷体_GB2312"/>
          <w:sz w:val="28"/>
          <w:szCs w:val="28"/>
          <w:u w:val="single"/>
          <w:lang w:val="en-US" w:eastAsia="zh-CN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 RIP路由协议配置         </w:t>
      </w:r>
      <w:r>
        <w:rPr>
          <w:rFonts w:eastAsia="楷体_GB2312"/>
          <w:sz w:val="28"/>
          <w:szCs w:val="28"/>
        </w:rPr>
        <w:t>指导教师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潘冰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         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孙靖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2019053750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numPr>
          <w:ins w:id="0" w:author="赵 阔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智能科学</w:t>
      </w:r>
      <w:r>
        <w:rPr>
          <w:rFonts w:eastAsia="楷体_GB2312"/>
          <w:sz w:val="28"/>
          <w:szCs w:val="28"/>
          <w:u w:val="single"/>
        </w:rPr>
        <w:t>与工程</w:t>
      </w:r>
      <w:r>
        <w:rPr>
          <w:rFonts w:hint="eastAsia" w:eastAsia="楷体_GB2312"/>
          <w:sz w:val="28"/>
          <w:szCs w:val="28"/>
          <w:u w:val="single"/>
        </w:rPr>
        <w:t>/人工智能产业学院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信息安全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午 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 w:ascii="Times New Roman" w:eastAsia="宋体"/>
          <w:b/>
          <w:bCs/>
          <w:sz w:val="28"/>
          <w:szCs w:val="36"/>
          <w:lang w:val="en-US" w:eastAsia="zh-CN"/>
        </w:rPr>
        <w:t>实验目的</w:t>
      </w:r>
    </w:p>
    <w:p>
      <w:pPr>
        <w:numPr>
          <w:numId w:val="0"/>
        </w:numPr>
        <w:ind w:firstLine="420" w:firstLineChars="200"/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加深对RIP路由协议工作原理的理解，掌握在路由器上配置RIP 。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二、</w:t>
      </w:r>
      <w:r>
        <w:rPr>
          <w:rFonts w:hint="eastAsia"/>
          <w:b/>
          <w:bCs/>
          <w:sz w:val="28"/>
          <w:szCs w:val="36"/>
        </w:rPr>
        <w:t xml:space="preserve">实验内容 </w:t>
      </w:r>
    </w:p>
    <w:p>
      <w:pPr>
        <w:numPr>
          <w:numId w:val="0"/>
        </w:numPr>
        <w:ind w:firstLine="420" w:firstLineChars="200"/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1.</w:t>
      </w:r>
      <w:r>
        <w:rPr>
          <w:rFonts w:hint="eastAsia"/>
          <w:sz w:val="21"/>
          <w:szCs w:val="21"/>
        </w:rPr>
        <w:t>配置路由器的RIP协议实现动态路由。</w:t>
      </w:r>
    </w:p>
    <w:p>
      <w:pPr>
        <w:numPr>
          <w:numId w:val="0"/>
        </w:numPr>
        <w:ind w:firstLine="420" w:firstLineChars="200"/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2.</w:t>
      </w:r>
      <w:r>
        <w:rPr>
          <w:rFonts w:hint="eastAsia"/>
          <w:sz w:val="21"/>
          <w:szCs w:val="21"/>
        </w:rPr>
        <w:t>观察路由信息表。</w:t>
      </w:r>
      <w:r>
        <w:rPr>
          <w:rFonts w:hint="eastAsia"/>
          <w:sz w:val="21"/>
          <w:szCs w:val="21"/>
          <w:lang w:eastAsia="zh-CN"/>
        </w:rPr>
        <w:t>并测试主机之间的</w:t>
      </w:r>
      <w:r>
        <w:rPr>
          <w:rFonts w:hint="eastAsia"/>
          <w:sz w:val="21"/>
          <w:szCs w:val="21"/>
        </w:rPr>
        <w:t>连通性。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三、实验环境</w:t>
      </w:r>
    </w:p>
    <w:p>
      <w:pPr>
        <w:numPr>
          <w:numId w:val="0"/>
        </w:numPr>
        <w:ind w:firstLine="422" w:firstLineChars="200"/>
        <w:rPr>
          <w:rFonts w:hint="eastAsia"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实验设备</w:t>
      </w:r>
      <w:r>
        <w:rPr>
          <w:rFonts w:hint="eastAsia" w:ascii="宋体" w:hAnsi="宋体"/>
          <w:bCs/>
          <w:sz w:val="21"/>
          <w:szCs w:val="21"/>
        </w:rPr>
        <w:t>：两台路由器(R2632)</w:t>
      </w:r>
      <w:r>
        <w:rPr>
          <w:rFonts w:hint="eastAsia" w:ascii="宋体" w:hAnsi="宋体"/>
          <w:bCs/>
          <w:sz w:val="21"/>
          <w:szCs w:val="21"/>
          <w:lang w:eastAsia="zh-CN"/>
        </w:rPr>
        <w:t>或三层交换机</w:t>
      </w:r>
      <w:r>
        <w:rPr>
          <w:rFonts w:hint="eastAsia" w:ascii="宋体" w:hAnsi="宋体"/>
          <w:bCs/>
          <w:sz w:val="21"/>
          <w:szCs w:val="21"/>
        </w:rPr>
        <w:t>，两台PC机，</w:t>
      </w:r>
      <w:r>
        <w:rPr>
          <w:rFonts w:hint="eastAsia"/>
          <w:sz w:val="21"/>
          <w:szCs w:val="21"/>
        </w:rPr>
        <w:t>1根V35DCE、1根V35DTE。</w:t>
      </w:r>
    </w:p>
    <w:p>
      <w:pPr>
        <w:numPr>
          <w:numId w:val="0"/>
        </w:numPr>
        <w:ind w:left="420" w:leftChars="200" w:firstLine="0" w:firstLineChars="0"/>
        <w:rPr>
          <w:rFonts w:hint="eastAsia"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拓扑结构：</w:t>
      </w:r>
      <w:r>
        <w:rPr>
          <w:rFonts w:hint="eastAsia"/>
          <w:sz w:val="21"/>
          <w:szCs w:val="21"/>
        </w:rPr>
        <w:t>路由器Router1和Router2之间通过串口采用V35 DCE/DTE电缆连接。将电缆的DCE端连接到Router1的串口Serial 0上，PC1的IP地址和缺省网关分别为172.16.1.11和172.16.1.1，PC2的IP地址和缺省网关分别为172.16.3.22和172.16.3.2，网络掩码都是255.255.255.0。</w:t>
      </w:r>
    </w:p>
    <w:p>
      <w:r>
        <w:drawing>
          <wp:inline distT="0" distB="0" distL="114300" distR="114300">
            <wp:extent cx="5270500" cy="946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实验步骤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第一步 登录到路由器</w:t>
      </w:r>
    </w:p>
    <w:p>
      <w:pPr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/>
          <w:b/>
          <w:sz w:val="21"/>
          <w:szCs w:val="21"/>
        </w:rPr>
        <w:t>第二步：在路由器RouterA上配置路由器接口的IP地址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RouterA(config)#</w:t>
      </w:r>
      <w:r>
        <w:rPr>
          <w:rFonts w:hint="eastAsia"/>
          <w:b/>
          <w:bCs/>
          <w:sz w:val="21"/>
          <w:szCs w:val="21"/>
          <w:lang w:val="en-US" w:eastAsia="zh-CN"/>
        </w:rPr>
        <w:t>interface GigabitEthernet 0/1</w:t>
      </w:r>
      <w:r>
        <w:rPr>
          <w:rFonts w:hint="eastAsia"/>
          <w:sz w:val="21"/>
          <w:szCs w:val="21"/>
        </w:rPr>
        <w:t xml:space="preserve">           ！进入接口的配置模式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 ip address 172.16.1.1 255.255.255.0  !配置接口IP地址。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 no shutdown                     ！开启路由器的接口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第三步：在路由器RouterA上配置路由器串行口IP地址和时钟频率。</w:t>
      </w:r>
    </w:p>
    <w:p>
      <w:pPr>
        <w:ind w:firstLine="420" w:firstLineChars="200"/>
        <w:rPr>
          <w:rFonts w:hint="eastAsia"/>
          <w:b/>
          <w:sz w:val="21"/>
          <w:szCs w:val="21"/>
        </w:rPr>
      </w:pPr>
      <w:r>
        <w:rPr>
          <w:rFonts w:hint="eastAsia"/>
          <w:sz w:val="21"/>
          <w:szCs w:val="21"/>
        </w:rPr>
        <w:t>RouterA(config)#interface serial 2/0                ！进入串行口s2/0的配置模式。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</w:t>
      </w:r>
      <w:r>
        <w:rPr>
          <w:sz w:val="21"/>
          <w:szCs w:val="21"/>
        </w:rPr>
        <w:t>ip address 1</w:t>
      </w:r>
      <w:r>
        <w:rPr>
          <w:rFonts w:hint="eastAsia"/>
          <w:sz w:val="21"/>
          <w:szCs w:val="21"/>
        </w:rPr>
        <w:t>72</w:t>
      </w:r>
      <w:r>
        <w:rPr>
          <w:sz w:val="21"/>
          <w:szCs w:val="21"/>
        </w:rPr>
        <w:t>.16</w:t>
      </w:r>
      <w:r>
        <w:rPr>
          <w:rFonts w:hint="eastAsia"/>
          <w:sz w:val="21"/>
          <w:szCs w:val="21"/>
        </w:rPr>
        <w:t>.2.</w:t>
      </w:r>
      <w:r>
        <w:rPr>
          <w:sz w:val="21"/>
          <w:szCs w:val="21"/>
        </w:rPr>
        <w:t>1 255.255.255.0</w:t>
      </w:r>
      <w:r>
        <w:rPr>
          <w:rFonts w:hint="eastAsia"/>
          <w:sz w:val="21"/>
          <w:szCs w:val="21"/>
        </w:rPr>
        <w:t xml:space="preserve">  !配置接口S2/0的IP地址。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RouterA(config-if)#clock rate 64000           ！配置RouterA(必须为DCE)的时钟频率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RouterA(config-if)#no shutdown                    !开启s2/0端口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RouterA(config-if)#exit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第四步：显示路由器RouterA的接口配置信息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RouterA#show ip interface </w:t>
      </w:r>
      <w:r>
        <w:rPr>
          <w:sz w:val="21"/>
          <w:szCs w:val="21"/>
        </w:rPr>
        <w:t>brief</w:t>
      </w:r>
    </w:p>
    <w:p>
      <w:pPr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3600450" cy="1181100"/>
            <wp:effectExtent l="0" t="0" r="635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RouterA#show interface serial 2/0</w:t>
      </w:r>
    </w:p>
    <w:p>
      <w:pPr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3619500" cy="2216150"/>
            <wp:effectExtent l="0" t="0" r="0" b="635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第五步：在路由器RouterA上配置动态路由</w:t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RouterA(config)# router rip        ！创建RIP路由进程</w:t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RouterA(config-router)#network 172.16.1.0 ！定义关联网络172.16.1.0（必须是直连的网络地址）</w:t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RouterA(config-router)#network 172.16.2.0 ！定义关联网络172.16.2.0（必须是直连的网络地址）</w:t>
      </w:r>
    </w:p>
    <w:p>
      <w:pPr>
        <w:ind w:firstLine="422" w:firstLineChars="200"/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RouterB(config-router)#version 2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第六步：验证RouterA上的路由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RouterA(config)#exit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RouterA#show ip route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RouterA#show running-config                ！显示路由器RouterA上的全部配置</w:t>
      </w:r>
    </w:p>
    <w:p>
      <w:pPr>
        <w:rPr>
          <w:rFonts w:hint="eastAsia"/>
          <w:b/>
          <w:sz w:val="21"/>
          <w:szCs w:val="21"/>
        </w:rPr>
      </w:pPr>
      <w:r>
        <w:drawing>
          <wp:inline distT="0" distB="0" distL="114300" distR="114300">
            <wp:extent cx="3613150" cy="1130300"/>
            <wp:effectExtent l="0" t="0" r="6350" b="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第七步：在路由器RouterB上配置接口IP地址。</w:t>
      </w:r>
    </w:p>
    <w:p>
      <w:pPr>
        <w:ind w:left="420" w:leftChars="2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返回到RCMS界面，选择另一个路由器，如r</w:t>
      </w:r>
      <w:r>
        <w:rPr>
          <w:rFonts w:hint="eastAsia" w:ascii="宋体" w:hAnsi="宋体"/>
          <w:sz w:val="21"/>
          <w:szCs w:val="21"/>
          <w:lang w:val="en-US" w:eastAsia="zh-CN"/>
        </w:rPr>
        <w:t>2</w:t>
      </w:r>
      <w:r>
        <w:rPr>
          <w:rFonts w:hint="eastAsia" w:ascii="宋体" w:hAnsi="宋体"/>
          <w:sz w:val="21"/>
          <w:szCs w:val="21"/>
        </w:rPr>
        <w:t>。操作同第一步,注意交换机改名为RouterB。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RouterB(config)#</w:t>
      </w:r>
      <w:r>
        <w:rPr>
          <w:rFonts w:hint="eastAsia"/>
          <w:b/>
          <w:bCs/>
          <w:sz w:val="21"/>
          <w:szCs w:val="21"/>
          <w:lang w:val="en-US" w:eastAsia="zh-CN"/>
        </w:rPr>
        <w:t>interface GigabitEthernet 0/1</w:t>
      </w:r>
      <w:r>
        <w:rPr>
          <w:rFonts w:hint="eastAsia"/>
          <w:sz w:val="21"/>
          <w:szCs w:val="21"/>
        </w:rPr>
        <w:t xml:space="preserve">           ！进入接口的配置模式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 ip address 172.16.3.2 255.255.255.0  !配置接口IP地址。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 no shutdown                     ！开启路由器的接口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第八步：在路由器RouterB上配置串口上的IP地址。</w:t>
      </w:r>
    </w:p>
    <w:p>
      <w:pPr>
        <w:ind w:firstLine="420" w:firstLineChars="20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RouterB(config)#interface serial 2</w:t>
      </w:r>
      <w:r>
        <w:rPr>
          <w:rFonts w:hint="eastAsia" w:ascii="Arial" w:hAnsi="Arial" w:cs="Arial"/>
          <w:sz w:val="21"/>
          <w:szCs w:val="21"/>
          <w:lang w:val="en-US" w:eastAsia="zh-CN"/>
        </w:rPr>
        <w:t>/0</w:t>
      </w:r>
      <w:r>
        <w:rPr>
          <w:rFonts w:ascii="Arial" w:hAnsi="Arial" w:cs="Arial"/>
          <w:sz w:val="21"/>
          <w:szCs w:val="21"/>
        </w:rPr>
        <w:t xml:space="preserve">                </w:t>
      </w:r>
      <w:r>
        <w:rPr>
          <w:rFonts w:ascii="Arial" w:cs="Arial"/>
          <w:sz w:val="21"/>
          <w:szCs w:val="21"/>
        </w:rPr>
        <w:t>！进入串行口的配置模式。</w:t>
      </w:r>
    </w:p>
    <w:p>
      <w:pPr>
        <w:ind w:firstLine="420" w:firstLineChars="2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RouterB(config</w:t>
      </w:r>
      <w:r>
        <w:rPr>
          <w:rFonts w:hint="eastAsia" w:ascii="Arial" w:hAnsi="Arial" w:cs="Arial"/>
          <w:sz w:val="21"/>
          <w:szCs w:val="21"/>
        </w:rPr>
        <w:t>-if</w:t>
      </w:r>
      <w:r>
        <w:rPr>
          <w:rFonts w:ascii="Arial" w:hAnsi="Arial" w:cs="Arial"/>
          <w:sz w:val="21"/>
          <w:szCs w:val="21"/>
        </w:rPr>
        <w:t>)#ip address 1</w:t>
      </w:r>
      <w:r>
        <w:rPr>
          <w:rFonts w:hint="eastAsia" w:ascii="Arial" w:hAnsi="Arial" w:cs="Arial"/>
          <w:sz w:val="21"/>
          <w:szCs w:val="21"/>
          <w:lang w:val="en-US" w:eastAsia="zh-CN"/>
        </w:rPr>
        <w:t>7</w:t>
      </w:r>
      <w:r>
        <w:rPr>
          <w:rFonts w:ascii="Arial" w:hAnsi="Arial" w:cs="Arial"/>
          <w:sz w:val="21"/>
          <w:szCs w:val="21"/>
        </w:rPr>
        <w:t>2.16.</w:t>
      </w:r>
      <w:r>
        <w:rPr>
          <w:rFonts w:hint="eastAsia"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.2 255.255.255.0  !</w:t>
      </w:r>
      <w:r>
        <w:rPr>
          <w:rFonts w:ascii="Arial" w:cs="Arial"/>
          <w:sz w:val="21"/>
          <w:szCs w:val="21"/>
        </w:rPr>
        <w:t>配置接口的</w:t>
      </w:r>
      <w:r>
        <w:rPr>
          <w:rFonts w:ascii="Arial" w:hAnsi="Arial" w:cs="Arial"/>
          <w:sz w:val="21"/>
          <w:szCs w:val="21"/>
        </w:rPr>
        <w:t>IP</w:t>
      </w:r>
      <w:r>
        <w:rPr>
          <w:rFonts w:ascii="Arial" w:cs="Arial"/>
          <w:sz w:val="21"/>
          <w:szCs w:val="21"/>
        </w:rPr>
        <w:t>地址。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RouterB(config</w:t>
      </w:r>
      <w:r>
        <w:rPr>
          <w:rFonts w:hint="eastAsia" w:ascii="Arial" w:hAnsi="Arial" w:cs="Arial"/>
          <w:sz w:val="21"/>
          <w:szCs w:val="21"/>
        </w:rPr>
        <w:t>-if</w:t>
      </w:r>
      <w:r>
        <w:rPr>
          <w:rFonts w:ascii="Arial" w:hAnsi="Arial" w:cs="Arial"/>
          <w:sz w:val="21"/>
          <w:szCs w:val="21"/>
        </w:rPr>
        <w:t xml:space="preserve">)#no shutdown </w:t>
      </w:r>
      <w:r>
        <w:rPr>
          <w:rFonts w:hint="eastAsia"/>
          <w:sz w:val="21"/>
          <w:szCs w:val="21"/>
        </w:rPr>
        <w:t xml:space="preserve">                   !开启端口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RouterB(config</w:t>
      </w:r>
      <w:r>
        <w:rPr>
          <w:rFonts w:hint="eastAsia" w:ascii="Arial" w:hAnsi="Arial" w:cs="Arial"/>
          <w:sz w:val="21"/>
          <w:szCs w:val="21"/>
        </w:rPr>
        <w:t>-if</w:t>
      </w:r>
      <w:r>
        <w:rPr>
          <w:rFonts w:ascii="Arial" w:hAnsi="Arial" w:cs="Arial"/>
          <w:sz w:val="21"/>
          <w:szCs w:val="21"/>
        </w:rPr>
        <w:t>)#</w:t>
      </w:r>
      <w:r>
        <w:rPr>
          <w:rFonts w:hint="eastAsia" w:ascii="Arial" w:hAnsi="Arial" w:cs="Arial"/>
          <w:sz w:val="21"/>
          <w:szCs w:val="21"/>
        </w:rPr>
        <w:t>exit                             ！返回特权模式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第九步：显示路由器RouterB的接口配置信息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RouterB#show ip interface </w:t>
      </w:r>
      <w:r>
        <w:rPr>
          <w:sz w:val="21"/>
          <w:szCs w:val="21"/>
        </w:rPr>
        <w:t>brief</w:t>
      </w:r>
    </w:p>
    <w:p>
      <w:pPr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3632200" cy="971550"/>
            <wp:effectExtent l="0" t="0" r="0" b="635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RouterB#show interface serial  2</w:t>
      </w:r>
      <w:r>
        <w:rPr>
          <w:rFonts w:hint="eastAsia"/>
          <w:sz w:val="21"/>
          <w:szCs w:val="21"/>
          <w:lang w:val="en-US" w:eastAsia="zh-CN"/>
        </w:rPr>
        <w:t>/0</w:t>
      </w:r>
    </w:p>
    <w:p>
      <w:pPr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3613150" cy="2787650"/>
            <wp:effectExtent l="0" t="0" r="6350" b="635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第十步：在路由器RouterB上配置动态路由表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RouterB#router rip                                  ！创建路由表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RouterB(config-router)#network 172.16.2.0  ！定义关联网络（必须是直连的网络地址）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RouterB(config-router)#network 172.16.3.0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RouterB(config-router)#version 2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第十一步：验证RouterA、RouterB上的路由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RouterA# show ip route    !显示路由信息</w:t>
      </w:r>
    </w:p>
    <w:p>
      <w:pPr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3613150" cy="1130300"/>
            <wp:effectExtent l="0" t="0" r="635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RouterB#show ip route    !显示路由信息</w:t>
      </w:r>
    </w:p>
    <w:p>
      <w:pPr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3378200" cy="1047750"/>
            <wp:effectExtent l="0" t="0" r="0" b="635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第十二步：测试网络的互连互通性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关闭RCMS界面，返回到DOS。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 xml:space="preserve">:\&gt;ping 172.16.3.22  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Reply from 172.16.1.1 : Destination host unreachable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:\&gt;ping 172.16.1.11    ！从PC2到PC1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Reply from 172.16.3.2 : Destination host unreachable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测试结果会显示目的不可达。</w:t>
      </w:r>
      <w:bookmarkStart w:id="0" w:name="_GoBack"/>
      <w:bookmarkEnd w:id="0"/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第十三步：测试网络的连通性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返回到DOS。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:\&gt;ping 172.16.3.22  ！从PC1到PC2</w:t>
      </w:r>
    </w:p>
    <w:p>
      <w:pPr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3568700" cy="1224915"/>
            <wp:effectExtent l="0" t="0" r="0" b="698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:\&gt;ping 172.16.1.11  ！从PC2到PC1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991100" cy="1581150"/>
            <wp:effectExtent l="0" t="0" r="0" b="635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93FD75"/>
    <w:multiLevelType w:val="singleLevel"/>
    <w:tmpl w:val="8F93FD7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1FD1753"/>
    <w:multiLevelType w:val="singleLevel"/>
    <w:tmpl w:val="A1FD175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赵 阔">
    <w15:presenceInfo w15:providerId="None" w15:userId="赵 阔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9A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2021-11-23T06:30:57Z</dcterms:created>
  <dc:creator>31818</dc:creator>
  <cp:lastModifiedBy>水漾月微醺</cp:lastModifiedBy>
  <dcterms:modified xsi:type="dcterms:W3CDTF">2021-11-23T08:05:41Z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44F03986D7304D53A38667D338F43530</vt:lpwstr>
  </property>
</Properties>
</file>