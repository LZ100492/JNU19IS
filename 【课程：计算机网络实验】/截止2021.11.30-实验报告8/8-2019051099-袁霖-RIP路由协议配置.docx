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计算机网络实验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>
      <w:pPr>
        <w:spacing w:line="420" w:lineRule="exact"/>
        <w:jc w:val="lef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RIP路由协议配置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潘冰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8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袁霖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2019051099</w:t>
      </w:r>
      <w:r>
        <w:rPr>
          <w:rFonts w:eastAsia="楷体_GB2312"/>
          <w:sz w:val="28"/>
          <w:szCs w:val="28"/>
          <w:u w:val="single"/>
        </w:rPr>
        <w:t xml:space="preserve">                              </w:t>
      </w:r>
    </w:p>
    <w:p>
      <w:pPr>
        <w:numPr>
          <w:ins w:id="0" w:author="Better" w:date=""/>
        </w:numPr>
        <w:spacing w:line="420" w:lineRule="exact"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智能科学与工程学院/人工智能产业学院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2021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23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23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午 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spacing w:line="360" w:lineRule="auto"/>
        <w:ind w:left="420"/>
        <w:rPr>
          <w:rFonts w:hint="eastAsia"/>
          <w:szCs w:val="21"/>
        </w:rPr>
      </w:pPr>
      <w:r>
        <w:rPr>
          <w:rFonts w:hint="eastAsia"/>
          <w:sz w:val="21"/>
          <w:szCs w:val="21"/>
        </w:rPr>
        <w:t xml:space="preserve">加深对RIP路由协议工作原理的理解，掌握在路由器上配置RIP 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配置路由器的RIP协议实现动态路由。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Cs w:val="21"/>
        </w:rPr>
      </w:pPr>
      <w:r>
        <w:rPr>
          <w:rFonts w:hint="eastAsia"/>
          <w:sz w:val="21"/>
          <w:szCs w:val="21"/>
        </w:rPr>
        <w:t>观察路由信息表。</w:t>
      </w:r>
      <w:r>
        <w:rPr>
          <w:rFonts w:hint="eastAsia"/>
          <w:sz w:val="21"/>
          <w:szCs w:val="21"/>
          <w:lang w:eastAsia="zh-CN"/>
        </w:rPr>
        <w:t>并测试主机之间的</w:t>
      </w:r>
      <w:r>
        <w:rPr>
          <w:rFonts w:hint="eastAsia"/>
          <w:sz w:val="21"/>
          <w:szCs w:val="21"/>
        </w:rPr>
        <w:t>连通性。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  <w:r>
        <w:rPr>
          <w:rFonts w:hint="eastAsia"/>
          <w:b/>
          <w:sz w:val="28"/>
          <w:szCs w:val="28"/>
          <w:lang w:eastAsia="zh-CN"/>
        </w:rPr>
        <w:t>（</w:t>
      </w:r>
      <w:r>
        <w:rPr>
          <w:rFonts w:hint="eastAsia"/>
          <w:b/>
          <w:sz w:val="28"/>
          <w:szCs w:val="28"/>
          <w:lang w:val="en-US" w:eastAsia="zh-CN"/>
        </w:rPr>
        <w:t>过程、结果截图</w:t>
      </w:r>
      <w:r>
        <w:rPr>
          <w:rFonts w:hint="eastAsia"/>
          <w:b/>
          <w:sz w:val="28"/>
          <w:szCs w:val="28"/>
          <w:lang w:eastAsia="zh-CN"/>
        </w:rPr>
        <w:t>）</w:t>
      </w:r>
    </w:p>
    <w:p>
      <w:pPr>
        <w:spacing w:line="360" w:lineRule="auto"/>
        <w:ind w:left="42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第一步：登录到路由器</w:t>
      </w:r>
    </w:p>
    <w:p>
      <w:pPr>
        <w:spacing w:line="360" w:lineRule="auto"/>
        <w:ind w:left="42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本次实验选择的路由器是r3，r4，并将它们当做Router A和Router B</w:t>
      </w:r>
    </w:p>
    <w:p>
      <w:pPr>
        <w:spacing w:line="360" w:lineRule="auto"/>
        <w:ind w:left="420"/>
        <w:rPr>
          <w:rFonts w:hint="eastAsia"/>
          <w:b/>
          <w:sz w:val="21"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第二步：</w:t>
      </w:r>
      <w:r>
        <w:rPr>
          <w:rFonts w:hint="eastAsia"/>
          <w:b/>
          <w:sz w:val="21"/>
          <w:szCs w:val="21"/>
        </w:rPr>
        <w:t>在路由器RouterA上配置路由器接口的IP地址</w:t>
      </w:r>
    </w:p>
    <w:p>
      <w:pPr>
        <w:spacing w:line="360" w:lineRule="auto"/>
        <w:ind w:left="420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5277485" cy="541655"/>
            <wp:effectExtent l="0" t="0" r="5715" b="4445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b="81371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第三步：在路由器RouterA上配置路由器串行口IP地址和时钟频率</w:t>
      </w:r>
    </w:p>
    <w:p>
      <w:pPr>
        <w:spacing w:line="360" w:lineRule="auto"/>
        <w:ind w:left="420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5277485" cy="669290"/>
            <wp:effectExtent l="0" t="0" r="5715" b="3810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t="18563" b="58419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第四步：显示路由器RouterA的接口配置信息</w:t>
      </w:r>
    </w:p>
    <w:p>
      <w:pPr>
        <w:spacing w:line="360" w:lineRule="auto"/>
        <w:ind w:left="420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可以看到Router A的Serial 2/0端口和GigabitEthernet 0/1端口被成功打开，并被配置好了正确的IP地址</w:t>
      </w:r>
    </w:p>
    <w:p>
      <w:pPr>
        <w:spacing w:line="360" w:lineRule="auto"/>
        <w:ind w:firstLine="420" w:firstLineChars="0"/>
        <w:jc w:val="center"/>
        <w:rPr>
          <w:rFonts w:hint="eastAsia" w:eastAsia="宋体"/>
          <w:b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1200150</wp:posOffset>
                </wp:positionV>
                <wp:extent cx="5182870" cy="277495"/>
                <wp:effectExtent l="6350" t="6350" r="17780" b="82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2560" y="8865870"/>
                          <a:ext cx="5182870" cy="277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95pt;margin-top:94.5pt;height:21.85pt;width:408.1pt;z-index:251660288;v-text-anchor:middle;mso-width-relative:page;mso-height-relative:page;" filled="f" stroked="t" coordsize="21600,21600" o:gfxdata="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OwBa7YAAAACgEAAA8AAAAAAAAAAQAgAAAAIgAAAGRy&#10;cy9kb3ducmV2LnhtbFBLAQIUABQAAAAIAIdO4kACb/YTdwIAANkEAAAOAAAAAAAAAAEAIAAAACcB&#10;AABkcnMvZTJvRG9jLnhtbFBLBQYAAAAABgAGAFkBAAAQ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ragraph">
                  <wp:posOffset>422275</wp:posOffset>
                </wp:positionV>
                <wp:extent cx="5143500" cy="269875"/>
                <wp:effectExtent l="6350" t="6350" r="6350" b="158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6685" y="8087995"/>
                          <a:ext cx="5143500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7pt;margin-top:33.25pt;height:21.25pt;width:405pt;z-index:251659264;v-text-anchor:middle;mso-width-relative:page;mso-height-relative:page;" filled="f" stroked="t" coordsize="21600,21600" o:gfxdata="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2N5KtYAAAAJAQAADwAAAAAAAAABACAAAAAiAAAAZHJzL2Rv&#10;d25yZXYueG1sUEsBAhQAFAAAAAgAh07iQFgEZMR1AgAA2QQAAA4AAAAAAAAAAQAgAAAAJQEAAGRy&#10;cy9lMm9Eb2MueG1sUEsFBgAAAAAGAAYAWQEAAAw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b/>
          <w:sz w:val="21"/>
          <w:szCs w:val="21"/>
          <w:lang w:val="en-US" w:eastAsia="zh-CN"/>
        </w:rPr>
        <w:drawing>
          <wp:inline distT="0" distB="0" distL="114300" distR="114300">
            <wp:extent cx="5277485" cy="1718310"/>
            <wp:effectExtent l="0" t="0" r="5715" b="8890"/>
            <wp:docPr id="16" name="图片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eastAsia="宋体"/>
          <w:b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832485</wp:posOffset>
                </wp:positionV>
                <wp:extent cx="2707005" cy="174625"/>
                <wp:effectExtent l="6350" t="6350" r="17145" b="95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7305" y="1746885"/>
                          <a:ext cx="2707005" cy="17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3pt;margin-top:65.55pt;height:13.75pt;width:213.15pt;z-index:251662336;v-text-anchor:middle;mso-width-relative:page;mso-height-relative:page;" filled="f" stroked="t" coordsize="21600,21600" o:gfxdata="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xcbnX1wAAAAoBAAAPAAAAAAAAAAEAIAAAACIAAABkcnMvZG93&#10;bnJldi54bWxQSwECFAAUAAAACACHTuJAVKuip3MCAADZBAAADgAAAAAAAAABACAAAAAmAQAAZHJz&#10;L2Uyb0RvYy54bWxQSwUGAAAAAAYABgBZAQAACw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387985</wp:posOffset>
                </wp:positionV>
                <wp:extent cx="1293495" cy="142875"/>
                <wp:effectExtent l="6350" t="6350" r="8255" b="158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3810" y="1302385"/>
                          <a:ext cx="129349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45pt;margin-top:30.55pt;height:11.25pt;width:101.85pt;z-index:251661312;v-text-anchor:middle;mso-width-relative:page;mso-height-relative:page;" filled="f" stroked="t" coordsize="21600,21600" o:gfxdata="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MP2I9UAAAAIAQAADwAAAAAAAAABACAAAAAiAAAAZHJzL2Rv&#10;d25yZXYueG1sUEsBAhQAFAAAAAgAh07iQC83eMN2AgAA2QQAAA4AAAAAAAAAAQAgAAAAJAEAAGRy&#10;cy9lMm9Eb2MueG1sUEsFBgAAAAAGAAYAWQEAAAw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b/>
          <w:sz w:val="21"/>
          <w:szCs w:val="21"/>
          <w:lang w:val="en-US" w:eastAsia="zh-CN"/>
        </w:rPr>
        <w:drawing>
          <wp:inline distT="0" distB="0" distL="114300" distR="114300">
            <wp:extent cx="5029200" cy="3848100"/>
            <wp:effectExtent l="0" t="0" r="0" b="0"/>
            <wp:docPr id="17" name="图片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第五步：在路由器RouterA上配置动态路由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5275580" cy="1091565"/>
            <wp:effectExtent l="0" t="0" r="7620" b="635"/>
            <wp:docPr id="18" name="图片 1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第六步：验证RouterA上的路由</w:t>
      </w:r>
    </w:p>
    <w:p>
      <w:pPr>
        <w:ind w:firstLine="420" w:firstLineChars="0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此时路由表还没有更新，故只显示出了直接路由。</w:t>
      </w:r>
    </w:p>
    <w:p>
      <w:pPr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5276850" cy="2056130"/>
            <wp:effectExtent l="0" t="0" r="6350" b="1270"/>
            <wp:docPr id="27" name="图片 2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5277485" cy="3419475"/>
            <wp:effectExtent l="0" t="0" r="5715" b="9525"/>
            <wp:docPr id="20" name="图片 2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第七步：</w:t>
      </w:r>
      <w:r>
        <w:rPr>
          <w:rFonts w:hint="eastAsia"/>
          <w:b/>
          <w:sz w:val="21"/>
          <w:szCs w:val="21"/>
          <w:lang w:val="en-US" w:eastAsia="zh-CN"/>
        </w:rPr>
        <w:t>登录到路由器r4上，并改名为RouterB</w:t>
      </w:r>
    </w:p>
    <w:p>
      <w:pPr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4676775" cy="927100"/>
            <wp:effectExtent l="0" t="0" r="952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0"/>
                    <a:srcRect t="2454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>
        <w:rPr>
          <w:rFonts w:hint="eastAsia"/>
          <w:b/>
          <w:sz w:val="21"/>
          <w:szCs w:val="21"/>
          <w:lang w:val="en-US" w:eastAsia="zh-CN"/>
        </w:rPr>
        <w:t>八</w:t>
      </w:r>
      <w:r>
        <w:rPr>
          <w:rFonts w:hint="eastAsia"/>
          <w:b/>
          <w:sz w:val="21"/>
          <w:szCs w:val="21"/>
        </w:rPr>
        <w:t>步：在路由器RouterB上配置接口IP地址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5275580" cy="407670"/>
            <wp:effectExtent l="0" t="0" r="7620" b="1143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>
        <w:rPr>
          <w:rFonts w:hint="eastAsia"/>
          <w:b/>
          <w:sz w:val="21"/>
          <w:szCs w:val="21"/>
          <w:lang w:val="en-US" w:eastAsia="zh-CN"/>
        </w:rPr>
        <w:t>九</w:t>
      </w:r>
      <w:r>
        <w:rPr>
          <w:rFonts w:hint="eastAsia"/>
          <w:b/>
          <w:sz w:val="21"/>
          <w:szCs w:val="21"/>
        </w:rPr>
        <w:t>步：在路由器RouterB上配置串口上的IP地址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5238750" cy="644525"/>
            <wp:effectExtent l="0" t="0" r="6350" b="3175"/>
            <wp:docPr id="3" name="图片 3" descr="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."/>
                    <pic:cNvPicPr>
                      <a:picLocks noChangeAspect="1"/>
                    </pic:cNvPicPr>
                  </pic:nvPicPr>
                  <pic:blipFill>
                    <a:blip r:embed="rId12"/>
                    <a:srcRect t="295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>
        <w:rPr>
          <w:rFonts w:hint="eastAsia"/>
          <w:b/>
          <w:sz w:val="21"/>
          <w:szCs w:val="21"/>
          <w:lang w:val="en-US" w:eastAsia="zh-CN"/>
        </w:rPr>
        <w:t>十</w:t>
      </w:r>
      <w:r>
        <w:rPr>
          <w:rFonts w:hint="eastAsia"/>
          <w:b/>
          <w:sz w:val="21"/>
          <w:szCs w:val="21"/>
        </w:rPr>
        <w:t>步：显示路由器RouterB的接口配置信息</w:t>
      </w:r>
    </w:p>
    <w:p>
      <w:pPr>
        <w:spacing w:line="360" w:lineRule="auto"/>
        <w:ind w:left="42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可以看到Router B的Serial 2/0端口和GigabitEthernet 0/1端口被成功打开，并被配置好了正确的IP地址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962660</wp:posOffset>
                </wp:positionV>
                <wp:extent cx="5191125" cy="269875"/>
                <wp:effectExtent l="6350" t="6350" r="9525" b="158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2525" y="8910320"/>
                          <a:ext cx="5191125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9pt;margin-top:75.8pt;height:21.25pt;width:408.75pt;z-index:251664384;v-text-anchor:middle;mso-width-relative:page;mso-height-relative:page;" filled="f" stroked="t" coordsize="21600,21600" o:gfxdata="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HWGLtYAAAAJAQAADwAAAAAAAAABACAAAAAiAAAAZHJz&#10;L2Rvd25yZXYueG1sUEsBAhQAFAAAAAgAh07iQJdqmkB4AgAA2QQAAA4AAAAAAAAAAQAgAAAAJQEA&#10;AGRycy9lMm9Eb2MueG1sUEsFBgAAAAAGAAYAWQEAAA8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5274945" cy="1438275"/>
            <wp:effectExtent l="0" t="0" r="8255" b="9525"/>
            <wp:docPr id="4" name="图片 4" descr="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430530</wp:posOffset>
                </wp:positionV>
                <wp:extent cx="5183505" cy="269875"/>
                <wp:effectExtent l="6350" t="6350" r="17145" b="158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8378190"/>
                          <a:ext cx="5183505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25pt;margin-top:33.9pt;height:21.25pt;width:408.15pt;z-index:251663360;v-text-anchor:middle;mso-width-relative:page;mso-height-relative:page;" filled="f" stroked="t" coordsize="21600,21600" o:gfxdata="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J4Bj9MAAAAHAQAADwAAAAAAAAABACAAAAAiAAAAZHJzL2Rv&#10;d25yZXYueG1sUEsBAhQAFAAAAAgAh07iQFbtLrZ4AgAA2QQAAA4AAAAAAAAAAQAgAAAAIgEAAGRy&#10;cy9lMm9Eb2MueG1sUEsFBgAAAAAGAAYAWQEAAAw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第十一步：</w:t>
      </w:r>
      <w:r>
        <w:rPr>
          <w:rFonts w:hint="eastAsia"/>
          <w:b/>
          <w:sz w:val="21"/>
          <w:szCs w:val="21"/>
        </w:rPr>
        <w:t>在路由器RouterB上配置动态路由表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3448050" cy="713105"/>
            <wp:effectExtent l="0" t="0" r="6350" b="1079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14"/>
                    <a:srcRect b="658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3448050" cy="165100"/>
            <wp:effectExtent l="0" t="0" r="6350" b="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14"/>
                    <a:srcRect t="9208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第十二步：</w:t>
      </w:r>
      <w:r>
        <w:rPr>
          <w:rFonts w:hint="eastAsia"/>
          <w:b/>
          <w:sz w:val="21"/>
          <w:szCs w:val="21"/>
        </w:rPr>
        <w:t>验证RouterA、RouterB上的路由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这是Router A配置好RIP协议以后马上查看路由表的结果。可以看到，此时网段172.16.3.0的路由信息还没有加入到Router A的路由表中。路由表中只有Router A的本接口IP所在网段的直接路由。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5276850" cy="2056130"/>
            <wp:effectExtent l="0" t="0" r="6350" b="1270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这是Router B配置好RIP协议后过一段时间再查看的路由表结果。可以看到，此时网段172.16.1.0的路由信息已经加入到了Router B的路由表中，路由信息前的“R”表示该条路由信息是由RIP路由协议动态生成的。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b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1349375</wp:posOffset>
                </wp:positionV>
                <wp:extent cx="4206875" cy="158750"/>
                <wp:effectExtent l="6350" t="6350" r="15875" b="127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4275" y="5829935"/>
                          <a:ext cx="4206875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4pt;margin-top:106.25pt;height:12.5pt;width:331.25pt;z-index:251665408;v-text-anchor:middle;mso-width-relative:page;mso-height-relative:page;" filled="f" stroked="t" coordsize="21600,21600" o:gfxdata="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WcOm3XAAAACQEAAA8AAAAAAAAAAQAgAAAAIgAAAGRy&#10;cy9kb3ducmV2LnhtbFBLAQIUABQAAAAIAIdO4kAIdPUueAIAANkEAAAOAAAAAAAAAAEAIAAAACYB&#10;AABkcnMvZTJvRG9jLnhtbFBLBQYAAAAABgAGAFkBAAAQ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/>
          <w:sz w:val="21"/>
          <w:szCs w:val="21"/>
          <w:lang w:val="en-US" w:eastAsia="zh-CN"/>
        </w:rPr>
        <w:drawing>
          <wp:inline distT="0" distB="0" distL="114300" distR="114300">
            <wp:extent cx="5275580" cy="2007235"/>
            <wp:effectExtent l="0" t="0" r="7620" b="12065"/>
            <wp:docPr id="7" name="图片 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第十三步：</w:t>
      </w:r>
      <w:r>
        <w:rPr>
          <w:rFonts w:hint="eastAsia"/>
          <w:b/>
          <w:sz w:val="21"/>
          <w:szCs w:val="21"/>
        </w:rPr>
        <w:t>测试网络的连通性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当路由信息配置好一段时间后，双方都更新了路由表，再ping 就能够找到对方的网段从而ping通对方主机了。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4657725" cy="1974850"/>
            <wp:effectExtent l="0" t="0" r="3175" b="6350"/>
            <wp:docPr id="12" name="图片 12" descr="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ing"/>
                    <pic:cNvPicPr>
                      <a:picLocks noChangeAspect="1"/>
                    </pic:cNvPicPr>
                  </pic:nvPicPr>
                  <pic:blipFill>
                    <a:blip r:embed="rId16"/>
                    <a:srcRect t="4529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drawing>
          <wp:inline distT="0" distB="0" distL="114300" distR="114300">
            <wp:extent cx="4257675" cy="2079625"/>
            <wp:effectExtent l="0" t="0" r="9525" b="3175"/>
            <wp:docPr id="11" name="图片 11" descr="p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ing2"/>
                    <pic:cNvPicPr>
                      <a:picLocks noChangeAspect="1"/>
                    </pic:cNvPicPr>
                  </pic:nvPicPr>
                  <pic:blipFill>
                    <a:blip r:embed="rId17"/>
                    <a:srcRect t="4254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进一步要求：拔掉PC2与Router B之间的连线：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可以看到，RouterA及RouterB上的RIP动态路由信息记录消失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5276850" cy="2056130"/>
            <wp:effectExtent l="0" t="0" r="6350" b="1270"/>
            <wp:docPr id="31" name="图片 3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75580" cy="1901190"/>
            <wp:effectExtent l="0" t="0" r="7620" b="381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此时是ping不通的。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drawing>
          <wp:inline distT="0" distB="0" distL="114300" distR="114300">
            <wp:extent cx="4657725" cy="1641475"/>
            <wp:effectExtent l="0" t="0" r="3175" b="9525"/>
            <wp:docPr id="33" name="图片 33" descr="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ing"/>
                    <pic:cNvPicPr>
                      <a:picLocks noChangeAspect="1"/>
                    </pic:cNvPicPr>
                  </pic:nvPicPr>
                  <pic:blipFill>
                    <a:blip r:embed="rId16"/>
                    <a:srcRect b="545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将线重新接好后，路由器中又出现了RIP动态路由信息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77485" cy="842010"/>
            <wp:effectExtent l="0" t="0" r="5715" b="889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再ping一次对方主机，可以ping通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drawing>
          <wp:inline distT="0" distB="0" distL="114300" distR="114300">
            <wp:extent cx="4657725" cy="1974850"/>
            <wp:effectExtent l="0" t="0" r="3175" b="6350"/>
            <wp:docPr id="35" name="图片 35" descr="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ping"/>
                    <pic:cNvPicPr>
                      <a:picLocks noChangeAspect="1"/>
                    </pic:cNvPicPr>
                  </pic:nvPicPr>
                  <pic:blipFill>
                    <a:blip r:embed="rId16"/>
                    <a:srcRect t="4529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执行clear ip route *命令清空路由表，再查看路由表信息，发现路由表中仍然有RIP动态路由信息。这是因为即使清除了原来的动态路由，在rip还没有关闭的情况下路由器还会自动添加上更新后的记录。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78120" cy="2143760"/>
            <wp:effectExtent l="0" t="0" r="5080" b="2540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因此我们需要先利用no router rip命令关闭rip再来清除路由表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78120" cy="2586355"/>
            <wp:effectExtent l="0" t="0" r="5080" b="4445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再用ping命令测试连通性，发现不可达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drawing>
          <wp:inline distT="0" distB="0" distL="114300" distR="114300">
            <wp:extent cx="4657725" cy="1641475"/>
            <wp:effectExtent l="0" t="0" r="3175" b="9525"/>
            <wp:docPr id="38" name="图片 38" descr="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ping"/>
                    <pic:cNvPicPr>
                      <a:picLocks noChangeAspect="1"/>
                    </pic:cNvPicPr>
                  </pic:nvPicPr>
                  <pic:blipFill>
                    <a:blip r:embed="rId16"/>
                    <a:srcRect b="545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重新开启rip并做好配置，输入debug ip rip命令来显示路由器发送和接收的rip更新信息。可以看到，Router B收到了一个来自Router A Serial 2/0接口的RIP包。收到后，Router B利用新的信息来更新路由表，将旧的路径替换为了新的路径。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b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2530475</wp:posOffset>
                </wp:positionV>
                <wp:extent cx="3127375" cy="167005"/>
                <wp:effectExtent l="6350" t="6350" r="15875" b="1714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2290" y="5822315"/>
                          <a:ext cx="3127375" cy="167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85pt;margin-top:199.25pt;height:13.15pt;width:246.25pt;z-index:251670528;v-text-anchor:middle;mso-width-relative:page;mso-height-relative:page;" filled="f" stroked="t" coordsize="21600,21600" o:gfxdata="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Hstyb2QAAAAsBAAAPAAAAAAAAAAEAIAAAACIAAABk&#10;cnMvZG93bnJldi54bWxQSwECFAAUAAAACACHTuJAoMGrhHcCAADZBAAADgAAAAAAAAABACAAAAAo&#10;AQAAZHJzL2Uyb0RvYy54bWxQSwUGAAAAAAYABgBZAQAAEQ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2284730</wp:posOffset>
                </wp:positionV>
                <wp:extent cx="3095625" cy="150495"/>
                <wp:effectExtent l="6350" t="6350" r="9525" b="825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2290" y="5576570"/>
                          <a:ext cx="3095625" cy="150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85pt;margin-top:179.9pt;height:11.85pt;width:243.75pt;z-index:251669504;v-text-anchor:middle;mso-width-relative:page;mso-height-relative:page;" filled="f" stroked="t" coordsize="21600,21600" o:gfxdata="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HKLpdgAAAALAQAADwAAAAAAAAABACAAAAAiAAAA&#10;ZHJzL2Rvd25yZXYueG1sUEsBAhQAFAAAAAgAh07iQIWBQ1x5AgAA2QQAAA4AAAAAAAAAAQAgAAAA&#10;JwEAAGRycy9lMm9Eb2MueG1sUEsFBgAAAAAGAAYAWQEAABI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2125980</wp:posOffset>
                </wp:positionV>
                <wp:extent cx="2079625" cy="150495"/>
                <wp:effectExtent l="6350" t="6350" r="9525" b="825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6415" y="5417820"/>
                          <a:ext cx="2079625" cy="150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6pt;margin-top:167.4pt;height:11.85pt;width:163.75pt;z-index:251668480;v-text-anchor:middle;mso-width-relative:page;mso-height-relative:page;" filled="f" stroked="t" coordsize="21600,21600" o:gfxdata="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s+9TnXAAAACwEAAA8AAAAAAAAAAQAgAAAAIgAA&#10;AGRycy9kb3ducmV2LnhtbFBLAQIUABQAAAAIAIdO4kAci2+ZewIAANkEAAAOAAAAAAAAAAEAIAAA&#10;ACYBAABkcnMvZTJvRG9jLnhtbFBLBQYAAAAABgAGAFkBAAAT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ragraph">
                  <wp:posOffset>1395730</wp:posOffset>
                </wp:positionV>
                <wp:extent cx="698500" cy="142875"/>
                <wp:effectExtent l="6350" t="6350" r="6350" b="158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95290" y="4687570"/>
                          <a:ext cx="6985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2.85pt;margin-top:109.9pt;height:11.25pt;width:55pt;z-index:251667456;v-text-anchor:middle;mso-width-relative:page;mso-height-relative:page;" filled="f" stroked="t" coordsize="21600,21600" o:gfxdata="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uxVEzXAAAACwEAAA8AAAAAAAAAAQAgAAAAIgAAAGRycy9k&#10;b3ducmV2LnhtbFBLAQIUABQAAAAIAIdO4kDTtsGOdQIAANgEAAAOAAAAAAAAAAEAIAAAACYBAABk&#10;cnMvZTJvRG9jLnhtbFBLBQYAAAAABgAGAFkBAAAN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1244600</wp:posOffset>
                </wp:positionV>
                <wp:extent cx="3032125" cy="151130"/>
                <wp:effectExtent l="6350" t="6350" r="9525" b="762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790" y="4536440"/>
                          <a:ext cx="3032125" cy="1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85pt;margin-top:98pt;height:11.9pt;width:238.75pt;z-index:251666432;v-text-anchor:middle;mso-width-relative:page;mso-height-relative:page;" filled="f" stroked="t" coordsize="21600,21600" o:gfxdata="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+sf13WAAAACwEAAA8AAAAAAAAAAQAgAAAAIgAAAGRycy9k&#10;b3ducmV2LnhtbFBLAQIUABQAAAAIAIdO4kBG2QYgdgIAANkEAAAOAAAAAAAAAAEAIAAAACUBAABk&#10;cnMvZTJvRG9jLnhtbFBLBQYAAAAABgAGAFkBAAAN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/>
          <w:sz w:val="21"/>
          <w:szCs w:val="21"/>
          <w:lang w:val="en-US" w:eastAsia="zh-CN"/>
        </w:rPr>
        <w:drawing>
          <wp:inline distT="0" distB="0" distL="114300" distR="114300">
            <wp:extent cx="5276850" cy="3267075"/>
            <wp:effectExtent l="0" t="0" r="6350" b="9525"/>
            <wp:docPr id="39" name="图片 3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总结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通过本次实验，我加深了对RIP路由协议工作原理的理解，更加清楚了RIP协议的工作过程。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在本次试验中，从理论上分析应当在我们配置好RIP协议后立刻ping目的主机是无法ping通的，因为此时路由表还没有更新。但实际上我们却没有抓到配置好却ping不通的包，这说明路由表的更新速度还是很快的，而这也能保证主机间通信的效率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/>
          <w:b/>
          <w:sz w:val="21"/>
          <w:szCs w:val="21"/>
          <w:lang w:val="en-US" w:eastAsia="zh-CN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1"/>
          <w:szCs w:val="21"/>
          <w:lang w:val="en-US" w:eastAsia="zh-CN"/>
        </w:rPr>
        <w:t>同时我们发现，在没有关闭RIP时，即使清楚了路由表还是能显示出动态的路由信息。这说明RIP协议能够不断地对路由表进行更新，只有在关闭RIP后，我们才能彻底的清除由RIP生成的动态路由。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  <w:r>
        <w:rPr>
          <w:rFonts w:eastAsia="楷体_GB2312"/>
          <w:b/>
          <w:sz w:val="32"/>
          <w:szCs w:val="32"/>
        </w:rPr>
        <w:t>(附页)</w:t>
      </w:r>
    </w:p>
    <w:p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Better">
    <w15:presenceInfo w15:providerId="WPS Office" w15:userId="32253654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34DF2"/>
    <w:rsid w:val="229C57DF"/>
    <w:rsid w:val="4AAE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microsoft.com/office/2011/relationships/people" Target="people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2021-11-23T03:52:00Z</dcterms:created>
  <dc:creator>24908</dc:creator>
  <cp:lastModifiedBy>Better</cp:lastModifiedBy>
  <dcterms:modified xsi:type="dcterms:W3CDTF">2021-11-28T02:05:41Z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628E8A82AED4457D85ABB33F43D3DDA6</vt:lpwstr>
  </property>
</Properties>
</file>