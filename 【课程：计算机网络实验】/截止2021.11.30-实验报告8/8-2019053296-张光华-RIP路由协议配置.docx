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计算机网络实验 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</w:rPr>
        <w:t xml:space="preserve">  RIP路由协议配置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8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实验地点 </w:t>
      </w:r>
      <w:r>
        <w:rPr>
          <w:rFonts w:hint="eastAsia" w:eastAsia="楷体_GB2312"/>
          <w:sz w:val="28"/>
          <w:szCs w:val="28"/>
          <w:u w:val="single"/>
        </w:rPr>
        <w:t>计网实验室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张光华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3296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智科院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2019</w:t>
      </w:r>
      <w:r>
        <w:rPr>
          <w:rFonts w:hint="eastAsia"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2021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</w:rPr>
        <w:t xml:space="preserve">月日 </w:t>
      </w:r>
      <w:r>
        <w:rPr>
          <w:rFonts w:eastAsia="楷体_GB2312"/>
          <w:sz w:val="28"/>
          <w:szCs w:val="28"/>
          <w:u w:val="single"/>
        </w:rPr>
        <w:t xml:space="preserve"> 23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27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1"/>
          <w:numId w:val="2"/>
        </w:numPr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加深对RIP路由协议工作原理的理解，掌握在路由器上配置RIP 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1"/>
          <w:numId w:val="2"/>
        </w:numPr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配置路由器的RIP协议实现动态路由。</w:t>
      </w:r>
    </w:p>
    <w:p>
      <w:pPr>
        <w:numPr>
          <w:ilvl w:val="1"/>
          <w:numId w:val="2"/>
        </w:numPr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观察路由信息表。并测试主机之间的连通性。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1"/>
          <w:numId w:val="3"/>
        </w:numPr>
        <w:rPr>
          <w:rFonts w:hint="eastAsia"/>
          <w:szCs w:val="21"/>
        </w:rPr>
      </w:pPr>
      <w:r>
        <w:rPr>
          <w:rFonts w:hint="eastAsia" w:ascii="宋体" w:hAnsi="宋体"/>
          <w:b/>
          <w:bCs/>
          <w:szCs w:val="21"/>
        </w:rPr>
        <w:t>实验设备</w:t>
      </w:r>
      <w:r>
        <w:rPr>
          <w:rFonts w:hint="eastAsia" w:ascii="宋体" w:hAnsi="宋体"/>
          <w:bCs/>
          <w:szCs w:val="21"/>
        </w:rPr>
        <w:t>：两台路由器(R2632)或三层交换机，两台PC机，</w:t>
      </w:r>
      <w:r>
        <w:rPr>
          <w:rFonts w:hint="eastAsia"/>
          <w:szCs w:val="21"/>
        </w:rPr>
        <w:t>1根V35DCE、1根V35DTE。</w:t>
      </w:r>
    </w:p>
    <w:p>
      <w:pPr>
        <w:numPr>
          <w:ilvl w:val="1"/>
          <w:numId w:val="3"/>
        </w:numPr>
        <w:rPr>
          <w:rFonts w:hint="eastAsia"/>
          <w:szCs w:val="21"/>
        </w:rPr>
      </w:pPr>
      <w:r>
        <w:rPr>
          <w:rFonts w:hint="eastAsia" w:ascii="宋体" w:hAnsi="宋体"/>
          <w:b/>
          <w:bCs/>
          <w:szCs w:val="21"/>
        </w:rPr>
        <w:t>拓扑结构：</w:t>
      </w:r>
      <w:r>
        <w:rPr>
          <w:rFonts w:hint="eastAsia"/>
          <w:szCs w:val="21"/>
        </w:rPr>
        <w:t>路由器Router1和Router2之间通过串口采用V35 DCE/DTE电缆连接。将电缆的DCE端连接到Router1的串口Serial 0上，PC1的IP地址和缺省网关分别为172.16.1.11和172.16.1.1，PC2的IP地址和缺省网关分别为172.16.3.22和172.16.3.2，网络掩码都是255.255.255.0。</w:t>
      </w:r>
    </w:p>
    <w:p>
      <w:pPr>
        <w:spacing w:line="360" w:lineRule="auto"/>
        <w:rPr>
          <w:b/>
          <w:sz w:val="28"/>
          <w:szCs w:val="28"/>
        </w:rPr>
      </w:pPr>
      <w:r>
        <w:drawing>
          <wp:inline distT="0" distB="0" distL="0" distR="0">
            <wp:extent cx="5274310" cy="1045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路由表的产生方式一般有3种：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直连路由：给路由器接口配置一个IP地址，路由器自动产生本接口IP所在网段的路由信息。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静态路由：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动态路由：由协议学习产生路由。在大规模的网络中，或网络拓扑结构相对复杂的情况下，通过在路由器上运行动态路由协议，路由器之间相互学习产生路由信息。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>动态路由协议：RIP路由协议是一种是基于距离矢量路由协议，它可以通过不断的交换信息让路由器动态的适应网络连接的变化，这些信息包括每个路由器可以到达哪些网络，这些网络有多远等。同一自治系统(A.S.)中的路由器每 30秒会与相邻的路由器 交换子讯息，以动态的建立路由表。RIP 允许最大的hop数(跳数）为15 多于15跳不可达。</w:t>
      </w:r>
    </w:p>
    <w:p>
      <w:pPr>
        <w:ind w:firstLine="420"/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第一步 登录到路由器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（提示：以下各步中涉及到的Serial口是以路由器r1和r2的连接为例。不同小组使用路由器有所不同，如果是路由器r3和r4的连接，请仔细参考路由器的连接图，并对实验步骤中的相关接口进行修改。）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第二步：在路由器RouterA上配置路由器接口的IP地址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RouterA(config)#interface GigabitEthernet 0/1           ！进入接口的配置模式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RouterA(config-if)# ip address 172.16.1.1 255.255.255.0  !配置接口IP地址。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RouterA(config-if)# no shutdown                     ！开启路由器的接口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第三步：在路由器RouterA上配置路由器串行口IP地址和时钟频率。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RouterA(config)#interface serial 2/0                ！进入串行口s2/0的配置模式。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RouterA(config-if)#ip address 172.16.2.1 255.255.255.0  !配置接口S2/0的IP地址。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RouterA(config-if)#clock rate 64000           ！配置RouterA(必须为DCE)的时钟频率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RouterA(config-if)#no shutdown                    !开启s2/0端口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RouterA(config-if)#exit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第四步：显示路由器RouterA的接口配置信息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RouterA#show ip interface brief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RouterA#show interface serial 2/0</w:t>
      </w:r>
    </w:p>
    <w:p>
      <w:pPr>
        <w:ind w:firstLine="420"/>
        <w:rPr>
          <w:rFonts w:ascii="Arial" w:hAnsi="Arial" w:cs="Arial"/>
          <w:szCs w:val="21"/>
        </w:rPr>
      </w:pPr>
      <w:r>
        <w:drawing>
          <wp:inline distT="0" distB="0" distL="0" distR="0">
            <wp:extent cx="3577590" cy="229997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067" cy="23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第五步：在路由器RouterA上配置动态路由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RouterA(config)# router rip        ！创建RIP路由进程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RouterA(config-router)#network 172.16.1.0 ！定义关联网络172.16.1.0（必须是直连的网络地址）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RouterA(config-router)#network 172.16.2.0 ！定义关联网络172.16.2.0（必须是直连的网络地址）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RouterB(config-router)#version 2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第六步：验证RouterA上的路由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RouterA(config)#exit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RouterA#show ip route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RouterA#show running-config                ！显示路由器RouterA上的全部配置</w:t>
      </w:r>
    </w:p>
    <w:p>
      <w:pPr>
        <w:ind w:firstLine="420"/>
        <w:rPr>
          <w:rFonts w:ascii="Arial" w:hAnsi="Arial" w:cs="Arial"/>
          <w:szCs w:val="21"/>
        </w:rPr>
      </w:pPr>
      <w:r>
        <w:drawing>
          <wp:inline distT="0" distB="0" distL="0" distR="0">
            <wp:extent cx="3822065" cy="24574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531" cy="246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Arial" w:hAnsi="Arial" w:cs="Arial"/>
          <w:szCs w:val="21"/>
        </w:rPr>
      </w:pPr>
      <w:r>
        <w:drawing>
          <wp:inline distT="0" distB="0" distL="0" distR="0">
            <wp:extent cx="3829050" cy="24752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432" cy="24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第七步：在路由器RouterB上配置接口IP地址。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返回到RCMS界面，选择另一个路由器，如r2。操作同第一步,注意交换机改名为RouterB。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RouterB(config)#interface GigabitEthernet 0/1           ！进入接口的配置模式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RouterB(config-if)# ip address 172.16.3.2 255.255.255.0  !配置接口IP地址。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RouterB(config-if)# no shutdown                     ！开启路由器的接口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第八步：在路由器RouterB上配置串口上的IP地址。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RouterB(config)#interface serial 2/0                ！进入串行口的配置模式。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RouterB(config-if)#ip address 162.16.2.2 255.255.255.0  !配置接口的IP地址。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RouterB(config-if)#no shutdown                    !开启端口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RouterB(config-if)#exit                             ！返回特权模式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第九步：显示路由器RouterB的接口配置信息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RouterB#show ip interface brief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RouterB#show interface serial  2/0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第十步：在路由器RouterB上配置动态路由表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RouterB#router rip                                  ！创建路由表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RouterB(config-router)#network 172.16.2.0  ！定义关联网络（必须是直连的网络地址）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RouterB(config-router)#network 172.16.3.0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RouterB(config-router)#version 2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第十一步：验证RouterA、RouterB上的路由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RouterA# show ip route    !显示路由信息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RouterB#show ip route    !显示路由信息</w:t>
      </w:r>
    </w:p>
    <w:p>
      <w:pPr>
        <w:ind w:firstLine="420"/>
        <w:rPr>
          <w:rFonts w:ascii="Arial" w:hAnsi="Arial" w:cs="Arial"/>
          <w:szCs w:val="21"/>
        </w:rPr>
      </w:pPr>
      <w:r>
        <w:drawing>
          <wp:inline distT="0" distB="0" distL="0" distR="0">
            <wp:extent cx="3731260" cy="2305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714" cy="23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第十二步：测试网络的互连互通性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关闭RCMS界面，返回到DOS。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C:\&gt;ping 172.16.3.22   !从PC1到PC2。PC1的IP地址为172.16.1.11，PC2的IP地址为172.16.3.22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Reply from 172.16.1.1 : Destination host unreachable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C:\&gt;ping 172.16.1.11    ！从PC2到PC1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Reply from 172.16.3.2 : Destination host unreachable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测试结果会显示目的不可达。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第十三步：测试网络的连通性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返回到DOS。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C:\&gt;ping 172.16.3.22  ！从PC1到PC2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C:\&gt;ping 172.16.1.11  ！从PC2到PC1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注意：显示结果应该是连通的，否则说明路由表配置有错。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进一步要求：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断开某条链路，构成故障，观察路由信息，再连接好链路，观察并分析路由信息。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使用命令：show ip route 检查路由表。</w:t>
      </w:r>
    </w:p>
    <w:p>
      <w:pPr>
        <w:ind w:firstLine="42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Clear ip route 清除路由表（ no ip route）。Debug ip rip专门用来显示路由器发送和接收的RIP更新信息。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总结</w:t>
      </w:r>
    </w:p>
    <w:p>
      <w:pPr>
        <w:numPr>
          <w:numId w:val="0"/>
        </w:numPr>
        <w:spacing w:line="360" w:lineRule="auto"/>
        <w:ind w:leftChars="0"/>
        <w:rPr>
          <w:b/>
          <w:sz w:val="28"/>
          <w:szCs w:val="28"/>
        </w:rPr>
      </w:pPr>
      <w:r>
        <w:rPr>
          <w:rFonts w:hint="eastAsia"/>
          <w:lang w:val="en-US" w:eastAsia="zh-CN"/>
        </w:rPr>
        <w:t>这次试验通过配置路由器RIP协议，实现了动态路由，并且通过观察路由表和测试连通性，加深了对RIP路由协议的工作过程及其原理的理解。</w:t>
      </w:r>
      <w:bookmarkStart w:id="0" w:name="_GoBack"/>
      <w:bookmarkEnd w:id="0"/>
    </w:p>
    <w:p>
      <w:pPr>
        <w:spacing w:line="360" w:lineRule="auto"/>
        <w:ind w:left="855"/>
        <w:rPr>
          <w:b/>
          <w:szCs w:val="21"/>
        </w:rPr>
      </w:pPr>
    </w:p>
    <w:p>
      <w:pPr>
        <w:spacing w:line="360" w:lineRule="auto"/>
        <w:ind w:left="855"/>
        <w:rPr>
          <w:rFonts w:hint="eastAsia"/>
          <w:b/>
          <w:szCs w:val="21"/>
        </w:r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15624"/>
    <w:rsid w:val="0004397D"/>
    <w:rsid w:val="00067409"/>
    <w:rsid w:val="00075179"/>
    <w:rsid w:val="00083301"/>
    <w:rsid w:val="00083B8C"/>
    <w:rsid w:val="000B68F5"/>
    <w:rsid w:val="000C0206"/>
    <w:rsid w:val="000F2015"/>
    <w:rsid w:val="00113FBC"/>
    <w:rsid w:val="001164D0"/>
    <w:rsid w:val="001E2B9E"/>
    <w:rsid w:val="001F101C"/>
    <w:rsid w:val="00250548"/>
    <w:rsid w:val="0025496D"/>
    <w:rsid w:val="00261019"/>
    <w:rsid w:val="002855DC"/>
    <w:rsid w:val="002A0E60"/>
    <w:rsid w:val="002F6707"/>
    <w:rsid w:val="00347014"/>
    <w:rsid w:val="00392196"/>
    <w:rsid w:val="003A3E06"/>
    <w:rsid w:val="00451D09"/>
    <w:rsid w:val="004800F1"/>
    <w:rsid w:val="004A2F3B"/>
    <w:rsid w:val="004B2672"/>
    <w:rsid w:val="004D01FE"/>
    <w:rsid w:val="004E2910"/>
    <w:rsid w:val="004F765B"/>
    <w:rsid w:val="00565616"/>
    <w:rsid w:val="005A43F0"/>
    <w:rsid w:val="005E5708"/>
    <w:rsid w:val="005E5A71"/>
    <w:rsid w:val="006072B2"/>
    <w:rsid w:val="00690B66"/>
    <w:rsid w:val="006E11A1"/>
    <w:rsid w:val="007326C7"/>
    <w:rsid w:val="007601DC"/>
    <w:rsid w:val="007A2867"/>
    <w:rsid w:val="007A39F9"/>
    <w:rsid w:val="007D163E"/>
    <w:rsid w:val="007E5FEC"/>
    <w:rsid w:val="007F47DE"/>
    <w:rsid w:val="00802691"/>
    <w:rsid w:val="00844A67"/>
    <w:rsid w:val="008567A8"/>
    <w:rsid w:val="00887B83"/>
    <w:rsid w:val="008C1903"/>
    <w:rsid w:val="008D3626"/>
    <w:rsid w:val="00903E84"/>
    <w:rsid w:val="00910174"/>
    <w:rsid w:val="00913CE9"/>
    <w:rsid w:val="00922C84"/>
    <w:rsid w:val="00934AA4"/>
    <w:rsid w:val="00952BB1"/>
    <w:rsid w:val="00953F44"/>
    <w:rsid w:val="009635F2"/>
    <w:rsid w:val="009F4F0F"/>
    <w:rsid w:val="009F70D8"/>
    <w:rsid w:val="00A25B25"/>
    <w:rsid w:val="00A51ED7"/>
    <w:rsid w:val="00A521A3"/>
    <w:rsid w:val="00A61F01"/>
    <w:rsid w:val="00A84979"/>
    <w:rsid w:val="00AB5CB1"/>
    <w:rsid w:val="00AD170D"/>
    <w:rsid w:val="00AE630F"/>
    <w:rsid w:val="00AF0F68"/>
    <w:rsid w:val="00B02BE7"/>
    <w:rsid w:val="00B12C0A"/>
    <w:rsid w:val="00B549F2"/>
    <w:rsid w:val="00B80D00"/>
    <w:rsid w:val="00B83F70"/>
    <w:rsid w:val="00BB59F9"/>
    <w:rsid w:val="00BD5E17"/>
    <w:rsid w:val="00BD635A"/>
    <w:rsid w:val="00BE518B"/>
    <w:rsid w:val="00C05458"/>
    <w:rsid w:val="00C244A1"/>
    <w:rsid w:val="00C723A9"/>
    <w:rsid w:val="00C757EB"/>
    <w:rsid w:val="00CF3891"/>
    <w:rsid w:val="00CF46E7"/>
    <w:rsid w:val="00CF506A"/>
    <w:rsid w:val="00D37BD1"/>
    <w:rsid w:val="00D4161B"/>
    <w:rsid w:val="00D579B1"/>
    <w:rsid w:val="00D86B1B"/>
    <w:rsid w:val="00D94354"/>
    <w:rsid w:val="00DA6D6F"/>
    <w:rsid w:val="00DA78A1"/>
    <w:rsid w:val="00E35BA5"/>
    <w:rsid w:val="00E53111"/>
    <w:rsid w:val="00E542D7"/>
    <w:rsid w:val="00E842A6"/>
    <w:rsid w:val="00E92A0F"/>
    <w:rsid w:val="00EC2970"/>
    <w:rsid w:val="00F072FF"/>
    <w:rsid w:val="00F1634D"/>
    <w:rsid w:val="00F205E3"/>
    <w:rsid w:val="00F36CF8"/>
    <w:rsid w:val="00F60F39"/>
    <w:rsid w:val="00F71638"/>
    <w:rsid w:val="00F842FD"/>
    <w:rsid w:val="00F85FD1"/>
    <w:rsid w:val="00FE0ADA"/>
    <w:rsid w:val="0CD313C9"/>
    <w:rsid w:val="60C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qFormat="1" w:unhideWhenUsed="0" w:uiPriority="0" w:semiHidden="0" w:name="Table Simple 3"/>
    <w:lsdException w:uiPriority="0" w:name="Table Classic 1"/>
    <w:lsdException w:uiPriority="0" w:name="Table Classic 2"/>
    <w:lsdException w:uiPriority="0" w:name="Table Classic 3"/>
    <w:lsdException w:qFormat="1" w:unhideWhenUsed="0" w:uiPriority="0" w:semiHidden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Classic 4"/>
    <w:basedOn w:val="5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8">
    <w:name w:val="Table Simple 3"/>
    <w:basedOn w:val="5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页眉 字符"/>
    <w:link w:val="3"/>
    <w:uiPriority w:val="0"/>
    <w:rPr>
      <w:kern w:val="2"/>
      <w:sz w:val="18"/>
      <w:szCs w:val="18"/>
    </w:rPr>
  </w:style>
  <w:style w:type="character" w:customStyle="1" w:styleId="12">
    <w:name w:val="页脚 字符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Grid Table 1 Light Accent 2"/>
    <w:basedOn w:val="5"/>
    <w:qFormat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6</Pages>
  <Words>585</Words>
  <Characters>3336</Characters>
  <Lines>27</Lines>
  <Paragraphs>7</Paragraphs>
  <TotalTime>2</TotalTime>
  <ScaleCrop>false</ScaleCrop>
  <LinksUpToDate>false</LinksUpToDate>
  <CharactersWithSpaces>3914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2021-11-27T07:43:00Z</dcterms:created>
  <dc:creator>刘欣</dc:creator>
  <cp:lastModifiedBy>Admin</cp:lastModifiedBy>
  <dcterms:modified xsi:type="dcterms:W3CDTF">2021-11-29T14:04:38Z</dcterms:modified>
  <dc:title>暨南大学本科实验报告专用纸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5726C7B1F8A24EA0B75D0CDA9335B4B5</vt:lpwstr>
  </property>
</Properties>
</file>