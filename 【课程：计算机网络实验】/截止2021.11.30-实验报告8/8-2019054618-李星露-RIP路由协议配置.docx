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BA3C" w14:textId="77777777" w:rsidR="008D3626" w:rsidRPr="00183302" w:rsidRDefault="008D3626" w:rsidP="008D3626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14:paraId="21C74BAB" w14:textId="77777777"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="00903E84">
        <w:rPr>
          <w:rFonts w:eastAsia="楷体_GB2312" w:hint="eastAsia"/>
          <w:sz w:val="28"/>
          <w:szCs w:val="28"/>
          <w:u w:val="single"/>
        </w:rPr>
        <w:t>计算机网络实验</w:t>
      </w:r>
      <w:r w:rsidR="00903E84">
        <w:rPr>
          <w:rFonts w:eastAsia="楷体_GB2312" w:hint="eastAsia"/>
          <w:sz w:val="28"/>
          <w:szCs w:val="28"/>
          <w:u w:val="single"/>
        </w:rPr>
        <w:t xml:space="preserve"> </w:t>
      </w:r>
      <w:r w:rsidR="00903E84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</w:p>
    <w:p w14:paraId="75AE979D" w14:textId="26CED3FD"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实验项目名称</w:t>
      </w:r>
      <w:r w:rsidR="00A25B25" w:rsidRPr="00A25B25">
        <w:rPr>
          <w:rFonts w:eastAsia="楷体_GB2312" w:hint="eastAsia"/>
          <w:sz w:val="28"/>
          <w:szCs w:val="28"/>
          <w:u w:val="single"/>
        </w:rPr>
        <w:t xml:space="preserve">  </w:t>
      </w:r>
      <w:r w:rsidR="00A84979" w:rsidRPr="00A84979">
        <w:rPr>
          <w:rFonts w:eastAsia="楷体_GB2312" w:hint="eastAsia"/>
          <w:sz w:val="28"/>
          <w:szCs w:val="28"/>
          <w:u w:val="single"/>
        </w:rPr>
        <w:t>RIP</w:t>
      </w:r>
      <w:r w:rsidR="00A84979" w:rsidRPr="00A84979">
        <w:rPr>
          <w:rFonts w:eastAsia="楷体_GB2312" w:hint="eastAsia"/>
          <w:sz w:val="28"/>
          <w:szCs w:val="28"/>
          <w:u w:val="single"/>
        </w:rPr>
        <w:t>路由协议配置</w:t>
      </w:r>
      <w:r w:rsidRPr="00183302">
        <w:rPr>
          <w:rFonts w:eastAsia="楷体_GB2312"/>
          <w:sz w:val="28"/>
          <w:szCs w:val="28"/>
        </w:rPr>
        <w:t>指导教师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903E84">
        <w:rPr>
          <w:rFonts w:eastAsia="楷体_GB2312" w:hint="eastAsia"/>
          <w:sz w:val="28"/>
          <w:szCs w:val="28"/>
          <w:u w:val="single"/>
        </w:rPr>
        <w:t>潘冰</w:t>
      </w:r>
      <w:r w:rsidRPr="00183302">
        <w:rPr>
          <w:rFonts w:eastAsia="楷体_GB2312"/>
          <w:sz w:val="28"/>
          <w:szCs w:val="28"/>
          <w:u w:val="single"/>
        </w:rPr>
        <w:t xml:space="preserve">      </w:t>
      </w:r>
    </w:p>
    <w:p w14:paraId="45FB6097" w14:textId="7C2E977E"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="00A84979">
        <w:rPr>
          <w:rFonts w:eastAsia="楷体_GB2312"/>
          <w:sz w:val="28"/>
          <w:szCs w:val="28"/>
          <w:u w:val="single"/>
        </w:rPr>
        <w:t>8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实验项目类型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实验地点</w:t>
      </w:r>
      <w:r w:rsidR="00903E84">
        <w:rPr>
          <w:rFonts w:eastAsia="楷体_GB2312"/>
          <w:sz w:val="28"/>
          <w:szCs w:val="28"/>
        </w:rPr>
        <w:t xml:space="preserve"> </w:t>
      </w:r>
      <w:proofErr w:type="gramStart"/>
      <w:r w:rsidR="00903E84">
        <w:rPr>
          <w:rFonts w:eastAsia="楷体_GB2312" w:hint="eastAsia"/>
          <w:sz w:val="28"/>
          <w:szCs w:val="28"/>
          <w:u w:val="single"/>
        </w:rPr>
        <w:t>计网实验室</w:t>
      </w:r>
      <w:proofErr w:type="gramEnd"/>
      <w:r w:rsidRPr="00183302">
        <w:rPr>
          <w:rFonts w:eastAsia="楷体_GB2312"/>
          <w:sz w:val="28"/>
          <w:szCs w:val="28"/>
          <w:u w:val="single"/>
        </w:rPr>
        <w:t xml:space="preserve">  </w:t>
      </w:r>
    </w:p>
    <w:p w14:paraId="57B552C0" w14:textId="77777777"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proofErr w:type="gramStart"/>
      <w:r w:rsidR="00903E84">
        <w:rPr>
          <w:rFonts w:eastAsia="楷体_GB2312" w:hint="eastAsia"/>
          <w:sz w:val="28"/>
          <w:szCs w:val="28"/>
          <w:u w:val="single"/>
        </w:rPr>
        <w:t>李星露</w:t>
      </w:r>
      <w:proofErr w:type="gramEnd"/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="00903E84">
        <w:rPr>
          <w:rFonts w:eastAsia="楷体_GB2312"/>
          <w:sz w:val="28"/>
          <w:szCs w:val="28"/>
          <w:u w:val="single"/>
        </w:rPr>
        <w:t>2019054618</w:t>
      </w:r>
      <w:r w:rsidRPr="00183302">
        <w:rPr>
          <w:rFonts w:eastAsia="楷体_GB2312"/>
          <w:sz w:val="28"/>
          <w:szCs w:val="28"/>
          <w:u w:val="single"/>
        </w:rPr>
        <w:t xml:space="preserve">                  </w:t>
      </w:r>
    </w:p>
    <w:p w14:paraId="62347E0B" w14:textId="77777777" w:rsidR="008D3626" w:rsidRPr="00183302" w:rsidRDefault="008D3626" w:rsidP="008D3626">
      <w:pPr>
        <w:numPr>
          <w:ins w:id="0" w:author="MC SYSTEM" w:date="2006-06-11T14:06:00Z"/>
        </w:num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学院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proofErr w:type="gramStart"/>
      <w:r w:rsidR="00903E84">
        <w:rPr>
          <w:rFonts w:eastAsia="楷体_GB2312" w:hint="eastAsia"/>
          <w:sz w:val="28"/>
          <w:szCs w:val="28"/>
          <w:u w:val="single"/>
        </w:rPr>
        <w:t>智科院</w:t>
      </w:r>
      <w:proofErr w:type="gramEnd"/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>系</w:t>
      </w:r>
      <w:r w:rsidRPr="00183302">
        <w:rPr>
          <w:rFonts w:eastAsia="楷体_GB2312"/>
          <w:sz w:val="28"/>
          <w:szCs w:val="28"/>
          <w:u w:val="single"/>
        </w:rPr>
        <w:t xml:space="preserve">          </w:t>
      </w:r>
      <w:r w:rsidRPr="00183302">
        <w:rPr>
          <w:rFonts w:eastAsia="楷体_GB2312"/>
          <w:sz w:val="28"/>
          <w:szCs w:val="28"/>
        </w:rPr>
        <w:t>专业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="00903E84">
        <w:rPr>
          <w:rFonts w:eastAsia="楷体_GB2312"/>
          <w:sz w:val="28"/>
          <w:szCs w:val="28"/>
          <w:u w:val="single"/>
        </w:rPr>
        <w:t>2019</w:t>
      </w:r>
      <w:r w:rsidR="00903E84">
        <w:rPr>
          <w:rFonts w:eastAsia="楷体_GB2312" w:hint="eastAsia"/>
          <w:sz w:val="28"/>
          <w:szCs w:val="28"/>
          <w:u w:val="single"/>
        </w:rPr>
        <w:t>信息安全</w:t>
      </w:r>
      <w:r w:rsidRPr="00183302">
        <w:rPr>
          <w:rFonts w:eastAsia="楷体_GB2312"/>
          <w:sz w:val="28"/>
          <w:szCs w:val="28"/>
          <w:u w:val="single"/>
        </w:rPr>
        <w:t xml:space="preserve">       </w:t>
      </w:r>
      <w:r w:rsidRPr="00183302">
        <w:rPr>
          <w:rFonts w:eastAsia="楷体_GB2312"/>
          <w:sz w:val="28"/>
          <w:szCs w:val="28"/>
        </w:rPr>
        <w:t xml:space="preserve">  </w:t>
      </w:r>
    </w:p>
    <w:p w14:paraId="12D45439" w14:textId="6495A9E7"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实验时间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903E84">
        <w:rPr>
          <w:rFonts w:eastAsia="楷体_GB2312"/>
          <w:sz w:val="28"/>
          <w:szCs w:val="28"/>
          <w:u w:val="single"/>
        </w:rPr>
        <w:t>2021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年</w:t>
      </w:r>
      <w:r w:rsidR="00C05458">
        <w:rPr>
          <w:rFonts w:eastAsia="楷体_GB2312"/>
          <w:sz w:val="28"/>
          <w:szCs w:val="28"/>
          <w:u w:val="single"/>
        </w:rPr>
        <w:t>11</w:t>
      </w:r>
      <w:r w:rsidRPr="00183302">
        <w:rPr>
          <w:rFonts w:eastAsia="楷体_GB2312"/>
          <w:sz w:val="28"/>
          <w:szCs w:val="28"/>
        </w:rPr>
        <w:t>月日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A84979">
        <w:rPr>
          <w:rFonts w:eastAsia="楷体_GB2312"/>
          <w:sz w:val="28"/>
          <w:szCs w:val="28"/>
          <w:u w:val="single"/>
        </w:rPr>
        <w:t>23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午～</w:t>
      </w:r>
      <w:r w:rsidR="00C05458">
        <w:rPr>
          <w:rFonts w:eastAsia="楷体_GB2312"/>
          <w:sz w:val="28"/>
          <w:szCs w:val="28"/>
          <w:u w:val="single"/>
        </w:rPr>
        <w:t>11</w:t>
      </w:r>
      <w:r w:rsidRPr="00183302">
        <w:rPr>
          <w:rFonts w:eastAsia="楷体_GB2312"/>
          <w:sz w:val="28"/>
          <w:szCs w:val="28"/>
        </w:rPr>
        <w:t>月</w:t>
      </w:r>
      <w:r w:rsidR="00A84979">
        <w:rPr>
          <w:rFonts w:eastAsia="楷体_GB2312"/>
          <w:sz w:val="28"/>
          <w:szCs w:val="28"/>
          <w:u w:val="single"/>
        </w:rPr>
        <w:t>27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午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</w:rPr>
        <w:t>温度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℃</w:t>
      </w:r>
      <w:r w:rsidRPr="00183302">
        <w:rPr>
          <w:rFonts w:eastAsia="楷体_GB2312"/>
          <w:sz w:val="28"/>
          <w:szCs w:val="28"/>
        </w:rPr>
        <w:t>湿度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 </w:t>
      </w:r>
      <w:r w:rsidRPr="00183302">
        <w:rPr>
          <w:rFonts w:eastAsia="楷体_GB2312"/>
          <w:sz w:val="28"/>
          <w:szCs w:val="28"/>
        </w:rPr>
        <w:t xml:space="preserve">       </w:t>
      </w:r>
      <w:r w:rsidRPr="00183302">
        <w:rPr>
          <w:rFonts w:eastAsia="楷体_GB2312"/>
          <w:sz w:val="28"/>
          <w:szCs w:val="28"/>
          <w:u w:val="single"/>
        </w:rPr>
        <w:t xml:space="preserve">              </w:t>
      </w:r>
      <w:r w:rsidRPr="00183302">
        <w:rPr>
          <w:rFonts w:eastAsia="楷体_GB2312"/>
          <w:sz w:val="28"/>
          <w:szCs w:val="28"/>
        </w:rPr>
        <w:t xml:space="preserve">      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</w:p>
    <w:p w14:paraId="76AFDB95" w14:textId="77777777" w:rsidR="00D4161B" w:rsidRDefault="00D4161B" w:rsidP="00D4161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1A324585" w14:textId="77777777" w:rsidR="00A84979" w:rsidRDefault="00A84979" w:rsidP="00A84979">
      <w:pPr>
        <w:numPr>
          <w:ilvl w:val="1"/>
          <w:numId w:val="11"/>
        </w:numPr>
        <w:tabs>
          <w:tab w:val="left" w:pos="1440"/>
        </w:tabs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加深对</w:t>
      </w:r>
      <w:r>
        <w:rPr>
          <w:rFonts w:hint="eastAsia"/>
          <w:szCs w:val="21"/>
        </w:rPr>
        <w:t>RIP</w:t>
      </w:r>
      <w:r>
        <w:rPr>
          <w:rFonts w:hint="eastAsia"/>
          <w:szCs w:val="21"/>
        </w:rPr>
        <w:t>路由协议工作原理的理解，掌握在路由器上配置</w:t>
      </w:r>
      <w:r>
        <w:rPr>
          <w:rFonts w:hint="eastAsia"/>
          <w:szCs w:val="21"/>
        </w:rPr>
        <w:t xml:space="preserve">RIP </w:t>
      </w:r>
      <w:r>
        <w:rPr>
          <w:rFonts w:hint="eastAsia"/>
          <w:szCs w:val="21"/>
        </w:rPr>
        <w:t>。</w:t>
      </w:r>
    </w:p>
    <w:p w14:paraId="1E562801" w14:textId="77777777" w:rsidR="00D4161B" w:rsidRDefault="00D4161B" w:rsidP="00D4161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 w14:paraId="31591D85" w14:textId="77777777" w:rsidR="00A84979" w:rsidRDefault="00A84979" w:rsidP="00A84979">
      <w:pPr>
        <w:numPr>
          <w:ilvl w:val="1"/>
          <w:numId w:val="11"/>
        </w:numPr>
        <w:tabs>
          <w:tab w:val="left" w:pos="1440"/>
        </w:tabs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配置路由器的</w:t>
      </w:r>
      <w:r>
        <w:rPr>
          <w:rFonts w:hint="eastAsia"/>
          <w:szCs w:val="21"/>
        </w:rPr>
        <w:t>RIP</w:t>
      </w:r>
      <w:r>
        <w:rPr>
          <w:rFonts w:hint="eastAsia"/>
          <w:szCs w:val="21"/>
        </w:rPr>
        <w:t>协议实现动态路由。</w:t>
      </w:r>
    </w:p>
    <w:p w14:paraId="42CE4FF5" w14:textId="77777777" w:rsidR="00A84979" w:rsidRDefault="00A84979" w:rsidP="00A84979">
      <w:pPr>
        <w:numPr>
          <w:ilvl w:val="1"/>
          <w:numId w:val="11"/>
        </w:numPr>
        <w:tabs>
          <w:tab w:val="left" w:pos="1440"/>
        </w:tabs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观察路由信息表。并测试主机之间的连通性。</w:t>
      </w:r>
    </w:p>
    <w:p w14:paraId="46504FFE" w14:textId="77777777" w:rsidR="00D4161B" w:rsidRDefault="00D4161B" w:rsidP="00D4161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14:paraId="148E13DB" w14:textId="77777777" w:rsidR="00A84979" w:rsidRDefault="00A84979" w:rsidP="00A84979">
      <w:pPr>
        <w:numPr>
          <w:ilvl w:val="1"/>
          <w:numId w:val="12"/>
        </w:numPr>
        <w:tabs>
          <w:tab w:val="left" w:pos="1440"/>
        </w:tabs>
        <w:rPr>
          <w:rFonts w:hint="eastAsia"/>
          <w:szCs w:val="21"/>
        </w:rPr>
      </w:pPr>
      <w:r>
        <w:rPr>
          <w:rFonts w:ascii="宋体" w:hAnsi="宋体" w:hint="eastAsia"/>
          <w:b/>
          <w:bCs/>
          <w:szCs w:val="21"/>
        </w:rPr>
        <w:t>实验设备</w:t>
      </w:r>
      <w:r>
        <w:rPr>
          <w:rFonts w:ascii="宋体" w:hAnsi="宋体" w:hint="eastAsia"/>
          <w:bCs/>
          <w:szCs w:val="21"/>
        </w:rPr>
        <w:t>：两台路由器(R2632)或三层交换机，两台PC机，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根</w:t>
      </w:r>
      <w:r>
        <w:rPr>
          <w:rFonts w:hint="eastAsia"/>
          <w:szCs w:val="21"/>
        </w:rPr>
        <w:t>V35DCE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根</w:t>
      </w:r>
      <w:r>
        <w:rPr>
          <w:rFonts w:hint="eastAsia"/>
          <w:szCs w:val="21"/>
        </w:rPr>
        <w:t>V35DTE</w:t>
      </w:r>
      <w:r>
        <w:rPr>
          <w:rFonts w:hint="eastAsia"/>
          <w:szCs w:val="21"/>
        </w:rPr>
        <w:t>。</w:t>
      </w:r>
    </w:p>
    <w:p w14:paraId="299C74BA" w14:textId="77777777" w:rsidR="00A84979" w:rsidRDefault="00A84979" w:rsidP="00A84979">
      <w:pPr>
        <w:numPr>
          <w:ilvl w:val="1"/>
          <w:numId w:val="12"/>
        </w:numPr>
        <w:tabs>
          <w:tab w:val="left" w:pos="1440"/>
        </w:tabs>
        <w:rPr>
          <w:rFonts w:hint="eastAsia"/>
          <w:szCs w:val="21"/>
        </w:rPr>
      </w:pPr>
      <w:r>
        <w:rPr>
          <w:rFonts w:ascii="宋体" w:hAnsi="宋体" w:hint="eastAsia"/>
          <w:b/>
          <w:bCs/>
          <w:szCs w:val="21"/>
        </w:rPr>
        <w:t>拓扑结构：</w:t>
      </w:r>
      <w:r>
        <w:rPr>
          <w:rFonts w:hint="eastAsia"/>
          <w:szCs w:val="21"/>
        </w:rPr>
        <w:t>路由器</w:t>
      </w:r>
      <w:r>
        <w:rPr>
          <w:rFonts w:hint="eastAsia"/>
          <w:szCs w:val="21"/>
        </w:rPr>
        <w:t>Router1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Router2</w:t>
      </w:r>
      <w:r>
        <w:rPr>
          <w:rFonts w:hint="eastAsia"/>
          <w:szCs w:val="21"/>
        </w:rPr>
        <w:t>之间通过串口采用</w:t>
      </w:r>
      <w:r>
        <w:rPr>
          <w:rFonts w:hint="eastAsia"/>
          <w:szCs w:val="21"/>
        </w:rPr>
        <w:t>V35 DCE/DTE</w:t>
      </w:r>
      <w:r>
        <w:rPr>
          <w:rFonts w:hint="eastAsia"/>
          <w:szCs w:val="21"/>
        </w:rPr>
        <w:t>电缆连接。将电缆的</w:t>
      </w:r>
      <w:r>
        <w:rPr>
          <w:rFonts w:hint="eastAsia"/>
          <w:szCs w:val="21"/>
        </w:rPr>
        <w:t>DCE</w:t>
      </w:r>
      <w:r>
        <w:rPr>
          <w:rFonts w:hint="eastAsia"/>
          <w:szCs w:val="21"/>
        </w:rPr>
        <w:t>端连接到</w:t>
      </w:r>
      <w:r>
        <w:rPr>
          <w:rFonts w:hint="eastAsia"/>
          <w:szCs w:val="21"/>
        </w:rPr>
        <w:t>Router1</w:t>
      </w:r>
      <w:r>
        <w:rPr>
          <w:rFonts w:hint="eastAsia"/>
          <w:szCs w:val="21"/>
        </w:rPr>
        <w:t>的串口</w:t>
      </w:r>
      <w:r>
        <w:rPr>
          <w:rFonts w:hint="eastAsia"/>
          <w:szCs w:val="21"/>
        </w:rPr>
        <w:t>Serial 0</w:t>
      </w:r>
      <w:r>
        <w:rPr>
          <w:rFonts w:hint="eastAsia"/>
          <w:szCs w:val="21"/>
        </w:rPr>
        <w:t>上，</w:t>
      </w:r>
      <w:r>
        <w:rPr>
          <w:rFonts w:hint="eastAsia"/>
          <w:szCs w:val="21"/>
        </w:rPr>
        <w:t>PC1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地址和缺省网关分别为</w:t>
      </w:r>
      <w:r>
        <w:rPr>
          <w:rFonts w:hint="eastAsia"/>
          <w:szCs w:val="21"/>
        </w:rPr>
        <w:t>172.16.1.11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172.16.1.1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PC2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地址和缺省网关分别为</w:t>
      </w:r>
      <w:r>
        <w:rPr>
          <w:rFonts w:hint="eastAsia"/>
          <w:szCs w:val="21"/>
        </w:rPr>
        <w:t>172.16.3.22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172.16.3.2</w:t>
      </w:r>
      <w:r>
        <w:rPr>
          <w:rFonts w:hint="eastAsia"/>
          <w:szCs w:val="21"/>
        </w:rPr>
        <w:t>，网络掩码都是</w:t>
      </w:r>
      <w:r>
        <w:rPr>
          <w:rFonts w:hint="eastAsia"/>
          <w:szCs w:val="21"/>
        </w:rPr>
        <w:t>255.255.255.0</w:t>
      </w:r>
      <w:r>
        <w:rPr>
          <w:rFonts w:hint="eastAsia"/>
          <w:szCs w:val="21"/>
        </w:rPr>
        <w:t>。</w:t>
      </w:r>
    </w:p>
    <w:p w14:paraId="53DB75AA" w14:textId="55E018EA" w:rsidR="00D4161B" w:rsidRDefault="00A84979" w:rsidP="00C05458">
      <w:pPr>
        <w:spacing w:line="360" w:lineRule="auto"/>
        <w:rPr>
          <w:b/>
          <w:sz w:val="28"/>
          <w:szCs w:val="28"/>
        </w:rPr>
      </w:pPr>
      <w:r w:rsidRPr="00A84979">
        <w:drawing>
          <wp:inline distT="0" distB="0" distL="0" distR="0" wp14:anchorId="67D1AB9E" wp14:editId="3175E8C0">
            <wp:extent cx="5274310" cy="10458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DEE13" w14:textId="653C9870" w:rsidR="00A521A3" w:rsidRDefault="00A521A3" w:rsidP="00A521A3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 w:rsidR="00903E84">
        <w:rPr>
          <w:rFonts w:hint="eastAsia"/>
          <w:b/>
          <w:sz w:val="28"/>
          <w:szCs w:val="28"/>
        </w:rPr>
        <w:t>过程</w:t>
      </w:r>
    </w:p>
    <w:p w14:paraId="689B338F" w14:textId="77777777" w:rsidR="00A84979" w:rsidRPr="00A84979" w:rsidRDefault="00A84979" w:rsidP="00A84979">
      <w:pPr>
        <w:ind w:firstLine="360"/>
        <w:rPr>
          <w:rFonts w:hint="eastAsia"/>
          <w:szCs w:val="21"/>
        </w:rPr>
      </w:pPr>
      <w:r w:rsidRPr="00A84979">
        <w:rPr>
          <w:rFonts w:hint="eastAsia"/>
          <w:szCs w:val="21"/>
        </w:rPr>
        <w:t>路由表的产生方式一般有</w:t>
      </w:r>
      <w:r w:rsidRPr="00A84979">
        <w:rPr>
          <w:rFonts w:hint="eastAsia"/>
          <w:szCs w:val="21"/>
        </w:rPr>
        <w:t>3</w:t>
      </w:r>
      <w:r w:rsidRPr="00A84979">
        <w:rPr>
          <w:rFonts w:hint="eastAsia"/>
          <w:szCs w:val="21"/>
        </w:rPr>
        <w:t>种：</w:t>
      </w:r>
    </w:p>
    <w:p w14:paraId="2515EA4A" w14:textId="77777777" w:rsidR="00A84979" w:rsidRPr="00A84979" w:rsidRDefault="00A84979" w:rsidP="00A84979">
      <w:pPr>
        <w:ind w:firstLine="360"/>
        <w:rPr>
          <w:rFonts w:hint="eastAsia"/>
          <w:szCs w:val="21"/>
        </w:rPr>
      </w:pPr>
      <w:r w:rsidRPr="00A84979">
        <w:rPr>
          <w:rFonts w:hint="eastAsia"/>
          <w:szCs w:val="21"/>
        </w:rPr>
        <w:t>直连路由：给路由器接口配置一个</w:t>
      </w:r>
      <w:r w:rsidRPr="00A84979">
        <w:rPr>
          <w:rFonts w:hint="eastAsia"/>
          <w:szCs w:val="21"/>
        </w:rPr>
        <w:t>IP</w:t>
      </w:r>
      <w:r w:rsidRPr="00A84979">
        <w:rPr>
          <w:rFonts w:hint="eastAsia"/>
          <w:szCs w:val="21"/>
        </w:rPr>
        <w:t>地址，路由器自动产生本接口</w:t>
      </w:r>
      <w:r w:rsidRPr="00A84979">
        <w:rPr>
          <w:rFonts w:hint="eastAsia"/>
          <w:szCs w:val="21"/>
        </w:rPr>
        <w:t>IP</w:t>
      </w:r>
      <w:proofErr w:type="gramStart"/>
      <w:r w:rsidRPr="00A84979">
        <w:rPr>
          <w:rFonts w:hint="eastAsia"/>
          <w:szCs w:val="21"/>
        </w:rPr>
        <w:t>所在网</w:t>
      </w:r>
      <w:proofErr w:type="gramEnd"/>
      <w:r w:rsidRPr="00A84979">
        <w:rPr>
          <w:rFonts w:hint="eastAsia"/>
          <w:szCs w:val="21"/>
        </w:rPr>
        <w:t>段的路由信息。</w:t>
      </w:r>
    </w:p>
    <w:p w14:paraId="54C9E90E" w14:textId="77777777" w:rsidR="00A84979" w:rsidRPr="00A84979" w:rsidRDefault="00A84979" w:rsidP="00A84979">
      <w:pPr>
        <w:ind w:firstLine="360"/>
        <w:rPr>
          <w:rFonts w:hint="eastAsia"/>
          <w:szCs w:val="21"/>
        </w:rPr>
      </w:pPr>
      <w:r w:rsidRPr="00A84979">
        <w:rPr>
          <w:rFonts w:hint="eastAsia"/>
          <w:szCs w:val="21"/>
        </w:rPr>
        <w:t>静态路由：静态路由是指由用户或网络管理员手工配置的路由信息。当网络的拓扑结构或链路的状态发生变化时，网络管理员需要手工去修改路由表中相关的静态路由信息。静态路由一般适用于比较简单的网络环境，在这样的环境中，网络管理员易于清楚地了解网络的拓扑结构，便于设置正确的路由信息。</w:t>
      </w:r>
    </w:p>
    <w:p w14:paraId="60FEA58F" w14:textId="77777777" w:rsidR="00A84979" w:rsidRPr="00A84979" w:rsidRDefault="00A84979" w:rsidP="00A84979">
      <w:pPr>
        <w:ind w:firstLine="360"/>
        <w:rPr>
          <w:rFonts w:hint="eastAsia"/>
          <w:szCs w:val="21"/>
        </w:rPr>
      </w:pPr>
      <w:r w:rsidRPr="00A84979">
        <w:rPr>
          <w:rFonts w:hint="eastAsia"/>
          <w:szCs w:val="21"/>
        </w:rPr>
        <w:t>动态路由：由协议学习产生路由。在大规模的网络中，或网络拓扑结构相对复杂的情况下，通过在路由器上运行动态路由协议，路由器之间相互学习产生路由信息。</w:t>
      </w:r>
    </w:p>
    <w:p w14:paraId="794ACDA2" w14:textId="2422593C" w:rsidR="00A25B25" w:rsidRPr="00A25B25" w:rsidRDefault="00A84979" w:rsidP="00A84979">
      <w:pPr>
        <w:ind w:firstLine="360"/>
        <w:rPr>
          <w:szCs w:val="21"/>
        </w:rPr>
      </w:pPr>
      <w:r w:rsidRPr="00A84979">
        <w:rPr>
          <w:rFonts w:hint="eastAsia"/>
          <w:szCs w:val="21"/>
        </w:rPr>
        <w:t>动态路由协议：</w:t>
      </w:r>
      <w:r w:rsidRPr="00A84979">
        <w:rPr>
          <w:rFonts w:hint="eastAsia"/>
          <w:szCs w:val="21"/>
        </w:rPr>
        <w:t>RIP</w:t>
      </w:r>
      <w:r w:rsidRPr="00A84979">
        <w:rPr>
          <w:rFonts w:hint="eastAsia"/>
          <w:szCs w:val="21"/>
        </w:rPr>
        <w:t>路由协议是一种是基于距离矢量路由协议，它可以通过不断的交换信息让路由器动态的适应网络连接的变化，这些信息包括每个路由器可以到达哪些网络，这</w:t>
      </w:r>
      <w:r w:rsidRPr="00A84979">
        <w:rPr>
          <w:rFonts w:hint="eastAsia"/>
          <w:szCs w:val="21"/>
        </w:rPr>
        <w:lastRenderedPageBreak/>
        <w:t>些网络有多远等。同一自治系统</w:t>
      </w:r>
      <w:r w:rsidRPr="00A84979">
        <w:rPr>
          <w:rFonts w:hint="eastAsia"/>
          <w:szCs w:val="21"/>
        </w:rPr>
        <w:t>(A.S.)</w:t>
      </w:r>
      <w:r w:rsidRPr="00A84979">
        <w:rPr>
          <w:rFonts w:hint="eastAsia"/>
          <w:szCs w:val="21"/>
        </w:rPr>
        <w:t>中的路由器每</w:t>
      </w:r>
      <w:r w:rsidRPr="00A84979">
        <w:rPr>
          <w:rFonts w:hint="eastAsia"/>
          <w:szCs w:val="21"/>
        </w:rPr>
        <w:t xml:space="preserve"> 30</w:t>
      </w:r>
      <w:r w:rsidRPr="00A84979">
        <w:rPr>
          <w:rFonts w:hint="eastAsia"/>
          <w:szCs w:val="21"/>
        </w:rPr>
        <w:t>秒会与相邻的路由器</w:t>
      </w:r>
      <w:r w:rsidRPr="00A84979">
        <w:rPr>
          <w:rFonts w:hint="eastAsia"/>
          <w:szCs w:val="21"/>
        </w:rPr>
        <w:t xml:space="preserve"> </w:t>
      </w:r>
      <w:r w:rsidRPr="00A84979">
        <w:rPr>
          <w:rFonts w:hint="eastAsia"/>
          <w:szCs w:val="21"/>
        </w:rPr>
        <w:t>交换子</w:t>
      </w:r>
      <w:proofErr w:type="gramStart"/>
      <w:r w:rsidRPr="00A84979">
        <w:rPr>
          <w:rFonts w:hint="eastAsia"/>
          <w:szCs w:val="21"/>
        </w:rPr>
        <w:t>讯息</w:t>
      </w:r>
      <w:proofErr w:type="gramEnd"/>
      <w:r w:rsidRPr="00A84979">
        <w:rPr>
          <w:rFonts w:hint="eastAsia"/>
          <w:szCs w:val="21"/>
        </w:rPr>
        <w:t>，以动态的建立路由表。</w:t>
      </w:r>
      <w:r w:rsidRPr="00A84979">
        <w:rPr>
          <w:rFonts w:hint="eastAsia"/>
          <w:szCs w:val="21"/>
        </w:rPr>
        <w:t xml:space="preserve">RIP </w:t>
      </w:r>
      <w:r w:rsidRPr="00A84979">
        <w:rPr>
          <w:rFonts w:hint="eastAsia"/>
          <w:szCs w:val="21"/>
        </w:rPr>
        <w:t>允许最大的</w:t>
      </w:r>
      <w:r w:rsidRPr="00A84979">
        <w:rPr>
          <w:rFonts w:hint="eastAsia"/>
          <w:szCs w:val="21"/>
        </w:rPr>
        <w:t>hop</w:t>
      </w:r>
      <w:r w:rsidRPr="00A84979">
        <w:rPr>
          <w:rFonts w:hint="eastAsia"/>
          <w:szCs w:val="21"/>
        </w:rPr>
        <w:t>数</w:t>
      </w:r>
      <w:r w:rsidRPr="00A84979">
        <w:rPr>
          <w:rFonts w:hint="eastAsia"/>
          <w:szCs w:val="21"/>
        </w:rPr>
        <w:t>(</w:t>
      </w:r>
      <w:r w:rsidRPr="00A84979">
        <w:rPr>
          <w:rFonts w:hint="eastAsia"/>
          <w:szCs w:val="21"/>
        </w:rPr>
        <w:t>跳数）为</w:t>
      </w:r>
      <w:r w:rsidRPr="00A84979">
        <w:rPr>
          <w:rFonts w:hint="eastAsia"/>
          <w:szCs w:val="21"/>
        </w:rPr>
        <w:t xml:space="preserve">15 </w:t>
      </w:r>
      <w:r w:rsidRPr="00A84979">
        <w:rPr>
          <w:rFonts w:hint="eastAsia"/>
          <w:szCs w:val="21"/>
        </w:rPr>
        <w:t>多于</w:t>
      </w:r>
      <w:r w:rsidRPr="00A84979">
        <w:rPr>
          <w:rFonts w:hint="eastAsia"/>
          <w:szCs w:val="21"/>
        </w:rPr>
        <w:t>15</w:t>
      </w:r>
      <w:proofErr w:type="gramStart"/>
      <w:r w:rsidRPr="00A84979">
        <w:rPr>
          <w:rFonts w:hint="eastAsia"/>
          <w:szCs w:val="21"/>
        </w:rPr>
        <w:t>跳不可达</w:t>
      </w:r>
      <w:proofErr w:type="gramEnd"/>
      <w:r w:rsidRPr="00A84979">
        <w:rPr>
          <w:rFonts w:hint="eastAsia"/>
          <w:szCs w:val="21"/>
        </w:rPr>
        <w:t>。</w:t>
      </w:r>
    </w:p>
    <w:p w14:paraId="522AB588" w14:textId="3A31BAA8" w:rsidR="00CF506A" w:rsidRDefault="00CF506A" w:rsidP="001E2B9E">
      <w:pPr>
        <w:ind w:firstLine="420"/>
      </w:pPr>
    </w:p>
    <w:p w14:paraId="40DCC63C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r w:rsidRPr="00EC2970">
        <w:rPr>
          <w:rFonts w:ascii="Arial" w:hAnsi="Arial" w:cs="Arial" w:hint="eastAsia"/>
          <w:szCs w:val="21"/>
        </w:rPr>
        <w:t>第一步</w:t>
      </w:r>
      <w:r w:rsidRPr="00EC2970">
        <w:rPr>
          <w:rFonts w:ascii="Arial" w:hAnsi="Arial" w:cs="Arial" w:hint="eastAsia"/>
          <w:szCs w:val="21"/>
        </w:rPr>
        <w:t xml:space="preserve"> </w:t>
      </w:r>
      <w:r w:rsidRPr="00EC2970">
        <w:rPr>
          <w:rFonts w:ascii="Arial" w:hAnsi="Arial" w:cs="Arial" w:hint="eastAsia"/>
          <w:szCs w:val="21"/>
        </w:rPr>
        <w:t>登录到路由器</w:t>
      </w:r>
    </w:p>
    <w:p w14:paraId="70ADC0B0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r w:rsidRPr="00EC2970">
        <w:rPr>
          <w:rFonts w:ascii="Arial" w:hAnsi="Arial" w:cs="Arial" w:hint="eastAsia"/>
          <w:szCs w:val="21"/>
        </w:rPr>
        <w:t>（提示：以下各步中涉及到的</w:t>
      </w:r>
      <w:r w:rsidRPr="00EC2970">
        <w:rPr>
          <w:rFonts w:ascii="Arial" w:hAnsi="Arial" w:cs="Arial" w:hint="eastAsia"/>
          <w:szCs w:val="21"/>
        </w:rPr>
        <w:t>Serial</w:t>
      </w:r>
      <w:r w:rsidRPr="00EC2970">
        <w:rPr>
          <w:rFonts w:ascii="Arial" w:hAnsi="Arial" w:cs="Arial" w:hint="eastAsia"/>
          <w:szCs w:val="21"/>
        </w:rPr>
        <w:t>口是以路由器</w:t>
      </w:r>
      <w:r w:rsidRPr="00EC2970">
        <w:rPr>
          <w:rFonts w:ascii="Arial" w:hAnsi="Arial" w:cs="Arial" w:hint="eastAsia"/>
          <w:szCs w:val="21"/>
        </w:rPr>
        <w:t>r1</w:t>
      </w:r>
      <w:r w:rsidRPr="00EC2970">
        <w:rPr>
          <w:rFonts w:ascii="Arial" w:hAnsi="Arial" w:cs="Arial" w:hint="eastAsia"/>
          <w:szCs w:val="21"/>
        </w:rPr>
        <w:t>和</w:t>
      </w:r>
      <w:r w:rsidRPr="00EC2970">
        <w:rPr>
          <w:rFonts w:ascii="Arial" w:hAnsi="Arial" w:cs="Arial" w:hint="eastAsia"/>
          <w:szCs w:val="21"/>
        </w:rPr>
        <w:t>r2</w:t>
      </w:r>
      <w:r w:rsidRPr="00EC2970">
        <w:rPr>
          <w:rFonts w:ascii="Arial" w:hAnsi="Arial" w:cs="Arial" w:hint="eastAsia"/>
          <w:szCs w:val="21"/>
        </w:rPr>
        <w:t>的连接为例。不同小组使用路由器有所不同，如果是路由器</w:t>
      </w:r>
      <w:r w:rsidRPr="00EC2970">
        <w:rPr>
          <w:rFonts w:ascii="Arial" w:hAnsi="Arial" w:cs="Arial" w:hint="eastAsia"/>
          <w:szCs w:val="21"/>
        </w:rPr>
        <w:t>r3</w:t>
      </w:r>
      <w:r w:rsidRPr="00EC2970">
        <w:rPr>
          <w:rFonts w:ascii="Arial" w:hAnsi="Arial" w:cs="Arial" w:hint="eastAsia"/>
          <w:szCs w:val="21"/>
        </w:rPr>
        <w:t>和</w:t>
      </w:r>
      <w:r w:rsidRPr="00EC2970">
        <w:rPr>
          <w:rFonts w:ascii="Arial" w:hAnsi="Arial" w:cs="Arial" w:hint="eastAsia"/>
          <w:szCs w:val="21"/>
        </w:rPr>
        <w:t>r4</w:t>
      </w:r>
      <w:r w:rsidRPr="00EC2970">
        <w:rPr>
          <w:rFonts w:ascii="Arial" w:hAnsi="Arial" w:cs="Arial" w:hint="eastAsia"/>
          <w:szCs w:val="21"/>
        </w:rPr>
        <w:t>的连接，请仔细参考路由器的连接图，并对实验步骤中的相关接口进行修改。）</w:t>
      </w:r>
    </w:p>
    <w:p w14:paraId="54C6186C" w14:textId="77777777" w:rsidR="00EC2970" w:rsidRPr="00EC2970" w:rsidRDefault="00EC2970" w:rsidP="00EC2970">
      <w:pPr>
        <w:ind w:firstLine="420"/>
        <w:rPr>
          <w:rFonts w:ascii="Arial" w:hAnsi="Arial" w:cs="Arial"/>
          <w:szCs w:val="21"/>
        </w:rPr>
      </w:pPr>
    </w:p>
    <w:p w14:paraId="4EA3C412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r w:rsidRPr="00EC2970">
        <w:rPr>
          <w:rFonts w:ascii="Arial" w:hAnsi="Arial" w:cs="Arial" w:hint="eastAsia"/>
          <w:szCs w:val="21"/>
        </w:rPr>
        <w:t>第二步：在路由器</w:t>
      </w:r>
      <w:proofErr w:type="spellStart"/>
      <w:r w:rsidRPr="00EC2970">
        <w:rPr>
          <w:rFonts w:ascii="Arial" w:hAnsi="Arial" w:cs="Arial" w:hint="eastAsia"/>
          <w:szCs w:val="21"/>
        </w:rPr>
        <w:t>RouterA</w:t>
      </w:r>
      <w:proofErr w:type="spellEnd"/>
      <w:r w:rsidRPr="00EC2970">
        <w:rPr>
          <w:rFonts w:ascii="Arial" w:hAnsi="Arial" w:cs="Arial" w:hint="eastAsia"/>
          <w:szCs w:val="21"/>
        </w:rPr>
        <w:t>上配置路由器接口的</w:t>
      </w:r>
      <w:r w:rsidRPr="00EC2970">
        <w:rPr>
          <w:rFonts w:ascii="Arial" w:hAnsi="Arial" w:cs="Arial" w:hint="eastAsia"/>
          <w:szCs w:val="21"/>
        </w:rPr>
        <w:t>IP</w:t>
      </w:r>
      <w:r w:rsidRPr="00EC2970">
        <w:rPr>
          <w:rFonts w:ascii="Arial" w:hAnsi="Arial" w:cs="Arial" w:hint="eastAsia"/>
          <w:szCs w:val="21"/>
        </w:rPr>
        <w:t>地址</w:t>
      </w:r>
    </w:p>
    <w:p w14:paraId="7BA5C266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proofErr w:type="spellStart"/>
      <w:r w:rsidRPr="00EC2970">
        <w:rPr>
          <w:rFonts w:ascii="Arial" w:hAnsi="Arial" w:cs="Arial" w:hint="eastAsia"/>
          <w:szCs w:val="21"/>
        </w:rPr>
        <w:t>RouterA</w:t>
      </w:r>
      <w:proofErr w:type="spellEnd"/>
      <w:r w:rsidRPr="00EC2970">
        <w:rPr>
          <w:rFonts w:ascii="Arial" w:hAnsi="Arial" w:cs="Arial" w:hint="eastAsia"/>
          <w:szCs w:val="21"/>
        </w:rPr>
        <w:t xml:space="preserve">(config)#interface </w:t>
      </w:r>
      <w:proofErr w:type="spellStart"/>
      <w:r w:rsidRPr="00EC2970">
        <w:rPr>
          <w:rFonts w:ascii="Arial" w:hAnsi="Arial" w:cs="Arial" w:hint="eastAsia"/>
          <w:szCs w:val="21"/>
        </w:rPr>
        <w:t>GigabitEthernet</w:t>
      </w:r>
      <w:proofErr w:type="spellEnd"/>
      <w:r w:rsidRPr="00EC2970">
        <w:rPr>
          <w:rFonts w:ascii="Arial" w:hAnsi="Arial" w:cs="Arial" w:hint="eastAsia"/>
          <w:szCs w:val="21"/>
        </w:rPr>
        <w:t xml:space="preserve"> 0/1           </w:t>
      </w:r>
      <w:r w:rsidRPr="00EC2970">
        <w:rPr>
          <w:rFonts w:ascii="Arial" w:hAnsi="Arial" w:cs="Arial" w:hint="eastAsia"/>
          <w:szCs w:val="21"/>
        </w:rPr>
        <w:t>！进入接口的配置模式</w:t>
      </w:r>
    </w:p>
    <w:p w14:paraId="211FB76C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proofErr w:type="spellStart"/>
      <w:r w:rsidRPr="00EC2970">
        <w:rPr>
          <w:rFonts w:ascii="Arial" w:hAnsi="Arial" w:cs="Arial" w:hint="eastAsia"/>
          <w:szCs w:val="21"/>
        </w:rPr>
        <w:t>RouterA</w:t>
      </w:r>
      <w:proofErr w:type="spellEnd"/>
      <w:r w:rsidRPr="00EC2970">
        <w:rPr>
          <w:rFonts w:ascii="Arial" w:hAnsi="Arial" w:cs="Arial" w:hint="eastAsia"/>
          <w:szCs w:val="21"/>
        </w:rPr>
        <w:t>(config-</w:t>
      </w:r>
      <w:proofErr w:type="gramStart"/>
      <w:r w:rsidRPr="00EC2970">
        <w:rPr>
          <w:rFonts w:ascii="Arial" w:hAnsi="Arial" w:cs="Arial" w:hint="eastAsia"/>
          <w:szCs w:val="21"/>
        </w:rPr>
        <w:t>if)#</w:t>
      </w:r>
      <w:proofErr w:type="gramEnd"/>
      <w:r w:rsidRPr="00EC2970">
        <w:rPr>
          <w:rFonts w:ascii="Arial" w:hAnsi="Arial" w:cs="Arial" w:hint="eastAsia"/>
          <w:szCs w:val="21"/>
        </w:rPr>
        <w:t xml:space="preserve"> </w:t>
      </w:r>
      <w:proofErr w:type="spellStart"/>
      <w:r w:rsidRPr="00EC2970">
        <w:rPr>
          <w:rFonts w:ascii="Arial" w:hAnsi="Arial" w:cs="Arial" w:hint="eastAsia"/>
          <w:szCs w:val="21"/>
        </w:rPr>
        <w:t>ip</w:t>
      </w:r>
      <w:proofErr w:type="spellEnd"/>
      <w:r w:rsidRPr="00EC2970">
        <w:rPr>
          <w:rFonts w:ascii="Arial" w:hAnsi="Arial" w:cs="Arial" w:hint="eastAsia"/>
          <w:szCs w:val="21"/>
        </w:rPr>
        <w:t xml:space="preserve"> address 172.16.1.1 255.255.255.0  !</w:t>
      </w:r>
      <w:r w:rsidRPr="00EC2970">
        <w:rPr>
          <w:rFonts w:ascii="Arial" w:hAnsi="Arial" w:cs="Arial" w:hint="eastAsia"/>
          <w:szCs w:val="21"/>
        </w:rPr>
        <w:t>配置接口</w:t>
      </w:r>
      <w:r w:rsidRPr="00EC2970">
        <w:rPr>
          <w:rFonts w:ascii="Arial" w:hAnsi="Arial" w:cs="Arial" w:hint="eastAsia"/>
          <w:szCs w:val="21"/>
        </w:rPr>
        <w:t>IP</w:t>
      </w:r>
      <w:r w:rsidRPr="00EC2970">
        <w:rPr>
          <w:rFonts w:ascii="Arial" w:hAnsi="Arial" w:cs="Arial" w:hint="eastAsia"/>
          <w:szCs w:val="21"/>
        </w:rPr>
        <w:t>地址。</w:t>
      </w:r>
    </w:p>
    <w:p w14:paraId="58CC6128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proofErr w:type="spellStart"/>
      <w:r w:rsidRPr="00EC2970">
        <w:rPr>
          <w:rFonts w:ascii="Arial" w:hAnsi="Arial" w:cs="Arial" w:hint="eastAsia"/>
          <w:szCs w:val="21"/>
        </w:rPr>
        <w:t>RouterA</w:t>
      </w:r>
      <w:proofErr w:type="spellEnd"/>
      <w:r w:rsidRPr="00EC2970">
        <w:rPr>
          <w:rFonts w:ascii="Arial" w:hAnsi="Arial" w:cs="Arial" w:hint="eastAsia"/>
          <w:szCs w:val="21"/>
        </w:rPr>
        <w:t xml:space="preserve">(config-if)# no shutdown                     </w:t>
      </w:r>
      <w:r w:rsidRPr="00EC2970">
        <w:rPr>
          <w:rFonts w:ascii="Arial" w:hAnsi="Arial" w:cs="Arial" w:hint="eastAsia"/>
          <w:szCs w:val="21"/>
        </w:rPr>
        <w:t>！开启路由器的接口</w:t>
      </w:r>
    </w:p>
    <w:p w14:paraId="33B81AD7" w14:textId="77777777" w:rsidR="00EC2970" w:rsidRPr="00EC2970" w:rsidRDefault="00EC2970" w:rsidP="00EC2970">
      <w:pPr>
        <w:ind w:firstLine="420"/>
        <w:rPr>
          <w:rFonts w:ascii="Arial" w:hAnsi="Arial" w:cs="Arial"/>
          <w:szCs w:val="21"/>
        </w:rPr>
      </w:pPr>
    </w:p>
    <w:p w14:paraId="38EA85BE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r w:rsidRPr="00EC2970">
        <w:rPr>
          <w:rFonts w:ascii="Arial" w:hAnsi="Arial" w:cs="Arial" w:hint="eastAsia"/>
          <w:szCs w:val="21"/>
        </w:rPr>
        <w:t>第三步：在路由器</w:t>
      </w:r>
      <w:proofErr w:type="spellStart"/>
      <w:r w:rsidRPr="00EC2970">
        <w:rPr>
          <w:rFonts w:ascii="Arial" w:hAnsi="Arial" w:cs="Arial" w:hint="eastAsia"/>
          <w:szCs w:val="21"/>
        </w:rPr>
        <w:t>RouterA</w:t>
      </w:r>
      <w:proofErr w:type="spellEnd"/>
      <w:r w:rsidRPr="00EC2970">
        <w:rPr>
          <w:rFonts w:ascii="Arial" w:hAnsi="Arial" w:cs="Arial" w:hint="eastAsia"/>
          <w:szCs w:val="21"/>
        </w:rPr>
        <w:t>上配置路由器串行口</w:t>
      </w:r>
      <w:r w:rsidRPr="00EC2970">
        <w:rPr>
          <w:rFonts w:ascii="Arial" w:hAnsi="Arial" w:cs="Arial" w:hint="eastAsia"/>
          <w:szCs w:val="21"/>
        </w:rPr>
        <w:t>IP</w:t>
      </w:r>
      <w:r w:rsidRPr="00EC2970">
        <w:rPr>
          <w:rFonts w:ascii="Arial" w:hAnsi="Arial" w:cs="Arial" w:hint="eastAsia"/>
          <w:szCs w:val="21"/>
        </w:rPr>
        <w:t>地址和时钟频率。</w:t>
      </w:r>
    </w:p>
    <w:p w14:paraId="1819A97C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proofErr w:type="spellStart"/>
      <w:r w:rsidRPr="00EC2970">
        <w:rPr>
          <w:rFonts w:ascii="Arial" w:hAnsi="Arial" w:cs="Arial" w:hint="eastAsia"/>
          <w:szCs w:val="21"/>
        </w:rPr>
        <w:t>RouterA</w:t>
      </w:r>
      <w:proofErr w:type="spellEnd"/>
      <w:r w:rsidRPr="00EC2970">
        <w:rPr>
          <w:rFonts w:ascii="Arial" w:hAnsi="Arial" w:cs="Arial" w:hint="eastAsia"/>
          <w:szCs w:val="21"/>
        </w:rPr>
        <w:t xml:space="preserve">(config)#interface serial 2/0                </w:t>
      </w:r>
      <w:r w:rsidRPr="00EC2970">
        <w:rPr>
          <w:rFonts w:ascii="Arial" w:hAnsi="Arial" w:cs="Arial" w:hint="eastAsia"/>
          <w:szCs w:val="21"/>
        </w:rPr>
        <w:t>！进入串行口</w:t>
      </w:r>
      <w:r w:rsidRPr="00EC2970">
        <w:rPr>
          <w:rFonts w:ascii="Arial" w:hAnsi="Arial" w:cs="Arial" w:hint="eastAsia"/>
          <w:szCs w:val="21"/>
        </w:rPr>
        <w:t>s2/0</w:t>
      </w:r>
      <w:r w:rsidRPr="00EC2970">
        <w:rPr>
          <w:rFonts w:ascii="Arial" w:hAnsi="Arial" w:cs="Arial" w:hint="eastAsia"/>
          <w:szCs w:val="21"/>
        </w:rPr>
        <w:t>的配置模式。</w:t>
      </w:r>
    </w:p>
    <w:p w14:paraId="2B87BD42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proofErr w:type="spellStart"/>
      <w:r w:rsidRPr="00EC2970">
        <w:rPr>
          <w:rFonts w:ascii="Arial" w:hAnsi="Arial" w:cs="Arial" w:hint="eastAsia"/>
          <w:szCs w:val="21"/>
        </w:rPr>
        <w:t>RouterA</w:t>
      </w:r>
      <w:proofErr w:type="spellEnd"/>
      <w:r w:rsidRPr="00EC2970">
        <w:rPr>
          <w:rFonts w:ascii="Arial" w:hAnsi="Arial" w:cs="Arial" w:hint="eastAsia"/>
          <w:szCs w:val="21"/>
        </w:rPr>
        <w:t>(config-</w:t>
      </w:r>
      <w:proofErr w:type="gramStart"/>
      <w:r w:rsidRPr="00EC2970">
        <w:rPr>
          <w:rFonts w:ascii="Arial" w:hAnsi="Arial" w:cs="Arial" w:hint="eastAsia"/>
          <w:szCs w:val="21"/>
        </w:rPr>
        <w:t>if)#</w:t>
      </w:r>
      <w:proofErr w:type="gramEnd"/>
      <w:r w:rsidRPr="00EC2970">
        <w:rPr>
          <w:rFonts w:ascii="Arial" w:hAnsi="Arial" w:cs="Arial" w:hint="eastAsia"/>
          <w:szCs w:val="21"/>
        </w:rPr>
        <w:t>ip address 172.16.2.1 255.255.255.0  !</w:t>
      </w:r>
      <w:r w:rsidRPr="00EC2970">
        <w:rPr>
          <w:rFonts w:ascii="Arial" w:hAnsi="Arial" w:cs="Arial" w:hint="eastAsia"/>
          <w:szCs w:val="21"/>
        </w:rPr>
        <w:t>配置接口</w:t>
      </w:r>
      <w:r w:rsidRPr="00EC2970">
        <w:rPr>
          <w:rFonts w:ascii="Arial" w:hAnsi="Arial" w:cs="Arial" w:hint="eastAsia"/>
          <w:szCs w:val="21"/>
        </w:rPr>
        <w:t>S2/0</w:t>
      </w:r>
      <w:r w:rsidRPr="00EC2970">
        <w:rPr>
          <w:rFonts w:ascii="Arial" w:hAnsi="Arial" w:cs="Arial" w:hint="eastAsia"/>
          <w:szCs w:val="21"/>
        </w:rPr>
        <w:t>的</w:t>
      </w:r>
      <w:r w:rsidRPr="00EC2970">
        <w:rPr>
          <w:rFonts w:ascii="Arial" w:hAnsi="Arial" w:cs="Arial" w:hint="eastAsia"/>
          <w:szCs w:val="21"/>
        </w:rPr>
        <w:t>IP</w:t>
      </w:r>
      <w:r w:rsidRPr="00EC2970">
        <w:rPr>
          <w:rFonts w:ascii="Arial" w:hAnsi="Arial" w:cs="Arial" w:hint="eastAsia"/>
          <w:szCs w:val="21"/>
        </w:rPr>
        <w:t>地址。</w:t>
      </w:r>
    </w:p>
    <w:p w14:paraId="11746432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proofErr w:type="spellStart"/>
      <w:r w:rsidRPr="00EC2970">
        <w:rPr>
          <w:rFonts w:ascii="Arial" w:hAnsi="Arial" w:cs="Arial" w:hint="eastAsia"/>
          <w:szCs w:val="21"/>
        </w:rPr>
        <w:t>RouterA</w:t>
      </w:r>
      <w:proofErr w:type="spellEnd"/>
      <w:r w:rsidRPr="00EC2970">
        <w:rPr>
          <w:rFonts w:ascii="Arial" w:hAnsi="Arial" w:cs="Arial" w:hint="eastAsia"/>
          <w:szCs w:val="21"/>
        </w:rPr>
        <w:t xml:space="preserve">(config-if)#clock rate 64000           </w:t>
      </w:r>
      <w:r w:rsidRPr="00EC2970">
        <w:rPr>
          <w:rFonts w:ascii="Arial" w:hAnsi="Arial" w:cs="Arial" w:hint="eastAsia"/>
          <w:szCs w:val="21"/>
        </w:rPr>
        <w:t>！配置</w:t>
      </w:r>
      <w:proofErr w:type="spellStart"/>
      <w:r w:rsidRPr="00EC2970">
        <w:rPr>
          <w:rFonts w:ascii="Arial" w:hAnsi="Arial" w:cs="Arial" w:hint="eastAsia"/>
          <w:szCs w:val="21"/>
        </w:rPr>
        <w:t>RouterA</w:t>
      </w:r>
      <w:proofErr w:type="spellEnd"/>
      <w:r w:rsidRPr="00EC2970">
        <w:rPr>
          <w:rFonts w:ascii="Arial" w:hAnsi="Arial" w:cs="Arial" w:hint="eastAsia"/>
          <w:szCs w:val="21"/>
        </w:rPr>
        <w:t>(</w:t>
      </w:r>
      <w:r w:rsidRPr="00EC2970">
        <w:rPr>
          <w:rFonts w:ascii="Arial" w:hAnsi="Arial" w:cs="Arial" w:hint="eastAsia"/>
          <w:szCs w:val="21"/>
        </w:rPr>
        <w:t>必须为</w:t>
      </w:r>
      <w:r w:rsidRPr="00EC2970">
        <w:rPr>
          <w:rFonts w:ascii="Arial" w:hAnsi="Arial" w:cs="Arial" w:hint="eastAsia"/>
          <w:szCs w:val="21"/>
        </w:rPr>
        <w:t>DCE)</w:t>
      </w:r>
      <w:r w:rsidRPr="00EC2970">
        <w:rPr>
          <w:rFonts w:ascii="Arial" w:hAnsi="Arial" w:cs="Arial" w:hint="eastAsia"/>
          <w:szCs w:val="21"/>
        </w:rPr>
        <w:t>的时钟频率</w:t>
      </w:r>
    </w:p>
    <w:p w14:paraId="39349620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proofErr w:type="spellStart"/>
      <w:r w:rsidRPr="00EC2970">
        <w:rPr>
          <w:rFonts w:ascii="Arial" w:hAnsi="Arial" w:cs="Arial" w:hint="eastAsia"/>
          <w:szCs w:val="21"/>
        </w:rPr>
        <w:t>RouterA</w:t>
      </w:r>
      <w:proofErr w:type="spellEnd"/>
      <w:r w:rsidRPr="00EC2970">
        <w:rPr>
          <w:rFonts w:ascii="Arial" w:hAnsi="Arial" w:cs="Arial" w:hint="eastAsia"/>
          <w:szCs w:val="21"/>
        </w:rPr>
        <w:t>(config-</w:t>
      </w:r>
      <w:proofErr w:type="gramStart"/>
      <w:r w:rsidRPr="00EC2970">
        <w:rPr>
          <w:rFonts w:ascii="Arial" w:hAnsi="Arial" w:cs="Arial" w:hint="eastAsia"/>
          <w:szCs w:val="21"/>
        </w:rPr>
        <w:t>if)#</w:t>
      </w:r>
      <w:proofErr w:type="gramEnd"/>
      <w:r w:rsidRPr="00EC2970">
        <w:rPr>
          <w:rFonts w:ascii="Arial" w:hAnsi="Arial" w:cs="Arial" w:hint="eastAsia"/>
          <w:szCs w:val="21"/>
        </w:rPr>
        <w:t>no shutdown                    !</w:t>
      </w:r>
      <w:r w:rsidRPr="00EC2970">
        <w:rPr>
          <w:rFonts w:ascii="Arial" w:hAnsi="Arial" w:cs="Arial" w:hint="eastAsia"/>
          <w:szCs w:val="21"/>
        </w:rPr>
        <w:t>开启</w:t>
      </w:r>
      <w:r w:rsidRPr="00EC2970">
        <w:rPr>
          <w:rFonts w:ascii="Arial" w:hAnsi="Arial" w:cs="Arial" w:hint="eastAsia"/>
          <w:szCs w:val="21"/>
        </w:rPr>
        <w:t>s2/0</w:t>
      </w:r>
      <w:r w:rsidRPr="00EC2970">
        <w:rPr>
          <w:rFonts w:ascii="Arial" w:hAnsi="Arial" w:cs="Arial" w:hint="eastAsia"/>
          <w:szCs w:val="21"/>
        </w:rPr>
        <w:t>端口</w:t>
      </w:r>
    </w:p>
    <w:p w14:paraId="317019CD" w14:textId="77777777" w:rsidR="00EC2970" w:rsidRPr="00EC2970" w:rsidRDefault="00EC2970" w:rsidP="00EC2970">
      <w:pPr>
        <w:ind w:firstLine="420"/>
        <w:rPr>
          <w:rFonts w:ascii="Arial" w:hAnsi="Arial" w:cs="Arial"/>
          <w:szCs w:val="21"/>
        </w:rPr>
      </w:pPr>
      <w:proofErr w:type="spellStart"/>
      <w:r w:rsidRPr="00EC2970">
        <w:rPr>
          <w:rFonts w:ascii="Arial" w:hAnsi="Arial" w:cs="Arial"/>
          <w:szCs w:val="21"/>
        </w:rPr>
        <w:t>RouterA</w:t>
      </w:r>
      <w:proofErr w:type="spellEnd"/>
      <w:r w:rsidRPr="00EC2970">
        <w:rPr>
          <w:rFonts w:ascii="Arial" w:hAnsi="Arial" w:cs="Arial"/>
          <w:szCs w:val="21"/>
        </w:rPr>
        <w:t>(config-</w:t>
      </w:r>
      <w:proofErr w:type="gramStart"/>
      <w:r w:rsidRPr="00EC2970">
        <w:rPr>
          <w:rFonts w:ascii="Arial" w:hAnsi="Arial" w:cs="Arial"/>
          <w:szCs w:val="21"/>
        </w:rPr>
        <w:t>if)#</w:t>
      </w:r>
      <w:proofErr w:type="gramEnd"/>
      <w:r w:rsidRPr="00EC2970">
        <w:rPr>
          <w:rFonts w:ascii="Arial" w:hAnsi="Arial" w:cs="Arial"/>
          <w:szCs w:val="21"/>
        </w:rPr>
        <w:t>exit</w:t>
      </w:r>
    </w:p>
    <w:p w14:paraId="349A8E96" w14:textId="77777777" w:rsidR="00EC2970" w:rsidRPr="00EC2970" w:rsidRDefault="00EC2970" w:rsidP="00EC2970">
      <w:pPr>
        <w:ind w:firstLine="420"/>
        <w:rPr>
          <w:rFonts w:ascii="Arial" w:hAnsi="Arial" w:cs="Arial"/>
          <w:szCs w:val="21"/>
        </w:rPr>
      </w:pPr>
    </w:p>
    <w:p w14:paraId="285CE46A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r w:rsidRPr="00EC2970">
        <w:rPr>
          <w:rFonts w:ascii="Arial" w:hAnsi="Arial" w:cs="Arial" w:hint="eastAsia"/>
          <w:szCs w:val="21"/>
        </w:rPr>
        <w:t>第四步：显示路由器</w:t>
      </w:r>
      <w:proofErr w:type="spellStart"/>
      <w:r w:rsidRPr="00EC2970">
        <w:rPr>
          <w:rFonts w:ascii="Arial" w:hAnsi="Arial" w:cs="Arial" w:hint="eastAsia"/>
          <w:szCs w:val="21"/>
        </w:rPr>
        <w:t>RouterA</w:t>
      </w:r>
      <w:proofErr w:type="spellEnd"/>
      <w:r w:rsidRPr="00EC2970">
        <w:rPr>
          <w:rFonts w:ascii="Arial" w:hAnsi="Arial" w:cs="Arial" w:hint="eastAsia"/>
          <w:szCs w:val="21"/>
        </w:rPr>
        <w:t>的接口配置信息</w:t>
      </w:r>
    </w:p>
    <w:p w14:paraId="0EB37AC5" w14:textId="77777777" w:rsidR="00EC2970" w:rsidRPr="00EC2970" w:rsidRDefault="00EC2970" w:rsidP="00EC2970">
      <w:pPr>
        <w:ind w:firstLine="420"/>
        <w:rPr>
          <w:rFonts w:ascii="Arial" w:hAnsi="Arial" w:cs="Arial"/>
          <w:szCs w:val="21"/>
        </w:rPr>
      </w:pPr>
      <w:proofErr w:type="spellStart"/>
      <w:r w:rsidRPr="00EC2970">
        <w:rPr>
          <w:rFonts w:ascii="Arial" w:hAnsi="Arial" w:cs="Arial"/>
          <w:szCs w:val="21"/>
        </w:rPr>
        <w:t>RouterA#show</w:t>
      </w:r>
      <w:proofErr w:type="spellEnd"/>
      <w:r w:rsidRPr="00EC2970">
        <w:rPr>
          <w:rFonts w:ascii="Arial" w:hAnsi="Arial" w:cs="Arial"/>
          <w:szCs w:val="21"/>
        </w:rPr>
        <w:t xml:space="preserve"> </w:t>
      </w:r>
      <w:proofErr w:type="spellStart"/>
      <w:r w:rsidRPr="00EC2970">
        <w:rPr>
          <w:rFonts w:ascii="Arial" w:hAnsi="Arial" w:cs="Arial"/>
          <w:szCs w:val="21"/>
        </w:rPr>
        <w:t>ip</w:t>
      </w:r>
      <w:proofErr w:type="spellEnd"/>
      <w:r w:rsidRPr="00EC2970">
        <w:rPr>
          <w:rFonts w:ascii="Arial" w:hAnsi="Arial" w:cs="Arial"/>
          <w:szCs w:val="21"/>
        </w:rPr>
        <w:t xml:space="preserve"> interface brief</w:t>
      </w:r>
    </w:p>
    <w:p w14:paraId="16799D41" w14:textId="77777777" w:rsidR="00EC2970" w:rsidRPr="00EC2970" w:rsidRDefault="00EC2970" w:rsidP="00EC2970">
      <w:pPr>
        <w:ind w:firstLine="420"/>
        <w:rPr>
          <w:rFonts w:ascii="Arial" w:hAnsi="Arial" w:cs="Arial"/>
          <w:szCs w:val="21"/>
        </w:rPr>
      </w:pPr>
      <w:proofErr w:type="spellStart"/>
      <w:r w:rsidRPr="00EC2970">
        <w:rPr>
          <w:rFonts w:ascii="Arial" w:hAnsi="Arial" w:cs="Arial"/>
          <w:szCs w:val="21"/>
        </w:rPr>
        <w:t>RouterA#show</w:t>
      </w:r>
      <w:proofErr w:type="spellEnd"/>
      <w:r w:rsidRPr="00EC2970">
        <w:rPr>
          <w:rFonts w:ascii="Arial" w:hAnsi="Arial" w:cs="Arial"/>
          <w:szCs w:val="21"/>
        </w:rPr>
        <w:t xml:space="preserve"> interface serial 2/0</w:t>
      </w:r>
    </w:p>
    <w:p w14:paraId="5292773E" w14:textId="27E0BD5E" w:rsidR="00EC2970" w:rsidRPr="00EC2970" w:rsidRDefault="00EC2970" w:rsidP="00EC2970">
      <w:pPr>
        <w:ind w:firstLine="420"/>
        <w:rPr>
          <w:rFonts w:ascii="Arial" w:hAnsi="Arial" w:cs="Arial"/>
          <w:szCs w:val="21"/>
        </w:rPr>
      </w:pPr>
      <w:r>
        <w:rPr>
          <w:noProof/>
        </w:rPr>
        <w:drawing>
          <wp:inline distT="0" distB="0" distL="0" distR="0" wp14:anchorId="3874FCD1" wp14:editId="1B4EAB0B">
            <wp:extent cx="3577937" cy="2300287"/>
            <wp:effectExtent l="0" t="0" r="381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067" cy="230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55AF1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r w:rsidRPr="00EC2970">
        <w:rPr>
          <w:rFonts w:ascii="Arial" w:hAnsi="Arial" w:cs="Arial" w:hint="eastAsia"/>
          <w:szCs w:val="21"/>
        </w:rPr>
        <w:t>第五步：在路由器</w:t>
      </w:r>
      <w:proofErr w:type="spellStart"/>
      <w:r w:rsidRPr="00EC2970">
        <w:rPr>
          <w:rFonts w:ascii="Arial" w:hAnsi="Arial" w:cs="Arial" w:hint="eastAsia"/>
          <w:szCs w:val="21"/>
        </w:rPr>
        <w:t>RouterA</w:t>
      </w:r>
      <w:proofErr w:type="spellEnd"/>
      <w:r w:rsidRPr="00EC2970">
        <w:rPr>
          <w:rFonts w:ascii="Arial" w:hAnsi="Arial" w:cs="Arial" w:hint="eastAsia"/>
          <w:szCs w:val="21"/>
        </w:rPr>
        <w:t>上配置动态路由</w:t>
      </w:r>
    </w:p>
    <w:p w14:paraId="7AAEAC15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proofErr w:type="spellStart"/>
      <w:r w:rsidRPr="00EC2970">
        <w:rPr>
          <w:rFonts w:ascii="Arial" w:hAnsi="Arial" w:cs="Arial" w:hint="eastAsia"/>
          <w:szCs w:val="21"/>
        </w:rPr>
        <w:t>RouterA</w:t>
      </w:r>
      <w:proofErr w:type="spellEnd"/>
      <w:r w:rsidRPr="00EC2970">
        <w:rPr>
          <w:rFonts w:ascii="Arial" w:hAnsi="Arial" w:cs="Arial" w:hint="eastAsia"/>
          <w:szCs w:val="21"/>
        </w:rPr>
        <w:t xml:space="preserve">(config)# router rip        </w:t>
      </w:r>
      <w:r w:rsidRPr="00EC2970">
        <w:rPr>
          <w:rFonts w:ascii="Arial" w:hAnsi="Arial" w:cs="Arial" w:hint="eastAsia"/>
          <w:szCs w:val="21"/>
        </w:rPr>
        <w:t>！创建</w:t>
      </w:r>
      <w:r w:rsidRPr="00EC2970">
        <w:rPr>
          <w:rFonts w:ascii="Arial" w:hAnsi="Arial" w:cs="Arial" w:hint="eastAsia"/>
          <w:szCs w:val="21"/>
        </w:rPr>
        <w:t>RIP</w:t>
      </w:r>
      <w:r w:rsidRPr="00EC2970">
        <w:rPr>
          <w:rFonts w:ascii="Arial" w:hAnsi="Arial" w:cs="Arial" w:hint="eastAsia"/>
          <w:szCs w:val="21"/>
        </w:rPr>
        <w:t>路由进程</w:t>
      </w:r>
    </w:p>
    <w:p w14:paraId="1A0CAE59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proofErr w:type="spellStart"/>
      <w:r w:rsidRPr="00EC2970">
        <w:rPr>
          <w:rFonts w:ascii="Arial" w:hAnsi="Arial" w:cs="Arial" w:hint="eastAsia"/>
          <w:szCs w:val="21"/>
        </w:rPr>
        <w:t>RouterA</w:t>
      </w:r>
      <w:proofErr w:type="spellEnd"/>
      <w:r w:rsidRPr="00EC2970">
        <w:rPr>
          <w:rFonts w:ascii="Arial" w:hAnsi="Arial" w:cs="Arial" w:hint="eastAsia"/>
          <w:szCs w:val="21"/>
        </w:rPr>
        <w:t xml:space="preserve">(config-router)#network 172.16.1.0 </w:t>
      </w:r>
      <w:r w:rsidRPr="00EC2970">
        <w:rPr>
          <w:rFonts w:ascii="Arial" w:hAnsi="Arial" w:cs="Arial" w:hint="eastAsia"/>
          <w:szCs w:val="21"/>
        </w:rPr>
        <w:t>！定义关联网络</w:t>
      </w:r>
      <w:r w:rsidRPr="00EC2970">
        <w:rPr>
          <w:rFonts w:ascii="Arial" w:hAnsi="Arial" w:cs="Arial" w:hint="eastAsia"/>
          <w:szCs w:val="21"/>
        </w:rPr>
        <w:t>172.16.1.0</w:t>
      </w:r>
      <w:r w:rsidRPr="00EC2970">
        <w:rPr>
          <w:rFonts w:ascii="Arial" w:hAnsi="Arial" w:cs="Arial" w:hint="eastAsia"/>
          <w:szCs w:val="21"/>
        </w:rPr>
        <w:t>（必须是直连的网络地址）</w:t>
      </w:r>
    </w:p>
    <w:p w14:paraId="7389449A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proofErr w:type="spellStart"/>
      <w:r w:rsidRPr="00EC2970">
        <w:rPr>
          <w:rFonts w:ascii="Arial" w:hAnsi="Arial" w:cs="Arial" w:hint="eastAsia"/>
          <w:szCs w:val="21"/>
        </w:rPr>
        <w:t>RouterA</w:t>
      </w:r>
      <w:proofErr w:type="spellEnd"/>
      <w:r w:rsidRPr="00EC2970">
        <w:rPr>
          <w:rFonts w:ascii="Arial" w:hAnsi="Arial" w:cs="Arial" w:hint="eastAsia"/>
          <w:szCs w:val="21"/>
        </w:rPr>
        <w:t xml:space="preserve">(config-router)#network 172.16.2.0 </w:t>
      </w:r>
      <w:r w:rsidRPr="00EC2970">
        <w:rPr>
          <w:rFonts w:ascii="Arial" w:hAnsi="Arial" w:cs="Arial" w:hint="eastAsia"/>
          <w:szCs w:val="21"/>
        </w:rPr>
        <w:t>！定义关联网络</w:t>
      </w:r>
      <w:r w:rsidRPr="00EC2970">
        <w:rPr>
          <w:rFonts w:ascii="Arial" w:hAnsi="Arial" w:cs="Arial" w:hint="eastAsia"/>
          <w:szCs w:val="21"/>
        </w:rPr>
        <w:t>172.16.2.0</w:t>
      </w:r>
      <w:r w:rsidRPr="00EC2970">
        <w:rPr>
          <w:rFonts w:ascii="Arial" w:hAnsi="Arial" w:cs="Arial" w:hint="eastAsia"/>
          <w:szCs w:val="21"/>
        </w:rPr>
        <w:t>（必须是直连的网络地址）</w:t>
      </w:r>
    </w:p>
    <w:p w14:paraId="7419B197" w14:textId="77777777" w:rsidR="00EC2970" w:rsidRPr="00EC2970" w:rsidRDefault="00EC2970" w:rsidP="00EC2970">
      <w:pPr>
        <w:ind w:firstLine="420"/>
        <w:rPr>
          <w:rFonts w:ascii="Arial" w:hAnsi="Arial" w:cs="Arial"/>
          <w:szCs w:val="21"/>
        </w:rPr>
      </w:pPr>
      <w:proofErr w:type="spellStart"/>
      <w:r w:rsidRPr="00EC2970">
        <w:rPr>
          <w:rFonts w:ascii="Arial" w:hAnsi="Arial" w:cs="Arial"/>
          <w:szCs w:val="21"/>
        </w:rPr>
        <w:t>RouterB</w:t>
      </w:r>
      <w:proofErr w:type="spellEnd"/>
      <w:r w:rsidRPr="00EC2970">
        <w:rPr>
          <w:rFonts w:ascii="Arial" w:hAnsi="Arial" w:cs="Arial"/>
          <w:szCs w:val="21"/>
        </w:rPr>
        <w:t>(config-</w:t>
      </w:r>
      <w:proofErr w:type="gramStart"/>
      <w:r w:rsidRPr="00EC2970">
        <w:rPr>
          <w:rFonts w:ascii="Arial" w:hAnsi="Arial" w:cs="Arial"/>
          <w:szCs w:val="21"/>
        </w:rPr>
        <w:t>router)#</w:t>
      </w:r>
      <w:proofErr w:type="gramEnd"/>
      <w:r w:rsidRPr="00EC2970">
        <w:rPr>
          <w:rFonts w:ascii="Arial" w:hAnsi="Arial" w:cs="Arial"/>
          <w:szCs w:val="21"/>
        </w:rPr>
        <w:t>version 2</w:t>
      </w:r>
    </w:p>
    <w:p w14:paraId="18BEF28E" w14:textId="77777777" w:rsidR="00EC2970" w:rsidRPr="00EC2970" w:rsidRDefault="00EC2970" w:rsidP="00EC2970">
      <w:pPr>
        <w:ind w:firstLine="420"/>
        <w:rPr>
          <w:rFonts w:ascii="Arial" w:hAnsi="Arial" w:cs="Arial"/>
          <w:szCs w:val="21"/>
        </w:rPr>
      </w:pPr>
    </w:p>
    <w:p w14:paraId="706BFF6F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r w:rsidRPr="00EC2970">
        <w:rPr>
          <w:rFonts w:ascii="Arial" w:hAnsi="Arial" w:cs="Arial" w:hint="eastAsia"/>
          <w:szCs w:val="21"/>
        </w:rPr>
        <w:lastRenderedPageBreak/>
        <w:t>第六步：验证</w:t>
      </w:r>
      <w:proofErr w:type="spellStart"/>
      <w:r w:rsidRPr="00EC2970">
        <w:rPr>
          <w:rFonts w:ascii="Arial" w:hAnsi="Arial" w:cs="Arial" w:hint="eastAsia"/>
          <w:szCs w:val="21"/>
        </w:rPr>
        <w:t>RouterA</w:t>
      </w:r>
      <w:proofErr w:type="spellEnd"/>
      <w:r w:rsidRPr="00EC2970">
        <w:rPr>
          <w:rFonts w:ascii="Arial" w:hAnsi="Arial" w:cs="Arial" w:hint="eastAsia"/>
          <w:szCs w:val="21"/>
        </w:rPr>
        <w:t>上的路由</w:t>
      </w:r>
    </w:p>
    <w:p w14:paraId="7A333AF5" w14:textId="77777777" w:rsidR="00EC2970" w:rsidRPr="00EC2970" w:rsidRDefault="00EC2970" w:rsidP="00EC2970">
      <w:pPr>
        <w:ind w:firstLine="420"/>
        <w:rPr>
          <w:rFonts w:ascii="Arial" w:hAnsi="Arial" w:cs="Arial"/>
          <w:szCs w:val="21"/>
        </w:rPr>
      </w:pPr>
      <w:proofErr w:type="spellStart"/>
      <w:r w:rsidRPr="00EC2970">
        <w:rPr>
          <w:rFonts w:ascii="Arial" w:hAnsi="Arial" w:cs="Arial"/>
          <w:szCs w:val="21"/>
        </w:rPr>
        <w:t>RouterA</w:t>
      </w:r>
      <w:proofErr w:type="spellEnd"/>
      <w:r w:rsidRPr="00EC2970">
        <w:rPr>
          <w:rFonts w:ascii="Arial" w:hAnsi="Arial" w:cs="Arial"/>
          <w:szCs w:val="21"/>
        </w:rPr>
        <w:t>(config)#exit</w:t>
      </w:r>
    </w:p>
    <w:p w14:paraId="1A69D01A" w14:textId="77777777" w:rsidR="00EC2970" w:rsidRPr="00EC2970" w:rsidRDefault="00EC2970" w:rsidP="00EC2970">
      <w:pPr>
        <w:ind w:firstLine="420"/>
        <w:rPr>
          <w:rFonts w:ascii="Arial" w:hAnsi="Arial" w:cs="Arial"/>
          <w:szCs w:val="21"/>
        </w:rPr>
      </w:pPr>
      <w:proofErr w:type="spellStart"/>
      <w:r w:rsidRPr="00EC2970">
        <w:rPr>
          <w:rFonts w:ascii="Arial" w:hAnsi="Arial" w:cs="Arial"/>
          <w:szCs w:val="21"/>
        </w:rPr>
        <w:t>RouterA#show</w:t>
      </w:r>
      <w:proofErr w:type="spellEnd"/>
      <w:r w:rsidRPr="00EC2970">
        <w:rPr>
          <w:rFonts w:ascii="Arial" w:hAnsi="Arial" w:cs="Arial"/>
          <w:szCs w:val="21"/>
        </w:rPr>
        <w:t xml:space="preserve"> </w:t>
      </w:r>
      <w:proofErr w:type="spellStart"/>
      <w:r w:rsidRPr="00EC2970">
        <w:rPr>
          <w:rFonts w:ascii="Arial" w:hAnsi="Arial" w:cs="Arial"/>
          <w:szCs w:val="21"/>
        </w:rPr>
        <w:t>ip</w:t>
      </w:r>
      <w:proofErr w:type="spellEnd"/>
      <w:r w:rsidRPr="00EC2970">
        <w:rPr>
          <w:rFonts w:ascii="Arial" w:hAnsi="Arial" w:cs="Arial"/>
          <w:szCs w:val="21"/>
        </w:rPr>
        <w:t xml:space="preserve"> route</w:t>
      </w:r>
    </w:p>
    <w:p w14:paraId="68613C1A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proofErr w:type="spellStart"/>
      <w:r w:rsidRPr="00EC2970">
        <w:rPr>
          <w:rFonts w:ascii="Arial" w:hAnsi="Arial" w:cs="Arial" w:hint="eastAsia"/>
          <w:szCs w:val="21"/>
        </w:rPr>
        <w:t>RouterA#show</w:t>
      </w:r>
      <w:proofErr w:type="spellEnd"/>
      <w:r w:rsidRPr="00EC2970">
        <w:rPr>
          <w:rFonts w:ascii="Arial" w:hAnsi="Arial" w:cs="Arial" w:hint="eastAsia"/>
          <w:szCs w:val="21"/>
        </w:rPr>
        <w:t xml:space="preserve"> running-config                </w:t>
      </w:r>
      <w:r w:rsidRPr="00EC2970">
        <w:rPr>
          <w:rFonts w:ascii="Arial" w:hAnsi="Arial" w:cs="Arial" w:hint="eastAsia"/>
          <w:szCs w:val="21"/>
        </w:rPr>
        <w:t>！显示路由器</w:t>
      </w:r>
      <w:proofErr w:type="spellStart"/>
      <w:r w:rsidRPr="00EC2970">
        <w:rPr>
          <w:rFonts w:ascii="Arial" w:hAnsi="Arial" w:cs="Arial" w:hint="eastAsia"/>
          <w:szCs w:val="21"/>
        </w:rPr>
        <w:t>RouterA</w:t>
      </w:r>
      <w:proofErr w:type="spellEnd"/>
      <w:r w:rsidRPr="00EC2970">
        <w:rPr>
          <w:rFonts w:ascii="Arial" w:hAnsi="Arial" w:cs="Arial" w:hint="eastAsia"/>
          <w:szCs w:val="21"/>
        </w:rPr>
        <w:t>上的全部配置</w:t>
      </w:r>
    </w:p>
    <w:p w14:paraId="754B964C" w14:textId="7E36982D" w:rsidR="00EC2970" w:rsidRDefault="00EC2970" w:rsidP="00EC2970">
      <w:pPr>
        <w:ind w:firstLine="420"/>
        <w:rPr>
          <w:rFonts w:ascii="Arial" w:hAnsi="Arial" w:cs="Arial"/>
          <w:szCs w:val="21"/>
        </w:rPr>
      </w:pPr>
      <w:r>
        <w:rPr>
          <w:noProof/>
        </w:rPr>
        <w:drawing>
          <wp:inline distT="0" distB="0" distL="0" distR="0" wp14:anchorId="715BDD0A" wp14:editId="2843901C">
            <wp:extent cx="3822393" cy="245745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531" cy="246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8F0B5" w14:textId="789E99EF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r>
        <w:rPr>
          <w:noProof/>
        </w:rPr>
        <w:drawing>
          <wp:inline distT="0" distB="0" distL="0" distR="0" wp14:anchorId="6ABFFA1F" wp14:editId="676AAC1D">
            <wp:extent cx="3829050" cy="247556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432" cy="248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1CE2E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r w:rsidRPr="00EC2970">
        <w:rPr>
          <w:rFonts w:ascii="Arial" w:hAnsi="Arial" w:cs="Arial" w:hint="eastAsia"/>
          <w:szCs w:val="21"/>
        </w:rPr>
        <w:t>第七步：在路由器</w:t>
      </w:r>
      <w:proofErr w:type="spellStart"/>
      <w:r w:rsidRPr="00EC2970">
        <w:rPr>
          <w:rFonts w:ascii="Arial" w:hAnsi="Arial" w:cs="Arial" w:hint="eastAsia"/>
          <w:szCs w:val="21"/>
        </w:rPr>
        <w:t>RouterB</w:t>
      </w:r>
      <w:proofErr w:type="spellEnd"/>
      <w:r w:rsidRPr="00EC2970">
        <w:rPr>
          <w:rFonts w:ascii="Arial" w:hAnsi="Arial" w:cs="Arial" w:hint="eastAsia"/>
          <w:szCs w:val="21"/>
        </w:rPr>
        <w:t>上配置接口</w:t>
      </w:r>
      <w:r w:rsidRPr="00EC2970">
        <w:rPr>
          <w:rFonts w:ascii="Arial" w:hAnsi="Arial" w:cs="Arial" w:hint="eastAsia"/>
          <w:szCs w:val="21"/>
        </w:rPr>
        <w:t>IP</w:t>
      </w:r>
      <w:r w:rsidRPr="00EC2970">
        <w:rPr>
          <w:rFonts w:ascii="Arial" w:hAnsi="Arial" w:cs="Arial" w:hint="eastAsia"/>
          <w:szCs w:val="21"/>
        </w:rPr>
        <w:t>地址。</w:t>
      </w:r>
    </w:p>
    <w:p w14:paraId="5EDF9C31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r w:rsidRPr="00EC2970">
        <w:rPr>
          <w:rFonts w:ascii="Arial" w:hAnsi="Arial" w:cs="Arial" w:hint="eastAsia"/>
          <w:szCs w:val="21"/>
        </w:rPr>
        <w:t>返回到</w:t>
      </w:r>
      <w:r w:rsidRPr="00EC2970">
        <w:rPr>
          <w:rFonts w:ascii="Arial" w:hAnsi="Arial" w:cs="Arial" w:hint="eastAsia"/>
          <w:szCs w:val="21"/>
        </w:rPr>
        <w:t>RCMS</w:t>
      </w:r>
      <w:r w:rsidRPr="00EC2970">
        <w:rPr>
          <w:rFonts w:ascii="Arial" w:hAnsi="Arial" w:cs="Arial" w:hint="eastAsia"/>
          <w:szCs w:val="21"/>
        </w:rPr>
        <w:t>界面，选择另一个路由器，如</w:t>
      </w:r>
      <w:r w:rsidRPr="00EC2970">
        <w:rPr>
          <w:rFonts w:ascii="Arial" w:hAnsi="Arial" w:cs="Arial" w:hint="eastAsia"/>
          <w:szCs w:val="21"/>
        </w:rPr>
        <w:t>r2</w:t>
      </w:r>
      <w:r w:rsidRPr="00EC2970">
        <w:rPr>
          <w:rFonts w:ascii="Arial" w:hAnsi="Arial" w:cs="Arial" w:hint="eastAsia"/>
          <w:szCs w:val="21"/>
        </w:rPr>
        <w:t>。操作同第一步</w:t>
      </w:r>
      <w:r w:rsidRPr="00EC2970">
        <w:rPr>
          <w:rFonts w:ascii="Arial" w:hAnsi="Arial" w:cs="Arial" w:hint="eastAsia"/>
          <w:szCs w:val="21"/>
        </w:rPr>
        <w:t>,</w:t>
      </w:r>
      <w:r w:rsidRPr="00EC2970">
        <w:rPr>
          <w:rFonts w:ascii="Arial" w:hAnsi="Arial" w:cs="Arial" w:hint="eastAsia"/>
          <w:szCs w:val="21"/>
        </w:rPr>
        <w:t>注意交换机改名为</w:t>
      </w:r>
      <w:proofErr w:type="spellStart"/>
      <w:r w:rsidRPr="00EC2970">
        <w:rPr>
          <w:rFonts w:ascii="Arial" w:hAnsi="Arial" w:cs="Arial" w:hint="eastAsia"/>
          <w:szCs w:val="21"/>
        </w:rPr>
        <w:t>RouterB</w:t>
      </w:r>
      <w:proofErr w:type="spellEnd"/>
      <w:r w:rsidRPr="00EC2970">
        <w:rPr>
          <w:rFonts w:ascii="Arial" w:hAnsi="Arial" w:cs="Arial" w:hint="eastAsia"/>
          <w:szCs w:val="21"/>
        </w:rPr>
        <w:t>。</w:t>
      </w:r>
    </w:p>
    <w:p w14:paraId="4377E9C7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proofErr w:type="spellStart"/>
      <w:r w:rsidRPr="00EC2970">
        <w:rPr>
          <w:rFonts w:ascii="Arial" w:hAnsi="Arial" w:cs="Arial" w:hint="eastAsia"/>
          <w:szCs w:val="21"/>
        </w:rPr>
        <w:t>RouterB</w:t>
      </w:r>
      <w:proofErr w:type="spellEnd"/>
      <w:r w:rsidRPr="00EC2970">
        <w:rPr>
          <w:rFonts w:ascii="Arial" w:hAnsi="Arial" w:cs="Arial" w:hint="eastAsia"/>
          <w:szCs w:val="21"/>
        </w:rPr>
        <w:t xml:space="preserve">(config)#interface </w:t>
      </w:r>
      <w:proofErr w:type="spellStart"/>
      <w:r w:rsidRPr="00EC2970">
        <w:rPr>
          <w:rFonts w:ascii="Arial" w:hAnsi="Arial" w:cs="Arial" w:hint="eastAsia"/>
          <w:szCs w:val="21"/>
        </w:rPr>
        <w:t>GigabitEthernet</w:t>
      </w:r>
      <w:proofErr w:type="spellEnd"/>
      <w:r w:rsidRPr="00EC2970">
        <w:rPr>
          <w:rFonts w:ascii="Arial" w:hAnsi="Arial" w:cs="Arial" w:hint="eastAsia"/>
          <w:szCs w:val="21"/>
        </w:rPr>
        <w:t xml:space="preserve"> 0/1           </w:t>
      </w:r>
      <w:r w:rsidRPr="00EC2970">
        <w:rPr>
          <w:rFonts w:ascii="Arial" w:hAnsi="Arial" w:cs="Arial" w:hint="eastAsia"/>
          <w:szCs w:val="21"/>
        </w:rPr>
        <w:t>！进入接口的配置模式</w:t>
      </w:r>
    </w:p>
    <w:p w14:paraId="6A50594C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proofErr w:type="spellStart"/>
      <w:r w:rsidRPr="00EC2970">
        <w:rPr>
          <w:rFonts w:ascii="Arial" w:hAnsi="Arial" w:cs="Arial" w:hint="eastAsia"/>
          <w:szCs w:val="21"/>
        </w:rPr>
        <w:t>RouterB</w:t>
      </w:r>
      <w:proofErr w:type="spellEnd"/>
      <w:r w:rsidRPr="00EC2970">
        <w:rPr>
          <w:rFonts w:ascii="Arial" w:hAnsi="Arial" w:cs="Arial" w:hint="eastAsia"/>
          <w:szCs w:val="21"/>
        </w:rPr>
        <w:t>(config-</w:t>
      </w:r>
      <w:proofErr w:type="gramStart"/>
      <w:r w:rsidRPr="00EC2970">
        <w:rPr>
          <w:rFonts w:ascii="Arial" w:hAnsi="Arial" w:cs="Arial" w:hint="eastAsia"/>
          <w:szCs w:val="21"/>
        </w:rPr>
        <w:t>if)#</w:t>
      </w:r>
      <w:proofErr w:type="gramEnd"/>
      <w:r w:rsidRPr="00EC2970">
        <w:rPr>
          <w:rFonts w:ascii="Arial" w:hAnsi="Arial" w:cs="Arial" w:hint="eastAsia"/>
          <w:szCs w:val="21"/>
        </w:rPr>
        <w:t xml:space="preserve"> </w:t>
      </w:r>
      <w:proofErr w:type="spellStart"/>
      <w:r w:rsidRPr="00EC2970">
        <w:rPr>
          <w:rFonts w:ascii="Arial" w:hAnsi="Arial" w:cs="Arial" w:hint="eastAsia"/>
          <w:szCs w:val="21"/>
        </w:rPr>
        <w:t>ip</w:t>
      </w:r>
      <w:proofErr w:type="spellEnd"/>
      <w:r w:rsidRPr="00EC2970">
        <w:rPr>
          <w:rFonts w:ascii="Arial" w:hAnsi="Arial" w:cs="Arial" w:hint="eastAsia"/>
          <w:szCs w:val="21"/>
        </w:rPr>
        <w:t xml:space="preserve"> address 172.16.3.2 255.255.255.0  !</w:t>
      </w:r>
      <w:r w:rsidRPr="00EC2970">
        <w:rPr>
          <w:rFonts w:ascii="Arial" w:hAnsi="Arial" w:cs="Arial" w:hint="eastAsia"/>
          <w:szCs w:val="21"/>
        </w:rPr>
        <w:t>配置接口</w:t>
      </w:r>
      <w:r w:rsidRPr="00EC2970">
        <w:rPr>
          <w:rFonts w:ascii="Arial" w:hAnsi="Arial" w:cs="Arial" w:hint="eastAsia"/>
          <w:szCs w:val="21"/>
        </w:rPr>
        <w:t>IP</w:t>
      </w:r>
      <w:r w:rsidRPr="00EC2970">
        <w:rPr>
          <w:rFonts w:ascii="Arial" w:hAnsi="Arial" w:cs="Arial" w:hint="eastAsia"/>
          <w:szCs w:val="21"/>
        </w:rPr>
        <w:t>地址。</w:t>
      </w:r>
    </w:p>
    <w:p w14:paraId="277EA8EE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proofErr w:type="spellStart"/>
      <w:r w:rsidRPr="00EC2970">
        <w:rPr>
          <w:rFonts w:ascii="Arial" w:hAnsi="Arial" w:cs="Arial" w:hint="eastAsia"/>
          <w:szCs w:val="21"/>
        </w:rPr>
        <w:t>RouterB</w:t>
      </w:r>
      <w:proofErr w:type="spellEnd"/>
      <w:r w:rsidRPr="00EC2970">
        <w:rPr>
          <w:rFonts w:ascii="Arial" w:hAnsi="Arial" w:cs="Arial" w:hint="eastAsia"/>
          <w:szCs w:val="21"/>
        </w:rPr>
        <w:t xml:space="preserve">(config-if)# no shutdown                     </w:t>
      </w:r>
      <w:r w:rsidRPr="00EC2970">
        <w:rPr>
          <w:rFonts w:ascii="Arial" w:hAnsi="Arial" w:cs="Arial" w:hint="eastAsia"/>
          <w:szCs w:val="21"/>
        </w:rPr>
        <w:t>！开启路由器的接口</w:t>
      </w:r>
    </w:p>
    <w:p w14:paraId="412370A7" w14:textId="77777777" w:rsidR="00EC2970" w:rsidRPr="00EC2970" w:rsidRDefault="00EC2970" w:rsidP="00EC2970">
      <w:pPr>
        <w:ind w:firstLine="420"/>
        <w:rPr>
          <w:rFonts w:ascii="Arial" w:hAnsi="Arial" w:cs="Arial"/>
          <w:szCs w:val="21"/>
        </w:rPr>
      </w:pPr>
    </w:p>
    <w:p w14:paraId="07A5875F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r w:rsidRPr="00EC2970">
        <w:rPr>
          <w:rFonts w:ascii="Arial" w:hAnsi="Arial" w:cs="Arial" w:hint="eastAsia"/>
          <w:szCs w:val="21"/>
        </w:rPr>
        <w:t>第八步：在路由器</w:t>
      </w:r>
      <w:proofErr w:type="spellStart"/>
      <w:r w:rsidRPr="00EC2970">
        <w:rPr>
          <w:rFonts w:ascii="Arial" w:hAnsi="Arial" w:cs="Arial" w:hint="eastAsia"/>
          <w:szCs w:val="21"/>
        </w:rPr>
        <w:t>RouterB</w:t>
      </w:r>
      <w:proofErr w:type="spellEnd"/>
      <w:r w:rsidRPr="00EC2970">
        <w:rPr>
          <w:rFonts w:ascii="Arial" w:hAnsi="Arial" w:cs="Arial" w:hint="eastAsia"/>
          <w:szCs w:val="21"/>
        </w:rPr>
        <w:t>上配置串口上的</w:t>
      </w:r>
      <w:r w:rsidRPr="00EC2970">
        <w:rPr>
          <w:rFonts w:ascii="Arial" w:hAnsi="Arial" w:cs="Arial" w:hint="eastAsia"/>
          <w:szCs w:val="21"/>
        </w:rPr>
        <w:t>IP</w:t>
      </w:r>
      <w:r w:rsidRPr="00EC2970">
        <w:rPr>
          <w:rFonts w:ascii="Arial" w:hAnsi="Arial" w:cs="Arial" w:hint="eastAsia"/>
          <w:szCs w:val="21"/>
        </w:rPr>
        <w:t>地址。</w:t>
      </w:r>
    </w:p>
    <w:p w14:paraId="7446ECAC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proofErr w:type="spellStart"/>
      <w:r w:rsidRPr="00EC2970">
        <w:rPr>
          <w:rFonts w:ascii="Arial" w:hAnsi="Arial" w:cs="Arial" w:hint="eastAsia"/>
          <w:szCs w:val="21"/>
        </w:rPr>
        <w:t>RouterB</w:t>
      </w:r>
      <w:proofErr w:type="spellEnd"/>
      <w:r w:rsidRPr="00EC2970">
        <w:rPr>
          <w:rFonts w:ascii="Arial" w:hAnsi="Arial" w:cs="Arial" w:hint="eastAsia"/>
          <w:szCs w:val="21"/>
        </w:rPr>
        <w:t xml:space="preserve">(config)#interface serial 2/0                </w:t>
      </w:r>
      <w:r w:rsidRPr="00EC2970">
        <w:rPr>
          <w:rFonts w:ascii="Arial" w:hAnsi="Arial" w:cs="Arial" w:hint="eastAsia"/>
          <w:szCs w:val="21"/>
        </w:rPr>
        <w:t>！进入串行口的配置模式。</w:t>
      </w:r>
    </w:p>
    <w:p w14:paraId="5FF28648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proofErr w:type="spellStart"/>
      <w:r w:rsidRPr="00EC2970">
        <w:rPr>
          <w:rFonts w:ascii="Arial" w:hAnsi="Arial" w:cs="Arial" w:hint="eastAsia"/>
          <w:szCs w:val="21"/>
        </w:rPr>
        <w:t>RouterB</w:t>
      </w:r>
      <w:proofErr w:type="spellEnd"/>
      <w:r w:rsidRPr="00EC2970">
        <w:rPr>
          <w:rFonts w:ascii="Arial" w:hAnsi="Arial" w:cs="Arial" w:hint="eastAsia"/>
          <w:szCs w:val="21"/>
        </w:rPr>
        <w:t>(config-</w:t>
      </w:r>
      <w:proofErr w:type="gramStart"/>
      <w:r w:rsidRPr="00EC2970">
        <w:rPr>
          <w:rFonts w:ascii="Arial" w:hAnsi="Arial" w:cs="Arial" w:hint="eastAsia"/>
          <w:szCs w:val="21"/>
        </w:rPr>
        <w:t>if)#</w:t>
      </w:r>
      <w:proofErr w:type="gramEnd"/>
      <w:r w:rsidRPr="00EC2970">
        <w:rPr>
          <w:rFonts w:ascii="Arial" w:hAnsi="Arial" w:cs="Arial" w:hint="eastAsia"/>
          <w:szCs w:val="21"/>
        </w:rPr>
        <w:t>ip address 162.16.2.2 255.255.255.0  !</w:t>
      </w:r>
      <w:r w:rsidRPr="00EC2970">
        <w:rPr>
          <w:rFonts w:ascii="Arial" w:hAnsi="Arial" w:cs="Arial" w:hint="eastAsia"/>
          <w:szCs w:val="21"/>
        </w:rPr>
        <w:t>配置接口的</w:t>
      </w:r>
      <w:r w:rsidRPr="00EC2970">
        <w:rPr>
          <w:rFonts w:ascii="Arial" w:hAnsi="Arial" w:cs="Arial" w:hint="eastAsia"/>
          <w:szCs w:val="21"/>
        </w:rPr>
        <w:t>IP</w:t>
      </w:r>
      <w:r w:rsidRPr="00EC2970">
        <w:rPr>
          <w:rFonts w:ascii="Arial" w:hAnsi="Arial" w:cs="Arial" w:hint="eastAsia"/>
          <w:szCs w:val="21"/>
        </w:rPr>
        <w:t>地址。</w:t>
      </w:r>
    </w:p>
    <w:p w14:paraId="76166579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proofErr w:type="spellStart"/>
      <w:r w:rsidRPr="00EC2970">
        <w:rPr>
          <w:rFonts w:ascii="Arial" w:hAnsi="Arial" w:cs="Arial" w:hint="eastAsia"/>
          <w:szCs w:val="21"/>
        </w:rPr>
        <w:t>RouterB</w:t>
      </w:r>
      <w:proofErr w:type="spellEnd"/>
      <w:r w:rsidRPr="00EC2970">
        <w:rPr>
          <w:rFonts w:ascii="Arial" w:hAnsi="Arial" w:cs="Arial" w:hint="eastAsia"/>
          <w:szCs w:val="21"/>
        </w:rPr>
        <w:t>(config-</w:t>
      </w:r>
      <w:proofErr w:type="gramStart"/>
      <w:r w:rsidRPr="00EC2970">
        <w:rPr>
          <w:rFonts w:ascii="Arial" w:hAnsi="Arial" w:cs="Arial" w:hint="eastAsia"/>
          <w:szCs w:val="21"/>
        </w:rPr>
        <w:t>if)#</w:t>
      </w:r>
      <w:proofErr w:type="gramEnd"/>
      <w:r w:rsidRPr="00EC2970">
        <w:rPr>
          <w:rFonts w:ascii="Arial" w:hAnsi="Arial" w:cs="Arial" w:hint="eastAsia"/>
          <w:szCs w:val="21"/>
        </w:rPr>
        <w:t>no shutdown                    !</w:t>
      </w:r>
      <w:r w:rsidRPr="00EC2970">
        <w:rPr>
          <w:rFonts w:ascii="Arial" w:hAnsi="Arial" w:cs="Arial" w:hint="eastAsia"/>
          <w:szCs w:val="21"/>
        </w:rPr>
        <w:t>开启端口</w:t>
      </w:r>
    </w:p>
    <w:p w14:paraId="543FD3AF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proofErr w:type="spellStart"/>
      <w:r w:rsidRPr="00EC2970">
        <w:rPr>
          <w:rFonts w:ascii="Arial" w:hAnsi="Arial" w:cs="Arial" w:hint="eastAsia"/>
          <w:szCs w:val="21"/>
        </w:rPr>
        <w:t>RouterB</w:t>
      </w:r>
      <w:proofErr w:type="spellEnd"/>
      <w:r w:rsidRPr="00EC2970">
        <w:rPr>
          <w:rFonts w:ascii="Arial" w:hAnsi="Arial" w:cs="Arial" w:hint="eastAsia"/>
          <w:szCs w:val="21"/>
        </w:rPr>
        <w:t xml:space="preserve">(config-if)#exit                             </w:t>
      </w:r>
      <w:r w:rsidRPr="00EC2970">
        <w:rPr>
          <w:rFonts w:ascii="Arial" w:hAnsi="Arial" w:cs="Arial" w:hint="eastAsia"/>
          <w:szCs w:val="21"/>
        </w:rPr>
        <w:t>！返回特权模式</w:t>
      </w:r>
    </w:p>
    <w:p w14:paraId="2FA8BCD0" w14:textId="77777777" w:rsidR="00EC2970" w:rsidRPr="00EC2970" w:rsidRDefault="00EC2970" w:rsidP="00EC2970">
      <w:pPr>
        <w:ind w:firstLine="420"/>
        <w:rPr>
          <w:rFonts w:ascii="Arial" w:hAnsi="Arial" w:cs="Arial"/>
          <w:szCs w:val="21"/>
        </w:rPr>
      </w:pPr>
    </w:p>
    <w:p w14:paraId="7760420A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r w:rsidRPr="00EC2970">
        <w:rPr>
          <w:rFonts w:ascii="Arial" w:hAnsi="Arial" w:cs="Arial" w:hint="eastAsia"/>
          <w:szCs w:val="21"/>
        </w:rPr>
        <w:t>第九步：显示路由器</w:t>
      </w:r>
      <w:proofErr w:type="spellStart"/>
      <w:r w:rsidRPr="00EC2970">
        <w:rPr>
          <w:rFonts w:ascii="Arial" w:hAnsi="Arial" w:cs="Arial" w:hint="eastAsia"/>
          <w:szCs w:val="21"/>
        </w:rPr>
        <w:t>RouterB</w:t>
      </w:r>
      <w:proofErr w:type="spellEnd"/>
      <w:r w:rsidRPr="00EC2970">
        <w:rPr>
          <w:rFonts w:ascii="Arial" w:hAnsi="Arial" w:cs="Arial" w:hint="eastAsia"/>
          <w:szCs w:val="21"/>
        </w:rPr>
        <w:t>的接口配置信息</w:t>
      </w:r>
    </w:p>
    <w:p w14:paraId="42D2689A" w14:textId="77777777" w:rsidR="00EC2970" w:rsidRPr="00EC2970" w:rsidRDefault="00EC2970" w:rsidP="00EC2970">
      <w:pPr>
        <w:ind w:firstLine="420"/>
        <w:rPr>
          <w:rFonts w:ascii="Arial" w:hAnsi="Arial" w:cs="Arial"/>
          <w:szCs w:val="21"/>
        </w:rPr>
      </w:pPr>
      <w:proofErr w:type="spellStart"/>
      <w:r w:rsidRPr="00EC2970">
        <w:rPr>
          <w:rFonts w:ascii="Arial" w:hAnsi="Arial" w:cs="Arial"/>
          <w:szCs w:val="21"/>
        </w:rPr>
        <w:lastRenderedPageBreak/>
        <w:t>RouterB#show</w:t>
      </w:r>
      <w:proofErr w:type="spellEnd"/>
      <w:r w:rsidRPr="00EC2970">
        <w:rPr>
          <w:rFonts w:ascii="Arial" w:hAnsi="Arial" w:cs="Arial"/>
          <w:szCs w:val="21"/>
        </w:rPr>
        <w:t xml:space="preserve"> </w:t>
      </w:r>
      <w:proofErr w:type="spellStart"/>
      <w:r w:rsidRPr="00EC2970">
        <w:rPr>
          <w:rFonts w:ascii="Arial" w:hAnsi="Arial" w:cs="Arial"/>
          <w:szCs w:val="21"/>
        </w:rPr>
        <w:t>ip</w:t>
      </w:r>
      <w:proofErr w:type="spellEnd"/>
      <w:r w:rsidRPr="00EC2970">
        <w:rPr>
          <w:rFonts w:ascii="Arial" w:hAnsi="Arial" w:cs="Arial"/>
          <w:szCs w:val="21"/>
        </w:rPr>
        <w:t xml:space="preserve"> interface brief</w:t>
      </w:r>
    </w:p>
    <w:p w14:paraId="1D03B63D" w14:textId="77777777" w:rsidR="00EC2970" w:rsidRPr="00EC2970" w:rsidRDefault="00EC2970" w:rsidP="00EC2970">
      <w:pPr>
        <w:ind w:firstLine="420"/>
        <w:rPr>
          <w:rFonts w:ascii="Arial" w:hAnsi="Arial" w:cs="Arial"/>
          <w:szCs w:val="21"/>
        </w:rPr>
      </w:pPr>
      <w:proofErr w:type="spellStart"/>
      <w:r w:rsidRPr="00EC2970">
        <w:rPr>
          <w:rFonts w:ascii="Arial" w:hAnsi="Arial" w:cs="Arial"/>
          <w:szCs w:val="21"/>
        </w:rPr>
        <w:t>RouterB#show</w:t>
      </w:r>
      <w:proofErr w:type="spellEnd"/>
      <w:r w:rsidRPr="00EC2970">
        <w:rPr>
          <w:rFonts w:ascii="Arial" w:hAnsi="Arial" w:cs="Arial"/>
          <w:szCs w:val="21"/>
        </w:rPr>
        <w:t xml:space="preserve"> interface </w:t>
      </w:r>
      <w:proofErr w:type="gramStart"/>
      <w:r w:rsidRPr="00EC2970">
        <w:rPr>
          <w:rFonts w:ascii="Arial" w:hAnsi="Arial" w:cs="Arial"/>
          <w:szCs w:val="21"/>
        </w:rPr>
        <w:t>serial  2</w:t>
      </w:r>
      <w:proofErr w:type="gramEnd"/>
      <w:r w:rsidRPr="00EC2970">
        <w:rPr>
          <w:rFonts w:ascii="Arial" w:hAnsi="Arial" w:cs="Arial"/>
          <w:szCs w:val="21"/>
        </w:rPr>
        <w:t>/0</w:t>
      </w:r>
    </w:p>
    <w:p w14:paraId="3272F0EB" w14:textId="58720151" w:rsidR="00EC2970" w:rsidRPr="00EC2970" w:rsidRDefault="00EC2970" w:rsidP="00EC2970">
      <w:pPr>
        <w:ind w:firstLine="420"/>
        <w:rPr>
          <w:rFonts w:ascii="Arial" w:hAnsi="Arial" w:cs="Arial"/>
          <w:szCs w:val="21"/>
        </w:rPr>
      </w:pPr>
    </w:p>
    <w:p w14:paraId="7E912808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r w:rsidRPr="00EC2970">
        <w:rPr>
          <w:rFonts w:ascii="Arial" w:hAnsi="Arial" w:cs="Arial" w:hint="eastAsia"/>
          <w:szCs w:val="21"/>
        </w:rPr>
        <w:t>第十步：在路由器</w:t>
      </w:r>
      <w:proofErr w:type="spellStart"/>
      <w:r w:rsidRPr="00EC2970">
        <w:rPr>
          <w:rFonts w:ascii="Arial" w:hAnsi="Arial" w:cs="Arial" w:hint="eastAsia"/>
          <w:szCs w:val="21"/>
        </w:rPr>
        <w:t>RouterB</w:t>
      </w:r>
      <w:proofErr w:type="spellEnd"/>
      <w:r w:rsidRPr="00EC2970">
        <w:rPr>
          <w:rFonts w:ascii="Arial" w:hAnsi="Arial" w:cs="Arial" w:hint="eastAsia"/>
          <w:szCs w:val="21"/>
        </w:rPr>
        <w:t>上配置动态路由表</w:t>
      </w:r>
    </w:p>
    <w:p w14:paraId="21B9B1BF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proofErr w:type="spellStart"/>
      <w:r w:rsidRPr="00EC2970">
        <w:rPr>
          <w:rFonts w:ascii="Arial" w:hAnsi="Arial" w:cs="Arial" w:hint="eastAsia"/>
          <w:szCs w:val="21"/>
        </w:rPr>
        <w:t>RouterB#router</w:t>
      </w:r>
      <w:proofErr w:type="spellEnd"/>
      <w:r w:rsidRPr="00EC2970">
        <w:rPr>
          <w:rFonts w:ascii="Arial" w:hAnsi="Arial" w:cs="Arial" w:hint="eastAsia"/>
          <w:szCs w:val="21"/>
        </w:rPr>
        <w:t xml:space="preserve"> rip                                  </w:t>
      </w:r>
      <w:r w:rsidRPr="00EC2970">
        <w:rPr>
          <w:rFonts w:ascii="Arial" w:hAnsi="Arial" w:cs="Arial" w:hint="eastAsia"/>
          <w:szCs w:val="21"/>
        </w:rPr>
        <w:t>！创建路由表</w:t>
      </w:r>
    </w:p>
    <w:p w14:paraId="6BE4A328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proofErr w:type="spellStart"/>
      <w:r w:rsidRPr="00EC2970">
        <w:rPr>
          <w:rFonts w:ascii="Arial" w:hAnsi="Arial" w:cs="Arial" w:hint="eastAsia"/>
          <w:szCs w:val="21"/>
        </w:rPr>
        <w:t>RouterB</w:t>
      </w:r>
      <w:proofErr w:type="spellEnd"/>
      <w:r w:rsidRPr="00EC2970">
        <w:rPr>
          <w:rFonts w:ascii="Arial" w:hAnsi="Arial" w:cs="Arial" w:hint="eastAsia"/>
          <w:szCs w:val="21"/>
        </w:rPr>
        <w:t xml:space="preserve">(config-router)#network 172.16.2.0  </w:t>
      </w:r>
      <w:r w:rsidRPr="00EC2970">
        <w:rPr>
          <w:rFonts w:ascii="Arial" w:hAnsi="Arial" w:cs="Arial" w:hint="eastAsia"/>
          <w:szCs w:val="21"/>
        </w:rPr>
        <w:t>！定义关联网络（必须是直连的网络地址）</w:t>
      </w:r>
    </w:p>
    <w:p w14:paraId="3D542D44" w14:textId="77777777" w:rsidR="00EC2970" w:rsidRPr="00EC2970" w:rsidRDefault="00EC2970" w:rsidP="00EC2970">
      <w:pPr>
        <w:ind w:firstLine="420"/>
        <w:rPr>
          <w:rFonts w:ascii="Arial" w:hAnsi="Arial" w:cs="Arial"/>
          <w:szCs w:val="21"/>
        </w:rPr>
      </w:pPr>
      <w:proofErr w:type="spellStart"/>
      <w:r w:rsidRPr="00EC2970">
        <w:rPr>
          <w:rFonts w:ascii="Arial" w:hAnsi="Arial" w:cs="Arial"/>
          <w:szCs w:val="21"/>
        </w:rPr>
        <w:t>RouterB</w:t>
      </w:r>
      <w:proofErr w:type="spellEnd"/>
      <w:r w:rsidRPr="00EC2970">
        <w:rPr>
          <w:rFonts w:ascii="Arial" w:hAnsi="Arial" w:cs="Arial"/>
          <w:szCs w:val="21"/>
        </w:rPr>
        <w:t>(config-</w:t>
      </w:r>
      <w:proofErr w:type="gramStart"/>
      <w:r w:rsidRPr="00EC2970">
        <w:rPr>
          <w:rFonts w:ascii="Arial" w:hAnsi="Arial" w:cs="Arial"/>
          <w:szCs w:val="21"/>
        </w:rPr>
        <w:t>router)#</w:t>
      </w:r>
      <w:proofErr w:type="gramEnd"/>
      <w:r w:rsidRPr="00EC2970">
        <w:rPr>
          <w:rFonts w:ascii="Arial" w:hAnsi="Arial" w:cs="Arial"/>
          <w:szCs w:val="21"/>
        </w:rPr>
        <w:t>network 172.16.3.0</w:t>
      </w:r>
    </w:p>
    <w:p w14:paraId="61596DBB" w14:textId="77777777" w:rsidR="00EC2970" w:rsidRPr="00EC2970" w:rsidRDefault="00EC2970" w:rsidP="00EC2970">
      <w:pPr>
        <w:ind w:firstLine="420"/>
        <w:rPr>
          <w:rFonts w:ascii="Arial" w:hAnsi="Arial" w:cs="Arial"/>
          <w:szCs w:val="21"/>
        </w:rPr>
      </w:pPr>
      <w:proofErr w:type="spellStart"/>
      <w:r w:rsidRPr="00EC2970">
        <w:rPr>
          <w:rFonts w:ascii="Arial" w:hAnsi="Arial" w:cs="Arial"/>
          <w:szCs w:val="21"/>
        </w:rPr>
        <w:t>RouterB</w:t>
      </w:r>
      <w:proofErr w:type="spellEnd"/>
      <w:r w:rsidRPr="00EC2970">
        <w:rPr>
          <w:rFonts w:ascii="Arial" w:hAnsi="Arial" w:cs="Arial"/>
          <w:szCs w:val="21"/>
        </w:rPr>
        <w:t>(config-</w:t>
      </w:r>
      <w:proofErr w:type="gramStart"/>
      <w:r w:rsidRPr="00EC2970">
        <w:rPr>
          <w:rFonts w:ascii="Arial" w:hAnsi="Arial" w:cs="Arial"/>
          <w:szCs w:val="21"/>
        </w:rPr>
        <w:t>router)#</w:t>
      </w:r>
      <w:proofErr w:type="gramEnd"/>
      <w:r w:rsidRPr="00EC2970">
        <w:rPr>
          <w:rFonts w:ascii="Arial" w:hAnsi="Arial" w:cs="Arial"/>
          <w:szCs w:val="21"/>
        </w:rPr>
        <w:t>version 2</w:t>
      </w:r>
    </w:p>
    <w:p w14:paraId="3ED38B94" w14:textId="77777777" w:rsidR="00EC2970" w:rsidRPr="00EC2970" w:rsidRDefault="00EC2970" w:rsidP="00EC2970">
      <w:pPr>
        <w:ind w:firstLine="420"/>
        <w:rPr>
          <w:rFonts w:ascii="Arial" w:hAnsi="Arial" w:cs="Arial"/>
          <w:szCs w:val="21"/>
        </w:rPr>
      </w:pPr>
    </w:p>
    <w:p w14:paraId="549E9524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r w:rsidRPr="00EC2970">
        <w:rPr>
          <w:rFonts w:ascii="Arial" w:hAnsi="Arial" w:cs="Arial" w:hint="eastAsia"/>
          <w:szCs w:val="21"/>
        </w:rPr>
        <w:t>第十一步：验证</w:t>
      </w:r>
      <w:proofErr w:type="spellStart"/>
      <w:r w:rsidRPr="00EC2970">
        <w:rPr>
          <w:rFonts w:ascii="Arial" w:hAnsi="Arial" w:cs="Arial" w:hint="eastAsia"/>
          <w:szCs w:val="21"/>
        </w:rPr>
        <w:t>RouterA</w:t>
      </w:r>
      <w:proofErr w:type="spellEnd"/>
      <w:r w:rsidRPr="00EC2970">
        <w:rPr>
          <w:rFonts w:ascii="Arial" w:hAnsi="Arial" w:cs="Arial" w:hint="eastAsia"/>
          <w:szCs w:val="21"/>
        </w:rPr>
        <w:t>、</w:t>
      </w:r>
      <w:proofErr w:type="spellStart"/>
      <w:r w:rsidRPr="00EC2970">
        <w:rPr>
          <w:rFonts w:ascii="Arial" w:hAnsi="Arial" w:cs="Arial" w:hint="eastAsia"/>
          <w:szCs w:val="21"/>
        </w:rPr>
        <w:t>RouterB</w:t>
      </w:r>
      <w:proofErr w:type="spellEnd"/>
      <w:r w:rsidRPr="00EC2970">
        <w:rPr>
          <w:rFonts w:ascii="Arial" w:hAnsi="Arial" w:cs="Arial" w:hint="eastAsia"/>
          <w:szCs w:val="21"/>
        </w:rPr>
        <w:t>上的路由</w:t>
      </w:r>
    </w:p>
    <w:p w14:paraId="62CC60E4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proofErr w:type="spellStart"/>
      <w:r w:rsidRPr="00EC2970">
        <w:rPr>
          <w:rFonts w:ascii="Arial" w:hAnsi="Arial" w:cs="Arial" w:hint="eastAsia"/>
          <w:szCs w:val="21"/>
        </w:rPr>
        <w:t>RouterA</w:t>
      </w:r>
      <w:proofErr w:type="spellEnd"/>
      <w:r w:rsidRPr="00EC2970">
        <w:rPr>
          <w:rFonts w:ascii="Arial" w:hAnsi="Arial" w:cs="Arial" w:hint="eastAsia"/>
          <w:szCs w:val="21"/>
        </w:rPr>
        <w:t xml:space="preserve"># show </w:t>
      </w:r>
      <w:proofErr w:type="spellStart"/>
      <w:r w:rsidRPr="00EC2970">
        <w:rPr>
          <w:rFonts w:ascii="Arial" w:hAnsi="Arial" w:cs="Arial" w:hint="eastAsia"/>
          <w:szCs w:val="21"/>
        </w:rPr>
        <w:t>ip</w:t>
      </w:r>
      <w:proofErr w:type="spellEnd"/>
      <w:r w:rsidRPr="00EC2970">
        <w:rPr>
          <w:rFonts w:ascii="Arial" w:hAnsi="Arial" w:cs="Arial" w:hint="eastAsia"/>
          <w:szCs w:val="21"/>
        </w:rPr>
        <w:t xml:space="preserve"> route  </w:t>
      </w:r>
      <w:proofErr w:type="gramStart"/>
      <w:r w:rsidRPr="00EC2970">
        <w:rPr>
          <w:rFonts w:ascii="Arial" w:hAnsi="Arial" w:cs="Arial" w:hint="eastAsia"/>
          <w:szCs w:val="21"/>
        </w:rPr>
        <w:t xml:space="preserve">  !</w:t>
      </w:r>
      <w:r w:rsidRPr="00EC2970">
        <w:rPr>
          <w:rFonts w:ascii="Arial" w:hAnsi="Arial" w:cs="Arial" w:hint="eastAsia"/>
          <w:szCs w:val="21"/>
        </w:rPr>
        <w:t>显示路由信息</w:t>
      </w:r>
      <w:proofErr w:type="gramEnd"/>
    </w:p>
    <w:p w14:paraId="55ADEA5C" w14:textId="77777777" w:rsidR="00EC2970" w:rsidRPr="00EC2970" w:rsidRDefault="00EC2970" w:rsidP="00EC2970">
      <w:pPr>
        <w:ind w:firstLine="420"/>
        <w:rPr>
          <w:rFonts w:ascii="Arial" w:hAnsi="Arial" w:cs="Arial"/>
          <w:szCs w:val="21"/>
        </w:rPr>
      </w:pPr>
    </w:p>
    <w:p w14:paraId="0C04BBF8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proofErr w:type="spellStart"/>
      <w:r w:rsidRPr="00EC2970">
        <w:rPr>
          <w:rFonts w:ascii="Arial" w:hAnsi="Arial" w:cs="Arial" w:hint="eastAsia"/>
          <w:szCs w:val="21"/>
        </w:rPr>
        <w:t>RouterB#show</w:t>
      </w:r>
      <w:proofErr w:type="spellEnd"/>
      <w:r w:rsidRPr="00EC2970">
        <w:rPr>
          <w:rFonts w:ascii="Arial" w:hAnsi="Arial" w:cs="Arial" w:hint="eastAsia"/>
          <w:szCs w:val="21"/>
        </w:rPr>
        <w:t xml:space="preserve"> </w:t>
      </w:r>
      <w:proofErr w:type="spellStart"/>
      <w:r w:rsidRPr="00EC2970">
        <w:rPr>
          <w:rFonts w:ascii="Arial" w:hAnsi="Arial" w:cs="Arial" w:hint="eastAsia"/>
          <w:szCs w:val="21"/>
        </w:rPr>
        <w:t>ip</w:t>
      </w:r>
      <w:proofErr w:type="spellEnd"/>
      <w:r w:rsidRPr="00EC2970">
        <w:rPr>
          <w:rFonts w:ascii="Arial" w:hAnsi="Arial" w:cs="Arial" w:hint="eastAsia"/>
          <w:szCs w:val="21"/>
        </w:rPr>
        <w:t xml:space="preserve"> route  </w:t>
      </w:r>
      <w:proofErr w:type="gramStart"/>
      <w:r w:rsidRPr="00EC2970">
        <w:rPr>
          <w:rFonts w:ascii="Arial" w:hAnsi="Arial" w:cs="Arial" w:hint="eastAsia"/>
          <w:szCs w:val="21"/>
        </w:rPr>
        <w:t xml:space="preserve">  !</w:t>
      </w:r>
      <w:r w:rsidRPr="00EC2970">
        <w:rPr>
          <w:rFonts w:ascii="Arial" w:hAnsi="Arial" w:cs="Arial" w:hint="eastAsia"/>
          <w:szCs w:val="21"/>
        </w:rPr>
        <w:t>显示路由信息</w:t>
      </w:r>
      <w:proofErr w:type="gramEnd"/>
    </w:p>
    <w:p w14:paraId="2CABC5D4" w14:textId="5D0DB404" w:rsidR="00EC2970" w:rsidRPr="00EC2970" w:rsidRDefault="00EC2970" w:rsidP="00EC2970">
      <w:pPr>
        <w:ind w:firstLine="420"/>
        <w:rPr>
          <w:rFonts w:ascii="Arial" w:hAnsi="Arial" w:cs="Arial"/>
          <w:szCs w:val="21"/>
        </w:rPr>
      </w:pPr>
      <w:r>
        <w:rPr>
          <w:noProof/>
        </w:rPr>
        <w:drawing>
          <wp:inline distT="0" distB="0" distL="0" distR="0" wp14:anchorId="71BFDA96" wp14:editId="6831A43A">
            <wp:extent cx="3731387" cy="23050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714" cy="230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11A59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r w:rsidRPr="00EC2970">
        <w:rPr>
          <w:rFonts w:ascii="Arial" w:hAnsi="Arial" w:cs="Arial" w:hint="eastAsia"/>
          <w:szCs w:val="21"/>
        </w:rPr>
        <w:t>第十二步：测试网络的互连互通性</w:t>
      </w:r>
    </w:p>
    <w:p w14:paraId="74ECBB58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r w:rsidRPr="00EC2970">
        <w:rPr>
          <w:rFonts w:ascii="Arial" w:hAnsi="Arial" w:cs="Arial" w:hint="eastAsia"/>
          <w:szCs w:val="21"/>
        </w:rPr>
        <w:t>关闭</w:t>
      </w:r>
      <w:r w:rsidRPr="00EC2970">
        <w:rPr>
          <w:rFonts w:ascii="Arial" w:hAnsi="Arial" w:cs="Arial" w:hint="eastAsia"/>
          <w:szCs w:val="21"/>
        </w:rPr>
        <w:t>RCMS</w:t>
      </w:r>
      <w:r w:rsidRPr="00EC2970">
        <w:rPr>
          <w:rFonts w:ascii="Arial" w:hAnsi="Arial" w:cs="Arial" w:hint="eastAsia"/>
          <w:szCs w:val="21"/>
        </w:rPr>
        <w:t>界面，返回到</w:t>
      </w:r>
      <w:r w:rsidRPr="00EC2970">
        <w:rPr>
          <w:rFonts w:ascii="Arial" w:hAnsi="Arial" w:cs="Arial" w:hint="eastAsia"/>
          <w:szCs w:val="21"/>
        </w:rPr>
        <w:t>DOS</w:t>
      </w:r>
      <w:r w:rsidRPr="00EC2970">
        <w:rPr>
          <w:rFonts w:ascii="Arial" w:hAnsi="Arial" w:cs="Arial" w:hint="eastAsia"/>
          <w:szCs w:val="21"/>
        </w:rPr>
        <w:t>。</w:t>
      </w:r>
    </w:p>
    <w:p w14:paraId="38DC1834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r w:rsidRPr="00EC2970">
        <w:rPr>
          <w:rFonts w:ascii="Arial" w:hAnsi="Arial" w:cs="Arial" w:hint="eastAsia"/>
          <w:szCs w:val="21"/>
        </w:rPr>
        <w:t xml:space="preserve">C:\&gt;ping 172.16.3.22 </w:t>
      </w:r>
      <w:proofErr w:type="gramStart"/>
      <w:r w:rsidRPr="00EC2970">
        <w:rPr>
          <w:rFonts w:ascii="Arial" w:hAnsi="Arial" w:cs="Arial" w:hint="eastAsia"/>
          <w:szCs w:val="21"/>
        </w:rPr>
        <w:t xml:space="preserve">  !</w:t>
      </w:r>
      <w:proofErr w:type="gramEnd"/>
      <w:r w:rsidRPr="00EC2970">
        <w:rPr>
          <w:rFonts w:ascii="Arial" w:hAnsi="Arial" w:cs="Arial" w:hint="eastAsia"/>
          <w:szCs w:val="21"/>
        </w:rPr>
        <w:t>从</w:t>
      </w:r>
      <w:r w:rsidRPr="00EC2970">
        <w:rPr>
          <w:rFonts w:ascii="Arial" w:hAnsi="Arial" w:cs="Arial" w:hint="eastAsia"/>
          <w:szCs w:val="21"/>
        </w:rPr>
        <w:t>PC1</w:t>
      </w:r>
      <w:r w:rsidRPr="00EC2970">
        <w:rPr>
          <w:rFonts w:ascii="Arial" w:hAnsi="Arial" w:cs="Arial" w:hint="eastAsia"/>
          <w:szCs w:val="21"/>
        </w:rPr>
        <w:t>到</w:t>
      </w:r>
      <w:r w:rsidRPr="00EC2970">
        <w:rPr>
          <w:rFonts w:ascii="Arial" w:hAnsi="Arial" w:cs="Arial" w:hint="eastAsia"/>
          <w:szCs w:val="21"/>
        </w:rPr>
        <w:t>PC2</w:t>
      </w:r>
      <w:r w:rsidRPr="00EC2970">
        <w:rPr>
          <w:rFonts w:ascii="Arial" w:hAnsi="Arial" w:cs="Arial" w:hint="eastAsia"/>
          <w:szCs w:val="21"/>
        </w:rPr>
        <w:t>。</w:t>
      </w:r>
      <w:r w:rsidRPr="00EC2970">
        <w:rPr>
          <w:rFonts w:ascii="Arial" w:hAnsi="Arial" w:cs="Arial" w:hint="eastAsia"/>
          <w:szCs w:val="21"/>
        </w:rPr>
        <w:t>PC1</w:t>
      </w:r>
      <w:r w:rsidRPr="00EC2970">
        <w:rPr>
          <w:rFonts w:ascii="Arial" w:hAnsi="Arial" w:cs="Arial" w:hint="eastAsia"/>
          <w:szCs w:val="21"/>
        </w:rPr>
        <w:t>的</w:t>
      </w:r>
      <w:r w:rsidRPr="00EC2970">
        <w:rPr>
          <w:rFonts w:ascii="Arial" w:hAnsi="Arial" w:cs="Arial" w:hint="eastAsia"/>
          <w:szCs w:val="21"/>
        </w:rPr>
        <w:t>IP</w:t>
      </w:r>
      <w:r w:rsidRPr="00EC2970">
        <w:rPr>
          <w:rFonts w:ascii="Arial" w:hAnsi="Arial" w:cs="Arial" w:hint="eastAsia"/>
          <w:szCs w:val="21"/>
        </w:rPr>
        <w:t>地址为</w:t>
      </w:r>
      <w:r w:rsidRPr="00EC2970">
        <w:rPr>
          <w:rFonts w:ascii="Arial" w:hAnsi="Arial" w:cs="Arial" w:hint="eastAsia"/>
          <w:szCs w:val="21"/>
        </w:rPr>
        <w:t>172.16.1.11</w:t>
      </w:r>
      <w:r w:rsidRPr="00EC2970">
        <w:rPr>
          <w:rFonts w:ascii="Arial" w:hAnsi="Arial" w:cs="Arial" w:hint="eastAsia"/>
          <w:szCs w:val="21"/>
        </w:rPr>
        <w:t>，</w:t>
      </w:r>
      <w:r w:rsidRPr="00EC2970">
        <w:rPr>
          <w:rFonts w:ascii="Arial" w:hAnsi="Arial" w:cs="Arial" w:hint="eastAsia"/>
          <w:szCs w:val="21"/>
        </w:rPr>
        <w:t>PC2</w:t>
      </w:r>
      <w:r w:rsidRPr="00EC2970">
        <w:rPr>
          <w:rFonts w:ascii="Arial" w:hAnsi="Arial" w:cs="Arial" w:hint="eastAsia"/>
          <w:szCs w:val="21"/>
        </w:rPr>
        <w:t>的</w:t>
      </w:r>
      <w:r w:rsidRPr="00EC2970">
        <w:rPr>
          <w:rFonts w:ascii="Arial" w:hAnsi="Arial" w:cs="Arial" w:hint="eastAsia"/>
          <w:szCs w:val="21"/>
        </w:rPr>
        <w:t>IP</w:t>
      </w:r>
      <w:r w:rsidRPr="00EC2970">
        <w:rPr>
          <w:rFonts w:ascii="Arial" w:hAnsi="Arial" w:cs="Arial" w:hint="eastAsia"/>
          <w:szCs w:val="21"/>
        </w:rPr>
        <w:t>地址为</w:t>
      </w:r>
      <w:r w:rsidRPr="00EC2970">
        <w:rPr>
          <w:rFonts w:ascii="Arial" w:hAnsi="Arial" w:cs="Arial" w:hint="eastAsia"/>
          <w:szCs w:val="21"/>
        </w:rPr>
        <w:t>172.16.3.22</w:t>
      </w:r>
    </w:p>
    <w:p w14:paraId="6E9958D5" w14:textId="77777777" w:rsidR="00EC2970" w:rsidRPr="00EC2970" w:rsidRDefault="00EC2970" w:rsidP="00EC2970">
      <w:pPr>
        <w:ind w:firstLine="420"/>
        <w:rPr>
          <w:rFonts w:ascii="Arial" w:hAnsi="Arial" w:cs="Arial"/>
          <w:szCs w:val="21"/>
        </w:rPr>
      </w:pPr>
      <w:r w:rsidRPr="00EC2970">
        <w:rPr>
          <w:rFonts w:ascii="Arial" w:hAnsi="Arial" w:cs="Arial"/>
          <w:szCs w:val="21"/>
        </w:rPr>
        <w:t xml:space="preserve">Reply from </w:t>
      </w:r>
      <w:proofErr w:type="gramStart"/>
      <w:r w:rsidRPr="00EC2970">
        <w:rPr>
          <w:rFonts w:ascii="Arial" w:hAnsi="Arial" w:cs="Arial"/>
          <w:szCs w:val="21"/>
        </w:rPr>
        <w:t>172.16.1.1 :</w:t>
      </w:r>
      <w:proofErr w:type="gramEnd"/>
      <w:r w:rsidRPr="00EC2970">
        <w:rPr>
          <w:rFonts w:ascii="Arial" w:hAnsi="Arial" w:cs="Arial"/>
          <w:szCs w:val="21"/>
        </w:rPr>
        <w:t xml:space="preserve"> Destination host unreachable</w:t>
      </w:r>
    </w:p>
    <w:p w14:paraId="0BF1CA55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r w:rsidRPr="00EC2970">
        <w:rPr>
          <w:rFonts w:ascii="Arial" w:hAnsi="Arial" w:cs="Arial" w:hint="eastAsia"/>
          <w:szCs w:val="21"/>
        </w:rPr>
        <w:t xml:space="preserve">C:\&gt;ping 172.16.1.11    </w:t>
      </w:r>
      <w:r w:rsidRPr="00EC2970">
        <w:rPr>
          <w:rFonts w:ascii="Arial" w:hAnsi="Arial" w:cs="Arial" w:hint="eastAsia"/>
          <w:szCs w:val="21"/>
        </w:rPr>
        <w:t>！从</w:t>
      </w:r>
      <w:r w:rsidRPr="00EC2970">
        <w:rPr>
          <w:rFonts w:ascii="Arial" w:hAnsi="Arial" w:cs="Arial" w:hint="eastAsia"/>
          <w:szCs w:val="21"/>
        </w:rPr>
        <w:t>PC2</w:t>
      </w:r>
      <w:r w:rsidRPr="00EC2970">
        <w:rPr>
          <w:rFonts w:ascii="Arial" w:hAnsi="Arial" w:cs="Arial" w:hint="eastAsia"/>
          <w:szCs w:val="21"/>
        </w:rPr>
        <w:t>到</w:t>
      </w:r>
      <w:r w:rsidRPr="00EC2970">
        <w:rPr>
          <w:rFonts w:ascii="Arial" w:hAnsi="Arial" w:cs="Arial" w:hint="eastAsia"/>
          <w:szCs w:val="21"/>
        </w:rPr>
        <w:t>PC1</w:t>
      </w:r>
    </w:p>
    <w:p w14:paraId="55EBE888" w14:textId="77777777" w:rsidR="00EC2970" w:rsidRPr="00EC2970" w:rsidRDefault="00EC2970" w:rsidP="00EC2970">
      <w:pPr>
        <w:ind w:firstLine="420"/>
        <w:rPr>
          <w:rFonts w:ascii="Arial" w:hAnsi="Arial" w:cs="Arial"/>
          <w:szCs w:val="21"/>
        </w:rPr>
      </w:pPr>
      <w:r w:rsidRPr="00EC2970">
        <w:rPr>
          <w:rFonts w:ascii="Arial" w:hAnsi="Arial" w:cs="Arial"/>
          <w:szCs w:val="21"/>
        </w:rPr>
        <w:t xml:space="preserve">Reply from </w:t>
      </w:r>
      <w:proofErr w:type="gramStart"/>
      <w:r w:rsidRPr="00EC2970">
        <w:rPr>
          <w:rFonts w:ascii="Arial" w:hAnsi="Arial" w:cs="Arial"/>
          <w:szCs w:val="21"/>
        </w:rPr>
        <w:t>172.16.3.2 :</w:t>
      </w:r>
      <w:proofErr w:type="gramEnd"/>
      <w:r w:rsidRPr="00EC2970">
        <w:rPr>
          <w:rFonts w:ascii="Arial" w:hAnsi="Arial" w:cs="Arial"/>
          <w:szCs w:val="21"/>
        </w:rPr>
        <w:t xml:space="preserve"> Destination host unreachable</w:t>
      </w:r>
    </w:p>
    <w:p w14:paraId="56449873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r w:rsidRPr="00EC2970">
        <w:rPr>
          <w:rFonts w:ascii="Arial" w:hAnsi="Arial" w:cs="Arial" w:hint="eastAsia"/>
          <w:szCs w:val="21"/>
        </w:rPr>
        <w:t>测试结果会显示目的不可达。</w:t>
      </w:r>
    </w:p>
    <w:p w14:paraId="209954F6" w14:textId="77777777" w:rsidR="00EC2970" w:rsidRPr="00EC2970" w:rsidRDefault="00EC2970" w:rsidP="00EC2970">
      <w:pPr>
        <w:ind w:firstLine="420"/>
        <w:rPr>
          <w:rFonts w:ascii="Arial" w:hAnsi="Arial" w:cs="Arial"/>
          <w:szCs w:val="21"/>
        </w:rPr>
      </w:pPr>
    </w:p>
    <w:p w14:paraId="355D2B66" w14:textId="77777777" w:rsidR="00EC2970" w:rsidRPr="00EC2970" w:rsidRDefault="00EC2970" w:rsidP="00EC2970">
      <w:pPr>
        <w:ind w:firstLine="420"/>
        <w:rPr>
          <w:rFonts w:ascii="Arial" w:hAnsi="Arial" w:cs="Arial"/>
          <w:szCs w:val="21"/>
        </w:rPr>
      </w:pPr>
    </w:p>
    <w:p w14:paraId="5256AD36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r w:rsidRPr="00EC2970">
        <w:rPr>
          <w:rFonts w:ascii="Arial" w:hAnsi="Arial" w:cs="Arial" w:hint="eastAsia"/>
          <w:szCs w:val="21"/>
        </w:rPr>
        <w:t>第十三步：测试网络的连通性</w:t>
      </w:r>
    </w:p>
    <w:p w14:paraId="623FE38E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r w:rsidRPr="00EC2970">
        <w:rPr>
          <w:rFonts w:ascii="Arial" w:hAnsi="Arial" w:cs="Arial" w:hint="eastAsia"/>
          <w:szCs w:val="21"/>
        </w:rPr>
        <w:t>返回到</w:t>
      </w:r>
      <w:r w:rsidRPr="00EC2970">
        <w:rPr>
          <w:rFonts w:ascii="Arial" w:hAnsi="Arial" w:cs="Arial" w:hint="eastAsia"/>
          <w:szCs w:val="21"/>
        </w:rPr>
        <w:t>DOS</w:t>
      </w:r>
      <w:r w:rsidRPr="00EC2970">
        <w:rPr>
          <w:rFonts w:ascii="Arial" w:hAnsi="Arial" w:cs="Arial" w:hint="eastAsia"/>
          <w:szCs w:val="21"/>
        </w:rPr>
        <w:t>。</w:t>
      </w:r>
    </w:p>
    <w:p w14:paraId="4809B0DA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r w:rsidRPr="00EC2970">
        <w:rPr>
          <w:rFonts w:ascii="Arial" w:hAnsi="Arial" w:cs="Arial" w:hint="eastAsia"/>
          <w:szCs w:val="21"/>
        </w:rPr>
        <w:t xml:space="preserve">C:\&gt;ping 172.16.3.22  </w:t>
      </w:r>
      <w:r w:rsidRPr="00EC2970">
        <w:rPr>
          <w:rFonts w:ascii="Arial" w:hAnsi="Arial" w:cs="Arial" w:hint="eastAsia"/>
          <w:szCs w:val="21"/>
        </w:rPr>
        <w:t>！从</w:t>
      </w:r>
      <w:r w:rsidRPr="00EC2970">
        <w:rPr>
          <w:rFonts w:ascii="Arial" w:hAnsi="Arial" w:cs="Arial" w:hint="eastAsia"/>
          <w:szCs w:val="21"/>
        </w:rPr>
        <w:t>PC1</w:t>
      </w:r>
      <w:r w:rsidRPr="00EC2970">
        <w:rPr>
          <w:rFonts w:ascii="Arial" w:hAnsi="Arial" w:cs="Arial" w:hint="eastAsia"/>
          <w:szCs w:val="21"/>
        </w:rPr>
        <w:t>到</w:t>
      </w:r>
      <w:r w:rsidRPr="00EC2970">
        <w:rPr>
          <w:rFonts w:ascii="Arial" w:hAnsi="Arial" w:cs="Arial" w:hint="eastAsia"/>
          <w:szCs w:val="21"/>
        </w:rPr>
        <w:t>PC2</w:t>
      </w:r>
    </w:p>
    <w:p w14:paraId="36D2751C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r w:rsidRPr="00EC2970">
        <w:rPr>
          <w:rFonts w:ascii="Arial" w:hAnsi="Arial" w:cs="Arial" w:hint="eastAsia"/>
          <w:szCs w:val="21"/>
        </w:rPr>
        <w:t xml:space="preserve">C:\&gt;ping 172.16.1.11  </w:t>
      </w:r>
      <w:r w:rsidRPr="00EC2970">
        <w:rPr>
          <w:rFonts w:ascii="Arial" w:hAnsi="Arial" w:cs="Arial" w:hint="eastAsia"/>
          <w:szCs w:val="21"/>
        </w:rPr>
        <w:t>！从</w:t>
      </w:r>
      <w:r w:rsidRPr="00EC2970">
        <w:rPr>
          <w:rFonts w:ascii="Arial" w:hAnsi="Arial" w:cs="Arial" w:hint="eastAsia"/>
          <w:szCs w:val="21"/>
        </w:rPr>
        <w:t>PC2</w:t>
      </w:r>
      <w:r w:rsidRPr="00EC2970">
        <w:rPr>
          <w:rFonts w:ascii="Arial" w:hAnsi="Arial" w:cs="Arial" w:hint="eastAsia"/>
          <w:szCs w:val="21"/>
        </w:rPr>
        <w:t>到</w:t>
      </w:r>
      <w:r w:rsidRPr="00EC2970">
        <w:rPr>
          <w:rFonts w:ascii="Arial" w:hAnsi="Arial" w:cs="Arial" w:hint="eastAsia"/>
          <w:szCs w:val="21"/>
        </w:rPr>
        <w:t>PC1</w:t>
      </w:r>
    </w:p>
    <w:p w14:paraId="42E38BD0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r w:rsidRPr="00EC2970">
        <w:rPr>
          <w:rFonts w:ascii="Arial" w:hAnsi="Arial" w:cs="Arial" w:hint="eastAsia"/>
          <w:szCs w:val="21"/>
        </w:rPr>
        <w:t>注意：显示结果应该是连通的，否则说明路由表配置有错。</w:t>
      </w:r>
    </w:p>
    <w:p w14:paraId="2E777FD5" w14:textId="77777777" w:rsidR="00EC2970" w:rsidRPr="00EC2970" w:rsidRDefault="00EC2970" w:rsidP="00EC2970">
      <w:pPr>
        <w:ind w:firstLine="420"/>
        <w:rPr>
          <w:rFonts w:ascii="Arial" w:hAnsi="Arial" w:cs="Arial"/>
          <w:szCs w:val="21"/>
        </w:rPr>
      </w:pPr>
    </w:p>
    <w:p w14:paraId="396FDCFB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r w:rsidRPr="00EC2970">
        <w:rPr>
          <w:rFonts w:ascii="Arial" w:hAnsi="Arial" w:cs="Arial" w:hint="eastAsia"/>
          <w:szCs w:val="21"/>
        </w:rPr>
        <w:t>进一步要求：</w:t>
      </w:r>
    </w:p>
    <w:p w14:paraId="137D516B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r w:rsidRPr="00EC2970">
        <w:rPr>
          <w:rFonts w:ascii="Arial" w:hAnsi="Arial" w:cs="Arial" w:hint="eastAsia"/>
          <w:szCs w:val="21"/>
        </w:rPr>
        <w:t>断开某条链路，构成故障，观察路由信息，再连接好链路，观察并分析路由信息。</w:t>
      </w:r>
    </w:p>
    <w:p w14:paraId="49A92D3E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r w:rsidRPr="00EC2970">
        <w:rPr>
          <w:rFonts w:ascii="Arial" w:hAnsi="Arial" w:cs="Arial" w:hint="eastAsia"/>
          <w:szCs w:val="21"/>
        </w:rPr>
        <w:t>使用命令：</w:t>
      </w:r>
      <w:r w:rsidRPr="00EC2970">
        <w:rPr>
          <w:rFonts w:ascii="Arial" w:hAnsi="Arial" w:cs="Arial" w:hint="eastAsia"/>
          <w:szCs w:val="21"/>
        </w:rPr>
        <w:t xml:space="preserve">show </w:t>
      </w:r>
      <w:proofErr w:type="spellStart"/>
      <w:r w:rsidRPr="00EC2970">
        <w:rPr>
          <w:rFonts w:ascii="Arial" w:hAnsi="Arial" w:cs="Arial" w:hint="eastAsia"/>
          <w:szCs w:val="21"/>
        </w:rPr>
        <w:t>ip</w:t>
      </w:r>
      <w:proofErr w:type="spellEnd"/>
      <w:r w:rsidRPr="00EC2970">
        <w:rPr>
          <w:rFonts w:ascii="Arial" w:hAnsi="Arial" w:cs="Arial" w:hint="eastAsia"/>
          <w:szCs w:val="21"/>
        </w:rPr>
        <w:t xml:space="preserve"> route </w:t>
      </w:r>
      <w:r w:rsidRPr="00EC2970">
        <w:rPr>
          <w:rFonts w:ascii="Arial" w:hAnsi="Arial" w:cs="Arial" w:hint="eastAsia"/>
          <w:szCs w:val="21"/>
        </w:rPr>
        <w:t>检查路由表。</w:t>
      </w:r>
    </w:p>
    <w:p w14:paraId="7A398647" w14:textId="77777777" w:rsidR="00EC2970" w:rsidRPr="00EC2970" w:rsidRDefault="00EC2970" w:rsidP="00EC2970">
      <w:pPr>
        <w:ind w:firstLine="420"/>
        <w:rPr>
          <w:rFonts w:ascii="Arial" w:hAnsi="Arial" w:cs="Arial" w:hint="eastAsia"/>
          <w:szCs w:val="21"/>
        </w:rPr>
      </w:pPr>
      <w:r w:rsidRPr="00EC2970">
        <w:rPr>
          <w:rFonts w:ascii="Arial" w:hAnsi="Arial" w:cs="Arial" w:hint="eastAsia"/>
          <w:szCs w:val="21"/>
        </w:rPr>
        <w:lastRenderedPageBreak/>
        <w:t xml:space="preserve">Clear </w:t>
      </w:r>
      <w:proofErr w:type="spellStart"/>
      <w:r w:rsidRPr="00EC2970">
        <w:rPr>
          <w:rFonts w:ascii="Arial" w:hAnsi="Arial" w:cs="Arial" w:hint="eastAsia"/>
          <w:szCs w:val="21"/>
        </w:rPr>
        <w:t>ip</w:t>
      </w:r>
      <w:proofErr w:type="spellEnd"/>
      <w:r w:rsidRPr="00EC2970">
        <w:rPr>
          <w:rFonts w:ascii="Arial" w:hAnsi="Arial" w:cs="Arial" w:hint="eastAsia"/>
          <w:szCs w:val="21"/>
        </w:rPr>
        <w:t xml:space="preserve"> route </w:t>
      </w:r>
      <w:r w:rsidRPr="00EC2970">
        <w:rPr>
          <w:rFonts w:ascii="Arial" w:hAnsi="Arial" w:cs="Arial" w:hint="eastAsia"/>
          <w:szCs w:val="21"/>
        </w:rPr>
        <w:t>清除路由表（</w:t>
      </w:r>
      <w:r w:rsidRPr="00EC2970">
        <w:rPr>
          <w:rFonts w:ascii="Arial" w:hAnsi="Arial" w:cs="Arial" w:hint="eastAsia"/>
          <w:szCs w:val="21"/>
        </w:rPr>
        <w:t xml:space="preserve"> no </w:t>
      </w:r>
      <w:proofErr w:type="spellStart"/>
      <w:r w:rsidRPr="00EC2970">
        <w:rPr>
          <w:rFonts w:ascii="Arial" w:hAnsi="Arial" w:cs="Arial" w:hint="eastAsia"/>
          <w:szCs w:val="21"/>
        </w:rPr>
        <w:t>ip</w:t>
      </w:r>
      <w:proofErr w:type="spellEnd"/>
      <w:r w:rsidRPr="00EC2970">
        <w:rPr>
          <w:rFonts w:ascii="Arial" w:hAnsi="Arial" w:cs="Arial" w:hint="eastAsia"/>
          <w:szCs w:val="21"/>
        </w:rPr>
        <w:t xml:space="preserve"> route</w:t>
      </w:r>
      <w:r w:rsidRPr="00EC2970">
        <w:rPr>
          <w:rFonts w:ascii="Arial" w:hAnsi="Arial" w:cs="Arial" w:hint="eastAsia"/>
          <w:szCs w:val="21"/>
        </w:rPr>
        <w:t>）。</w:t>
      </w:r>
      <w:r w:rsidRPr="00EC2970">
        <w:rPr>
          <w:rFonts w:ascii="Arial" w:hAnsi="Arial" w:cs="Arial" w:hint="eastAsia"/>
          <w:szCs w:val="21"/>
        </w:rPr>
        <w:t xml:space="preserve">Debug </w:t>
      </w:r>
      <w:proofErr w:type="spellStart"/>
      <w:r w:rsidRPr="00EC2970">
        <w:rPr>
          <w:rFonts w:ascii="Arial" w:hAnsi="Arial" w:cs="Arial" w:hint="eastAsia"/>
          <w:szCs w:val="21"/>
        </w:rPr>
        <w:t>ip</w:t>
      </w:r>
      <w:proofErr w:type="spellEnd"/>
      <w:r w:rsidRPr="00EC2970">
        <w:rPr>
          <w:rFonts w:ascii="Arial" w:hAnsi="Arial" w:cs="Arial" w:hint="eastAsia"/>
          <w:szCs w:val="21"/>
        </w:rPr>
        <w:t xml:space="preserve"> rip</w:t>
      </w:r>
      <w:r w:rsidRPr="00EC2970">
        <w:rPr>
          <w:rFonts w:ascii="Arial" w:hAnsi="Arial" w:cs="Arial" w:hint="eastAsia"/>
          <w:szCs w:val="21"/>
        </w:rPr>
        <w:t>专门用来显示路由器发送和接收的</w:t>
      </w:r>
      <w:r w:rsidRPr="00EC2970">
        <w:rPr>
          <w:rFonts w:ascii="Arial" w:hAnsi="Arial" w:cs="Arial" w:hint="eastAsia"/>
          <w:szCs w:val="21"/>
        </w:rPr>
        <w:t>RIP</w:t>
      </w:r>
      <w:r w:rsidRPr="00EC2970">
        <w:rPr>
          <w:rFonts w:ascii="Arial" w:hAnsi="Arial" w:cs="Arial" w:hint="eastAsia"/>
          <w:szCs w:val="21"/>
        </w:rPr>
        <w:t>更新信息。</w:t>
      </w:r>
    </w:p>
    <w:p w14:paraId="0BE13B12" w14:textId="77777777" w:rsidR="00EC2970" w:rsidRPr="00EC2970" w:rsidRDefault="00EC2970" w:rsidP="00EC2970">
      <w:pPr>
        <w:ind w:firstLine="420"/>
        <w:rPr>
          <w:rFonts w:ascii="Arial" w:hAnsi="Arial" w:cs="Arial"/>
          <w:szCs w:val="21"/>
        </w:rPr>
      </w:pPr>
    </w:p>
    <w:p w14:paraId="21B582EF" w14:textId="77777777" w:rsidR="00C244A1" w:rsidRDefault="00D4161B" w:rsidP="00C244A1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实验结果与分析</w:t>
      </w:r>
      <w:r w:rsidR="00083B8C">
        <w:rPr>
          <w:rFonts w:hint="eastAsia"/>
          <w:b/>
          <w:sz w:val="28"/>
          <w:szCs w:val="28"/>
        </w:rPr>
        <w:t>（思考题）</w:t>
      </w:r>
    </w:p>
    <w:p w14:paraId="5B7D0477" w14:textId="25BEE4BA" w:rsidR="003A3E06" w:rsidRDefault="003A3E06" w:rsidP="00C05458">
      <w:pPr>
        <w:spacing w:line="360" w:lineRule="auto"/>
        <w:ind w:left="855"/>
        <w:rPr>
          <w:szCs w:val="21"/>
        </w:rPr>
      </w:pPr>
      <w:r>
        <w:rPr>
          <w:rFonts w:hint="eastAsia"/>
          <w:szCs w:val="21"/>
        </w:rPr>
        <w:t>两台主机配置新的</w:t>
      </w:r>
      <w:proofErr w:type="spellStart"/>
      <w:r>
        <w:rPr>
          <w:rFonts w:hint="eastAsia"/>
          <w:szCs w:val="21"/>
        </w:rPr>
        <w:t>i</w:t>
      </w:r>
      <w:r>
        <w:rPr>
          <w:szCs w:val="21"/>
        </w:rPr>
        <w:t>p</w:t>
      </w:r>
      <w:proofErr w:type="spellEnd"/>
      <w:r>
        <w:rPr>
          <w:rFonts w:hint="eastAsia"/>
          <w:szCs w:val="21"/>
        </w:rPr>
        <w:t>地址</w:t>
      </w:r>
    </w:p>
    <w:p w14:paraId="2214E1A2" w14:textId="07F19F68" w:rsidR="00C05458" w:rsidRDefault="003A3E06" w:rsidP="00C05458">
      <w:pPr>
        <w:spacing w:line="360" w:lineRule="auto"/>
        <w:ind w:left="855"/>
        <w:rPr>
          <w:szCs w:val="21"/>
        </w:rPr>
      </w:pPr>
      <w:r>
        <w:rPr>
          <w:noProof/>
        </w:rPr>
        <w:drawing>
          <wp:inline distT="0" distB="0" distL="0" distR="0" wp14:anchorId="23739C0D" wp14:editId="589C8EC8">
            <wp:extent cx="2982760" cy="1290638"/>
            <wp:effectExtent l="0" t="0" r="825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824" cy="12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3662D6" wp14:editId="38E0177B">
            <wp:extent cx="1933575" cy="2049012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512" cy="205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60608" w14:textId="330CABF9" w:rsidR="001E2B9E" w:rsidRDefault="003A3E06" w:rsidP="00C05458">
      <w:pPr>
        <w:spacing w:line="360" w:lineRule="auto"/>
        <w:ind w:left="855"/>
        <w:rPr>
          <w:rFonts w:hint="eastAsia"/>
          <w:szCs w:val="21"/>
        </w:rPr>
      </w:pPr>
      <w:r>
        <w:rPr>
          <w:rFonts w:hint="eastAsia"/>
          <w:szCs w:val="21"/>
        </w:rPr>
        <w:t>一开</w:t>
      </w:r>
      <w:proofErr w:type="gramStart"/>
      <w:r>
        <w:rPr>
          <w:rFonts w:hint="eastAsia"/>
          <w:szCs w:val="21"/>
        </w:rPr>
        <w:t>始未</w:t>
      </w:r>
      <w:proofErr w:type="gramEnd"/>
      <w:r>
        <w:rPr>
          <w:rFonts w:hint="eastAsia"/>
          <w:szCs w:val="21"/>
        </w:rPr>
        <w:t>关防火墙，会出现无法访问的情况</w:t>
      </w:r>
    </w:p>
    <w:p w14:paraId="0BA674F7" w14:textId="41F40FD8" w:rsidR="001E2B9E" w:rsidRDefault="003A3E06" w:rsidP="00C05458">
      <w:pPr>
        <w:spacing w:line="360" w:lineRule="auto"/>
        <w:ind w:left="855"/>
        <w:rPr>
          <w:b/>
          <w:szCs w:val="21"/>
        </w:rPr>
      </w:pPr>
      <w:r>
        <w:rPr>
          <w:noProof/>
        </w:rPr>
        <w:drawing>
          <wp:inline distT="0" distB="0" distL="0" distR="0" wp14:anchorId="0E3E56DB" wp14:editId="2482233B">
            <wp:extent cx="5274310" cy="13525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ECC1A" w14:textId="6C53628E" w:rsidR="001E2B9E" w:rsidRDefault="003A3E06" w:rsidP="00C05458">
      <w:pPr>
        <w:spacing w:line="360" w:lineRule="auto"/>
        <w:ind w:left="855"/>
        <w:rPr>
          <w:b/>
          <w:szCs w:val="21"/>
        </w:rPr>
      </w:pPr>
      <w:r>
        <w:rPr>
          <w:rFonts w:hint="eastAsia"/>
          <w:b/>
          <w:szCs w:val="21"/>
        </w:rPr>
        <w:t>当防火墙一关，两台主机就能相互连通了</w:t>
      </w:r>
    </w:p>
    <w:p w14:paraId="55F8C83D" w14:textId="402B286D" w:rsidR="003A3E06" w:rsidRDefault="003A3E06" w:rsidP="00C05458">
      <w:pPr>
        <w:spacing w:line="360" w:lineRule="auto"/>
        <w:ind w:left="855"/>
        <w:rPr>
          <w:rFonts w:hint="eastAsia"/>
          <w:b/>
          <w:szCs w:val="21"/>
        </w:rPr>
      </w:pPr>
      <w:r>
        <w:rPr>
          <w:noProof/>
        </w:rPr>
        <w:drawing>
          <wp:inline distT="0" distB="0" distL="0" distR="0" wp14:anchorId="15AE7541" wp14:editId="5AF2A6CD">
            <wp:extent cx="2270230" cy="95726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871" cy="96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D4F1CA" wp14:editId="62AB2FDE">
            <wp:extent cx="2362200" cy="1154853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41" cy="116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4CAE8B" wp14:editId="58B48E1D">
            <wp:extent cx="2688065" cy="12573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477" cy="125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C6B1" w14:textId="137A60F7" w:rsidR="00C05458" w:rsidRDefault="003A3E06" w:rsidP="00C05458">
      <w:pPr>
        <w:spacing w:line="360" w:lineRule="auto"/>
        <w:ind w:left="855"/>
        <w:rPr>
          <w:b/>
          <w:szCs w:val="21"/>
        </w:rPr>
      </w:pPr>
      <w:r>
        <w:rPr>
          <w:rFonts w:hint="eastAsia"/>
          <w:b/>
          <w:szCs w:val="21"/>
        </w:rPr>
        <w:t>当将路由器的链路断开，路由表上仅显示本路由表的接口信息。</w:t>
      </w:r>
    </w:p>
    <w:p w14:paraId="027328AE" w14:textId="64B924F5" w:rsidR="00C05458" w:rsidRDefault="003A3E06" w:rsidP="00AF0F68">
      <w:pPr>
        <w:spacing w:line="360" w:lineRule="auto"/>
        <w:ind w:left="855"/>
        <w:rPr>
          <w:b/>
          <w:szCs w:val="21"/>
        </w:rPr>
      </w:pPr>
      <w:r>
        <w:rPr>
          <w:noProof/>
        </w:rPr>
        <w:drawing>
          <wp:inline distT="0" distB="0" distL="0" distR="0" wp14:anchorId="0CFF6D75" wp14:editId="3D7E898E">
            <wp:extent cx="5274310" cy="7835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BB81A" w14:textId="43178D5D" w:rsidR="00AF0F68" w:rsidRDefault="00AF0F68" w:rsidP="00AF0F68">
      <w:pPr>
        <w:spacing w:line="360" w:lineRule="auto"/>
        <w:ind w:left="855"/>
        <w:rPr>
          <w:b/>
          <w:szCs w:val="21"/>
        </w:rPr>
      </w:pPr>
      <w:r>
        <w:rPr>
          <w:rFonts w:hint="eastAsia"/>
          <w:b/>
          <w:szCs w:val="21"/>
        </w:rPr>
        <w:t>当链路</w:t>
      </w:r>
      <w:proofErr w:type="gramStart"/>
      <w:r>
        <w:rPr>
          <w:rFonts w:hint="eastAsia"/>
          <w:b/>
          <w:szCs w:val="21"/>
        </w:rPr>
        <w:t>一</w:t>
      </w:r>
      <w:proofErr w:type="gramEnd"/>
      <w:r>
        <w:rPr>
          <w:rFonts w:hint="eastAsia"/>
          <w:b/>
          <w:szCs w:val="21"/>
        </w:rPr>
        <w:t>接上就能显示与其相连的相关路由信息。</w:t>
      </w:r>
    </w:p>
    <w:p w14:paraId="79970013" w14:textId="58818F1E" w:rsidR="00AF0F68" w:rsidRPr="00AF0F68" w:rsidRDefault="00AF0F68" w:rsidP="00AF0F68">
      <w:pPr>
        <w:spacing w:line="360" w:lineRule="auto"/>
        <w:ind w:left="855"/>
        <w:rPr>
          <w:rFonts w:hint="eastAsia"/>
          <w:b/>
          <w:szCs w:val="21"/>
        </w:rPr>
      </w:pPr>
      <w:r>
        <w:rPr>
          <w:noProof/>
        </w:rPr>
        <w:drawing>
          <wp:inline distT="0" distB="0" distL="0" distR="0" wp14:anchorId="694F38C6" wp14:editId="4B98878B">
            <wp:extent cx="5274310" cy="183451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C4D6A" w14:textId="253F984C" w:rsidR="008D3626" w:rsidRPr="00183302" w:rsidRDefault="008D3626" w:rsidP="008D3626">
      <w:pPr>
        <w:jc w:val="center"/>
        <w:rPr>
          <w:rFonts w:eastAsia="楷体_GB2312"/>
          <w:sz w:val="32"/>
          <w:szCs w:val="32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  <w:r w:rsidRPr="00183302">
        <w:rPr>
          <w:rFonts w:eastAsia="楷体_GB2312"/>
          <w:b/>
          <w:sz w:val="32"/>
          <w:szCs w:val="32"/>
        </w:rPr>
        <w:t>(</w:t>
      </w:r>
      <w:r w:rsidRPr="00183302">
        <w:rPr>
          <w:rFonts w:eastAsia="楷体_GB2312"/>
          <w:b/>
          <w:sz w:val="32"/>
          <w:szCs w:val="32"/>
        </w:rPr>
        <w:t>附页</w:t>
      </w:r>
      <w:r w:rsidRPr="00183302">
        <w:rPr>
          <w:rFonts w:eastAsia="楷体_GB2312"/>
          <w:b/>
          <w:sz w:val="32"/>
          <w:szCs w:val="32"/>
        </w:rPr>
        <w:t>)</w:t>
      </w:r>
    </w:p>
    <w:p w14:paraId="0262A9D0" w14:textId="77777777" w:rsidR="008D3626" w:rsidRPr="00183302" w:rsidRDefault="008D3626" w:rsidP="008D3626">
      <w:pPr>
        <w:rPr>
          <w:rFonts w:eastAsia="楷体_GB2312"/>
          <w:szCs w:val="21"/>
          <w:u w:val="single"/>
        </w:rPr>
      </w:pPr>
      <w:r w:rsidRPr="00183302">
        <w:rPr>
          <w:rFonts w:eastAsia="楷体_GB2312"/>
          <w:sz w:val="32"/>
          <w:szCs w:val="32"/>
          <w:u w:val="single"/>
        </w:rPr>
        <w:t xml:space="preserve">                   </w:t>
      </w:r>
      <w:r w:rsidRPr="00183302">
        <w:rPr>
          <w:rFonts w:eastAsia="楷体_GB2312"/>
          <w:szCs w:val="21"/>
          <w:u w:val="single"/>
        </w:rPr>
        <w:t xml:space="preserve">                                                 </w:t>
      </w:r>
    </w:p>
    <w:p w14:paraId="1E1953ED" w14:textId="77777777" w:rsidR="009635F2" w:rsidRPr="008D3626" w:rsidRDefault="009635F2"/>
    <w:sectPr w:rsidR="009635F2" w:rsidRPr="008D3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6A08D" w14:textId="77777777" w:rsidR="00F71638" w:rsidRDefault="00F71638" w:rsidP="00903E84">
      <w:r>
        <w:separator/>
      </w:r>
    </w:p>
  </w:endnote>
  <w:endnote w:type="continuationSeparator" w:id="0">
    <w:p w14:paraId="7E768E4C" w14:textId="77777777" w:rsidR="00F71638" w:rsidRDefault="00F71638" w:rsidP="00903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20DB8" w14:textId="77777777" w:rsidR="00F71638" w:rsidRDefault="00F71638" w:rsidP="00903E84">
      <w:r>
        <w:separator/>
      </w:r>
    </w:p>
  </w:footnote>
  <w:footnote w:type="continuationSeparator" w:id="0">
    <w:p w14:paraId="7EBFC4B9" w14:textId="77777777" w:rsidR="00F71638" w:rsidRDefault="00F71638" w:rsidP="00903E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DD52D48"/>
    <w:multiLevelType w:val="singleLevel"/>
    <w:tmpl w:val="ADD52D4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E"/>
    <w:multiLevelType w:val="multilevel"/>
    <w:tmpl w:val="0000000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13"/>
    <w:multiLevelType w:val="multilevel"/>
    <w:tmpl w:val="00000013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宋体" w:hAnsi="宋体" w:cs="宋体" w:hint="default"/>
        <w:b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0000001E"/>
    <w:multiLevelType w:val="singleLevel"/>
    <w:tmpl w:val="0000001E"/>
    <w:lvl w:ilvl="0">
      <w:start w:val="5"/>
      <w:numFmt w:val="decimal"/>
      <w:suff w:val="nothing"/>
      <w:lvlText w:val="%1、"/>
      <w:lvlJc w:val="left"/>
    </w:lvl>
  </w:abstractNum>
  <w:abstractNum w:abstractNumId="9" w15:restartNumberingAfterBreak="0">
    <w:nsid w:val="00000021"/>
    <w:multiLevelType w:val="multilevel"/>
    <w:tmpl w:val="00000021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22"/>
    <w:multiLevelType w:val="multilevel"/>
    <w:tmpl w:val="00000022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00000023"/>
    <w:multiLevelType w:val="multilevel"/>
    <w:tmpl w:val="00000023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27"/>
    <w:multiLevelType w:val="multilevel"/>
    <w:tmpl w:val="00000027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28"/>
    <w:multiLevelType w:val="multilevel"/>
    <w:tmpl w:val="0000002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宋体" w:hAnsi="宋体" w:cs="宋体" w:hint="default"/>
        <w:b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A4B2128"/>
    <w:multiLevelType w:val="hybridMultilevel"/>
    <w:tmpl w:val="886E5EE6"/>
    <w:lvl w:ilvl="0" w:tplc="1F4C2A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56E7E3B"/>
    <w:multiLevelType w:val="singleLevel"/>
    <w:tmpl w:val="556E7E3B"/>
    <w:lvl w:ilvl="0">
      <w:start w:val="3"/>
      <w:numFmt w:val="decimal"/>
      <w:suff w:val="nothing"/>
      <w:lvlText w:val="%1、"/>
      <w:lvlJc w:val="left"/>
    </w:lvl>
  </w:abstractNum>
  <w:abstractNum w:abstractNumId="17" w15:restartNumberingAfterBreak="0">
    <w:nsid w:val="69327C6F"/>
    <w:multiLevelType w:val="hybridMultilevel"/>
    <w:tmpl w:val="81F88214"/>
    <w:lvl w:ilvl="0" w:tplc="805A5FCC">
      <w:start w:val="1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8" w15:restartNumberingAfterBreak="0">
    <w:nsid w:val="711D8477"/>
    <w:multiLevelType w:val="singleLevel"/>
    <w:tmpl w:val="711D8477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9" w15:restartNumberingAfterBreak="0">
    <w:nsid w:val="7D834ECB"/>
    <w:multiLevelType w:val="hybridMultilevel"/>
    <w:tmpl w:val="A2FC1546"/>
    <w:lvl w:ilvl="0" w:tplc="A99432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4"/>
  </w:num>
  <w:num w:numId="3">
    <w:abstractNumId w:val="11"/>
  </w:num>
  <w:num w:numId="4">
    <w:abstractNumId w:val="17"/>
  </w:num>
  <w:num w:numId="5">
    <w:abstractNumId w:val="5"/>
  </w:num>
  <w:num w:numId="6">
    <w:abstractNumId w:val="3"/>
  </w:num>
  <w:num w:numId="7">
    <w:abstractNumId w:val="16"/>
  </w:num>
  <w:num w:numId="8">
    <w:abstractNumId w:val="18"/>
  </w:num>
  <w:num w:numId="9">
    <w:abstractNumId w:val="0"/>
  </w:num>
  <w:num w:numId="10">
    <w:abstractNumId w:val="1"/>
  </w:num>
  <w:num w:numId="11">
    <w:abstractNumId w:val="9"/>
  </w:num>
  <w:num w:numId="12">
    <w:abstractNumId w:val="12"/>
  </w:num>
  <w:num w:numId="13">
    <w:abstractNumId w:val="15"/>
  </w:num>
  <w:num w:numId="14">
    <w:abstractNumId w:val="6"/>
  </w:num>
  <w:num w:numId="15">
    <w:abstractNumId w:val="13"/>
  </w:num>
  <w:num w:numId="16">
    <w:abstractNumId w:val="7"/>
  </w:num>
  <w:num w:numId="17">
    <w:abstractNumId w:val="10"/>
  </w:num>
  <w:num w:numId="18">
    <w:abstractNumId w:val="2"/>
  </w:num>
  <w:num w:numId="19">
    <w:abstractNumId w:val="8"/>
  </w:num>
  <w:num w:numId="20">
    <w:abstractNumId w:val="19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26"/>
    <w:rsid w:val="00015624"/>
    <w:rsid w:val="0004397D"/>
    <w:rsid w:val="00067409"/>
    <w:rsid w:val="00075179"/>
    <w:rsid w:val="00083301"/>
    <w:rsid w:val="00083B8C"/>
    <w:rsid w:val="000B68F5"/>
    <w:rsid w:val="000C0206"/>
    <w:rsid w:val="000F2015"/>
    <w:rsid w:val="00113FBC"/>
    <w:rsid w:val="001164D0"/>
    <w:rsid w:val="001E2B9E"/>
    <w:rsid w:val="001F101C"/>
    <w:rsid w:val="00250548"/>
    <w:rsid w:val="0025496D"/>
    <w:rsid w:val="00261019"/>
    <w:rsid w:val="002855DC"/>
    <w:rsid w:val="002A0E60"/>
    <w:rsid w:val="002F6707"/>
    <w:rsid w:val="00347014"/>
    <w:rsid w:val="00392196"/>
    <w:rsid w:val="003A3E06"/>
    <w:rsid w:val="00451D09"/>
    <w:rsid w:val="004800F1"/>
    <w:rsid w:val="004A2F3B"/>
    <w:rsid w:val="004B2672"/>
    <w:rsid w:val="004D01FE"/>
    <w:rsid w:val="004E2910"/>
    <w:rsid w:val="004F765B"/>
    <w:rsid w:val="00565616"/>
    <w:rsid w:val="005A43F0"/>
    <w:rsid w:val="005E5708"/>
    <w:rsid w:val="005E5A71"/>
    <w:rsid w:val="006072B2"/>
    <w:rsid w:val="00690B66"/>
    <w:rsid w:val="006E11A1"/>
    <w:rsid w:val="007326C7"/>
    <w:rsid w:val="007601DC"/>
    <w:rsid w:val="007A2867"/>
    <w:rsid w:val="007A39F9"/>
    <w:rsid w:val="007D163E"/>
    <w:rsid w:val="007E5FEC"/>
    <w:rsid w:val="007F47DE"/>
    <w:rsid w:val="00802691"/>
    <w:rsid w:val="00844A67"/>
    <w:rsid w:val="008567A8"/>
    <w:rsid w:val="00887B83"/>
    <w:rsid w:val="008C1903"/>
    <w:rsid w:val="008D3626"/>
    <w:rsid w:val="00903E84"/>
    <w:rsid w:val="00910174"/>
    <w:rsid w:val="00913CE9"/>
    <w:rsid w:val="00922C84"/>
    <w:rsid w:val="00934AA4"/>
    <w:rsid w:val="00952BB1"/>
    <w:rsid w:val="00953F44"/>
    <w:rsid w:val="009635F2"/>
    <w:rsid w:val="009F4F0F"/>
    <w:rsid w:val="009F70D8"/>
    <w:rsid w:val="00A25B25"/>
    <w:rsid w:val="00A51ED7"/>
    <w:rsid w:val="00A521A3"/>
    <w:rsid w:val="00A61F01"/>
    <w:rsid w:val="00A84979"/>
    <w:rsid w:val="00AB5CB1"/>
    <w:rsid w:val="00AD170D"/>
    <w:rsid w:val="00AE630F"/>
    <w:rsid w:val="00AF0F68"/>
    <w:rsid w:val="00B02BE7"/>
    <w:rsid w:val="00B12C0A"/>
    <w:rsid w:val="00B549F2"/>
    <w:rsid w:val="00B80D00"/>
    <w:rsid w:val="00B83F70"/>
    <w:rsid w:val="00BB59F9"/>
    <w:rsid w:val="00BD5E17"/>
    <w:rsid w:val="00BD635A"/>
    <w:rsid w:val="00BE518B"/>
    <w:rsid w:val="00C05458"/>
    <w:rsid w:val="00C244A1"/>
    <w:rsid w:val="00C723A9"/>
    <w:rsid w:val="00C757EB"/>
    <w:rsid w:val="00CF3891"/>
    <w:rsid w:val="00CF46E7"/>
    <w:rsid w:val="00CF506A"/>
    <w:rsid w:val="00D37BD1"/>
    <w:rsid w:val="00D4161B"/>
    <w:rsid w:val="00D579B1"/>
    <w:rsid w:val="00D86B1B"/>
    <w:rsid w:val="00D94354"/>
    <w:rsid w:val="00DA6D6F"/>
    <w:rsid w:val="00DA78A1"/>
    <w:rsid w:val="00E35BA5"/>
    <w:rsid w:val="00E53111"/>
    <w:rsid w:val="00E542D7"/>
    <w:rsid w:val="00E842A6"/>
    <w:rsid w:val="00E92A0F"/>
    <w:rsid w:val="00EC2970"/>
    <w:rsid w:val="00F072FF"/>
    <w:rsid w:val="00F1634D"/>
    <w:rsid w:val="00F205E3"/>
    <w:rsid w:val="00F36CF8"/>
    <w:rsid w:val="00F60F39"/>
    <w:rsid w:val="00F71638"/>
    <w:rsid w:val="00F842FD"/>
    <w:rsid w:val="00F85FD1"/>
    <w:rsid w:val="00FE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FE711F"/>
  <w15:chartTrackingRefBased/>
  <w15:docId w15:val="{3A4809AC-900A-432C-AE87-5E38F7F8B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362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03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903E84"/>
    <w:rPr>
      <w:kern w:val="2"/>
      <w:sz w:val="18"/>
      <w:szCs w:val="18"/>
    </w:rPr>
  </w:style>
  <w:style w:type="paragraph" w:styleId="a5">
    <w:name w:val="footer"/>
    <w:basedOn w:val="a"/>
    <w:link w:val="a6"/>
    <w:rsid w:val="00903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903E84"/>
    <w:rPr>
      <w:kern w:val="2"/>
      <w:sz w:val="18"/>
      <w:szCs w:val="18"/>
    </w:rPr>
  </w:style>
  <w:style w:type="character" w:styleId="a7">
    <w:name w:val="Strong"/>
    <w:uiPriority w:val="22"/>
    <w:qFormat/>
    <w:rsid w:val="00A51ED7"/>
    <w:rPr>
      <w:b/>
      <w:bCs/>
    </w:rPr>
  </w:style>
  <w:style w:type="paragraph" w:styleId="a8">
    <w:name w:val="Normal (Web)"/>
    <w:basedOn w:val="a"/>
    <w:uiPriority w:val="99"/>
    <w:unhideWhenUsed/>
    <w:rsid w:val="001F101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List Paragraph"/>
    <w:basedOn w:val="a"/>
    <w:uiPriority w:val="34"/>
    <w:qFormat/>
    <w:rsid w:val="00C244A1"/>
    <w:pPr>
      <w:ind w:firstLineChars="200" w:firstLine="420"/>
    </w:pPr>
  </w:style>
  <w:style w:type="table" w:styleId="aa">
    <w:name w:val="Table Grid"/>
    <w:basedOn w:val="a1"/>
    <w:rsid w:val="007D1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Table Simple 3"/>
    <w:basedOn w:val="a1"/>
    <w:rsid w:val="007D163E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4">
    <w:name w:val="Table Classic 4"/>
    <w:basedOn w:val="a1"/>
    <w:rsid w:val="007D163E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-2">
    <w:name w:val="Grid Table 1 Light Accent 2"/>
    <w:basedOn w:val="a1"/>
    <w:uiPriority w:val="46"/>
    <w:rsid w:val="007D163E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585</Words>
  <Characters>3336</Characters>
  <Application>Microsoft Office Word</Application>
  <DocSecurity>0</DocSecurity>
  <Lines>27</Lines>
  <Paragraphs>7</Paragraphs>
  <ScaleCrop>false</ScaleCrop>
  <Company>JNU</Company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暨南大学本科实验报告专用纸</dc:title>
  <dc:subject/>
  <dc:creator>刘欣</dc:creator>
  <cp:keywords/>
  <dc:description/>
  <cp:lastModifiedBy>李星露 李</cp:lastModifiedBy>
  <cp:revision>2</cp:revision>
  <dcterms:created xsi:type="dcterms:W3CDTF">2021-11-27T07:43:00Z</dcterms:created>
  <dcterms:modified xsi:type="dcterms:W3CDTF">2021-11-27T07:43:00Z</dcterms:modified>
</cp:coreProperties>
</file>