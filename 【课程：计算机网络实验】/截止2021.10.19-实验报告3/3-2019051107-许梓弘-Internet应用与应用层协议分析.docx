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楷体_GB2312" w:cs="Times New Roman"/>
          <w:b/>
          <w:sz w:val="44"/>
          <w:szCs w:val="44"/>
        </w:rPr>
      </w:pPr>
      <w:r>
        <w:rPr>
          <w:rFonts w:ascii="Times New Roman" w:hAnsi="Times New Roman" w:eastAsia="楷体_GB2312" w:cs="Times New Roman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课程名称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计算机网络实验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eastAsia="楷体_GB2312" w:cs="Times New Roman"/>
          <w:sz w:val="28"/>
          <w:szCs w:val="28"/>
        </w:rPr>
        <w:t>成绩评定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hint="eastAsia" w:ascii="Times New Roman" w:hAnsi="Times New Roman" w:eastAsia="楷体_GB2312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实验项目名称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Internet应用与应用层协议分析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楷体_GB2312" w:cs="Times New Roman"/>
          <w:sz w:val="28"/>
          <w:szCs w:val="28"/>
        </w:rPr>
        <w:t>指导教师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潘冰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  <w:u w:val="single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实验项目编号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03 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实验项目类型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验证型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实验地点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B402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</w:p>
    <w:p>
      <w:pPr>
        <w:spacing w:line="420" w:lineRule="exact"/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/>
        </w:rPr>
      </w:pPr>
      <w:r>
        <w:rPr>
          <w:rFonts w:ascii="Times New Roman" w:hAnsi="Times New Roman" w:eastAsia="楷体_GB2312" w:cs="Times New Roman"/>
          <w:sz w:val="28"/>
          <w:szCs w:val="28"/>
        </w:rPr>
        <w:t>学生姓名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许梓弘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eastAsia="楷体_GB2312" w:cs="Times New Roman"/>
          <w:sz w:val="28"/>
          <w:szCs w:val="28"/>
        </w:rPr>
        <w:t>学号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  2019051107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</w:p>
    <w:p>
      <w:pPr>
        <w:numPr>
          <w:ins w:id="0" w:author="MC SYSTEM" w:date="2006-06-11T14:06:00Z"/>
        </w:numPr>
        <w:spacing w:line="420" w:lineRule="exact"/>
        <w:rPr>
          <w:rFonts w:ascii="Times New Roman" w:hAnsi="Times New Roman" w:eastAsia="楷体_GB2312" w:cs="Times New Roman"/>
          <w:sz w:val="28"/>
          <w:szCs w:val="28"/>
          <w:u w:val="single"/>
        </w:rPr>
      </w:pPr>
      <w:r>
        <w:rPr>
          <w:rFonts w:ascii="Times New Roman" w:hAnsi="Times New Roman" w:eastAsia="楷体_GB2312" w:cs="Times New Roman"/>
          <w:sz w:val="28"/>
          <w:szCs w:val="28"/>
        </w:rPr>
        <w:t>学院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智能科学与工程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eastAsia="楷体_GB2312" w:cs="Times New Roman"/>
          <w:sz w:val="28"/>
          <w:szCs w:val="28"/>
        </w:rPr>
        <w:t>系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eastAsia="楷体_GB2312" w:cs="Times New Roman"/>
          <w:sz w:val="28"/>
          <w:szCs w:val="28"/>
        </w:rPr>
        <w:t>专业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信息安全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实验时间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2021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年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9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28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日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午～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9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29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日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午</w:t>
      </w:r>
    </w:p>
    <w:p>
      <w:pPr>
        <w:spacing w:line="420" w:lineRule="exact"/>
        <w:rPr>
          <w:rFonts w:hint="eastAsia" w:eastAsia="楷体_GB2312" w:cs="Times New Roman"/>
          <w:sz w:val="28"/>
          <w:szCs w:val="28"/>
          <w:u w:val="singl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实验目的</w:t>
      </w:r>
    </w:p>
    <w:p>
      <w:pPr>
        <w:numPr>
          <w:ilvl w:val="0"/>
          <w:numId w:val="2"/>
        </w:numPr>
        <w:spacing w:line="360" w:lineRule="auto"/>
        <w:ind w:left="720" w:leftChars="0" w:hanging="36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理解</w:t>
      </w:r>
      <w:r>
        <w:rPr>
          <w:rFonts w:hint="eastAsia"/>
          <w:sz w:val="21"/>
          <w:szCs w:val="21"/>
        </w:rPr>
        <w:t xml:space="preserve">WWW 、 </w:t>
      </w:r>
      <w:r>
        <w:rPr>
          <w:rFonts w:hint="eastAsia"/>
          <w:sz w:val="21"/>
          <w:szCs w:val="21"/>
          <w:lang w:val="en-US" w:eastAsia="zh-CN"/>
        </w:rPr>
        <w:t>DNS</w:t>
      </w:r>
      <w:r>
        <w:rPr>
          <w:rFonts w:hint="eastAsia"/>
          <w:sz w:val="21"/>
          <w:szCs w:val="21"/>
        </w:rPr>
        <w:t>服务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FTP服务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SMTP</w:t>
      </w:r>
      <w:r>
        <w:rPr>
          <w:rFonts w:hint="eastAsia"/>
          <w:sz w:val="21"/>
          <w:szCs w:val="21"/>
        </w:rPr>
        <w:t>的作用和原理；</w:t>
      </w:r>
    </w:p>
    <w:p>
      <w:pPr>
        <w:numPr>
          <w:ilvl w:val="0"/>
          <w:numId w:val="2"/>
        </w:numPr>
        <w:spacing w:line="360" w:lineRule="auto"/>
        <w:ind w:left="720" w:leftChars="0" w:hanging="360" w:firstLineChars="0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  <w:lang w:eastAsia="zh-CN"/>
        </w:rPr>
        <w:t>学会使用</w:t>
      </w: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wireshark分析HTTP、FTP、SMTP和DNS协议的工作过程，加深对协议格式和工作原理的理解。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宋体" w:hAnsi="宋体" w:cs="宋体"/>
          <w:b/>
          <w:sz w:val="28"/>
          <w:szCs w:val="28"/>
          <w:lang w:val="en-US"/>
        </w:rPr>
      </w:pPr>
      <w:r>
        <w:rPr>
          <w:rFonts w:hint="eastAsia" w:ascii="宋体" w:hAnsi="宋体" w:cs="宋体"/>
          <w:b/>
          <w:sz w:val="28"/>
          <w:szCs w:val="28"/>
        </w:rPr>
        <w:t>实验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内容</w:t>
      </w:r>
    </w:p>
    <w:p>
      <w:pPr>
        <w:numPr>
          <w:ilvl w:val="0"/>
          <w:numId w:val="2"/>
        </w:numPr>
        <w:spacing w:line="360" w:lineRule="auto"/>
        <w:ind w:left="720" w:leftChars="0" w:hanging="360"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通过域名访问WWW、FTP服务器，分析DNS、WWW、FTP工作过程，并使用WireShark分析相关协议格式；</w:t>
      </w:r>
    </w:p>
    <w:p>
      <w:pPr>
        <w:numPr>
          <w:ilvl w:val="0"/>
          <w:numId w:val="2"/>
        </w:numPr>
        <w:spacing w:line="360" w:lineRule="auto"/>
        <w:ind w:left="720" w:leftChars="0" w:hanging="360"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在客户端访问SMTP服务器，使用wireshark分析SMTP、POP3协议的工作过程。（可以在客户端安装outlook或使用QQ邮件服务器或自己编程）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sz w:val="28"/>
          <w:szCs w:val="28"/>
        </w:rPr>
        <w:t>实验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设备</w:t>
      </w:r>
    </w:p>
    <w:p>
      <w:pPr>
        <w:numPr>
          <w:ilvl w:val="0"/>
          <w:numId w:val="3"/>
        </w:numPr>
        <w:spacing w:line="360" w:lineRule="auto"/>
        <w:ind w:left="720" w:leftChars="0" w:hanging="360" w:firstLineChars="0"/>
        <w:rPr>
          <w:rFonts w:hint="eastAsia" w:ascii="宋体" w:hAnsi="宋体" w:cs="宋体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一台具有网络功能的PC 机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实验步骤</w:t>
      </w:r>
    </w:p>
    <w:p>
      <w:pPr>
        <w:spacing w:line="360" w:lineRule="auto"/>
        <w:rPr>
          <w:rFonts w:hint="eastAsia"/>
          <w:b/>
          <w:bCs/>
          <w:sz w:val="21"/>
          <w:szCs w:val="21"/>
        </w:rPr>
      </w:pPr>
      <w:bookmarkStart w:id="0" w:name="_Toc2172"/>
      <w:bookmarkStart w:id="1" w:name="_Toc4265"/>
      <w:bookmarkStart w:id="2" w:name="_Toc134790991"/>
      <w:bookmarkStart w:id="3" w:name="_Toc172095762"/>
      <w:bookmarkStart w:id="4" w:name="_Toc241301406"/>
      <w:bookmarkStart w:id="5" w:name="_Toc30776"/>
      <w:bookmarkStart w:id="6" w:name="_Toc132687917"/>
      <w:r>
        <w:rPr>
          <w:rFonts w:hint="eastAsia"/>
          <w:b/>
          <w:bCs/>
          <w:sz w:val="21"/>
          <w:szCs w:val="21"/>
          <w:lang w:eastAsia="zh-CN"/>
        </w:rPr>
        <w:t>一、</w:t>
      </w:r>
      <w:r>
        <w:rPr>
          <w:rFonts w:hint="eastAsia"/>
          <w:b/>
          <w:bCs/>
          <w:sz w:val="21"/>
          <w:szCs w:val="21"/>
          <w:lang w:val="en-US" w:eastAsia="zh-CN"/>
        </w:rPr>
        <w:t>HTTP协议分析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bookmarkStart w:id="7" w:name="_Toc7522"/>
      <w:bookmarkStart w:id="8" w:name="_Toc20253"/>
      <w:bookmarkStart w:id="9" w:name="_Toc3213"/>
      <w:bookmarkStart w:id="10" w:name="_Toc134790992"/>
      <w:bookmarkStart w:id="11" w:name="_Toc172095763"/>
      <w:bookmarkStart w:id="12" w:name="_Toc241301407"/>
      <w:bookmarkStart w:id="13" w:name="_Toc132687918"/>
      <w:r>
        <w:rPr>
          <w:rFonts w:hint="eastAsia"/>
          <w:sz w:val="21"/>
          <w:szCs w:val="21"/>
          <w:lang w:val="en-US" w:eastAsia="zh-CN"/>
        </w:rPr>
        <w:t>用IIS制作了一个自己的网站主页，将ip地址设为电脑的ip地址172.20.10.2，端口设为80，手机和电脑置于同一个局域网，手机的ip地址为172.20.10.1，用手机访问建立的web站点，用wireshark对其访问过程进行抓包：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9245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可以看到http请求报文发送前需要和服务器建立TCP连接，即三次握手。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点开请求报文进行分析：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1116965"/>
            <wp:effectExtent l="0" t="0" r="127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请求行由三部分组成，GET是方法，斜杠/是相对url，与下面的Host结合，这里我们访问的是主页，HTTP/1.1是版本。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Host：要访问的主机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Accept：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指明浏览器接收对象的顺序，优先接收text/html文件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User-Agent：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指明发出请求的用户代理的浏览器的一些信息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Accept-Language：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指明了该浏览器支持的语言类型，支持zh-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cn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Accept-Encoding：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说明该浏览器支持的编码格式，这里是压缩编码的方式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Connection：keep-alive是持续连接，即不用再次握手，用同一个TCP进行连接接受文件，还有个值是close,即非持续连接，每次接受文件都需要进行TCP连接。</w:t>
      </w: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点开响应报文进行分析：</w:t>
      </w:r>
    </w:p>
    <w:p>
      <w:r>
        <w:drawing>
          <wp:inline distT="0" distB="0" distL="114300" distR="114300">
            <wp:extent cx="5267960" cy="1775460"/>
            <wp:effectExtent l="0" t="0" r="508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状态行中HTTP/1.1是版本字段，200 OK是表示客户端请求成功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Content-Type：表示后面的文档属于什么MIME类型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Server：服务器名字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Date：当前GMT时间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Content-Length：表示内容长度</w:t>
      </w:r>
    </w:p>
    <w:p>
      <w:pPr>
        <w:numPr>
          <w:ilvl w:val="0"/>
          <w:numId w:val="4"/>
        </w:numPr>
        <w:rPr>
          <w:rFonts w:hint="eastAsia"/>
          <w:b/>
          <w:bCs/>
          <w:sz w:val="21"/>
          <w:szCs w:val="21"/>
          <w:lang w:val="en-US" w:eastAsia="zh-CN"/>
        </w:rPr>
      </w:pPr>
      <w:bookmarkStart w:id="14" w:name="_Toc172095758"/>
      <w:bookmarkStart w:id="15" w:name="_Toc132687909"/>
      <w:bookmarkStart w:id="16" w:name="_Toc241301409"/>
      <w:bookmarkStart w:id="17" w:name="_Toc134790983"/>
      <w:r>
        <w:rPr>
          <w:rFonts w:hint="eastAsia"/>
          <w:b/>
          <w:bCs/>
          <w:sz w:val="21"/>
          <w:szCs w:val="21"/>
        </w:rPr>
        <w:t>DNS</w:t>
      </w:r>
      <w:r>
        <w:rPr>
          <w:rFonts w:hint="eastAsia"/>
          <w:b/>
          <w:bCs/>
          <w:sz w:val="21"/>
          <w:szCs w:val="21"/>
          <w:lang w:val="en-US" w:eastAsia="zh-CN"/>
        </w:rPr>
        <w:t>协议分析</w:t>
      </w:r>
      <w:bookmarkEnd w:id="7"/>
      <w:bookmarkEnd w:id="8"/>
      <w:bookmarkEnd w:id="9"/>
      <w:bookmarkEnd w:id="14"/>
      <w:bookmarkEnd w:id="15"/>
      <w:bookmarkEnd w:id="16"/>
      <w:bookmarkEnd w:id="17"/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打开cmd，ping www.baidu.com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61560" cy="2026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用wireshark进行抓包：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84772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可以看到两个DNS包和八个ICMP包，因为ping了四次，发送了四个包，接受了 四个包。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点开第一个包，即DNS请求包，发送方是本机，接收方是本地域名服务器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56718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第一个是Transaction ID为标识字段,2字节,用于辨别DNS应答报文是哪个请求报文的响应.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第二个是Flags标志字段,2字节,每一位的含义不同: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485775"/>
            <wp:effectExtent l="0" t="0" r="13335" b="190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QR: 查询/响应,1为响应,0为查询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Opcode: 查询或响应类型,这里0表示标准,1表示反向,2表示服务器状态请求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AA: 授权回答,在响应报文中有效,待会儿再看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TC: 截断,1表示超过512字节并已被截断,0表示没有发生截断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RD: 是否希望得到递归回答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RA: 响应报文中为1表示得到递归响应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zero: 全0保留字段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rcode: 返回码,在响应报文中,各取值的含义: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0 - 无差错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1 - 格式错误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2 - 域名服务器出现错误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3 - 域参照问题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4 - 查询类型不支持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5 - 被禁止</w:t>
      </w:r>
    </w:p>
    <w:p>
      <w:pPr>
        <w:numPr>
          <w:ilvl w:val="0"/>
          <w:numId w:val="0"/>
        </w:numPr>
      </w:pPr>
      <w:r>
        <w:rPr>
          <w:rFonts w:hint="eastAsia"/>
        </w:rPr>
        <w:t>6 ~ 15 保留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Quetions(问题数),2字节,通常为1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 RRs(资源记录数),Authority RRs(授权资源记录数),Additional RRs(额外资源记录数)通常为0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字段Queries为查询或者响应的正文部分,分为Name Type Class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07180" cy="159258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Name(查询名称):这里是ping后的参数,不定长度以0结束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Type(查询类型):2字节,这里是主机A记录，表示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IPv4地址。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Class(类):2字节,IN表示Internet数据,通常为1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点开第二个DNS包，即相应包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011680"/>
            <wp:effectExtent l="0" t="0" r="508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与DNS请求包类似，只是多了个Answers字段，并且Flags有了定义。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Answers字段可以看成一个List,集合中每项为一个资源记录,除了上面提到过的Name,Type,Class之外,还有Time to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Live,Data length,Addr.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第一行www.baidu.com的type是CNAME，就是定义了一个别名，即www.a.shifen.com，我们点开下面一行的，type是A，即有我们要找的ip地址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to Live(生存时间TTL):表示该资源记录的生命周期,从取出记录到抹掉记录缓存的时间,以秒为单位.这里是0x00 00 00 fd 合计253s.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length(资源数据长度):以字节为单位,这里的4表示IP地址的长度为4字节.也就是下面Addr字段的长度.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Addr(资源数据): 返回的IP地址,就是我们想要的结果.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注意：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有时候可能捕获不到DNS解析过程，为什么？要仔细分析。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因为最近访问过这个网站，该网站的ip地址会被浏览器，操作系统缓存起来，再次访问该网站则直接从缓存中获取ip地址。</w:t>
      </w:r>
    </w:p>
    <w:bookmarkEnd w:id="10"/>
    <w:bookmarkEnd w:id="11"/>
    <w:bookmarkEnd w:id="12"/>
    <w:bookmarkEnd w:id="13"/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bookmarkStart w:id="18" w:name="_Toc16576"/>
      <w:bookmarkStart w:id="19" w:name="_Toc29235"/>
      <w:bookmarkStart w:id="20" w:name="_Toc6343"/>
      <w:bookmarkStart w:id="21" w:name="_Toc172095760"/>
      <w:bookmarkStart w:id="22" w:name="_Toc241301411"/>
      <w:bookmarkStart w:id="23" w:name="_Toc132687911"/>
      <w:bookmarkStart w:id="24" w:name="_Toc134790985"/>
      <w:r>
        <w:rPr>
          <w:rFonts w:hint="eastAsia"/>
          <w:b/>
          <w:bCs/>
          <w:sz w:val="21"/>
          <w:szCs w:val="21"/>
          <w:lang w:eastAsia="zh-CN"/>
        </w:rPr>
        <w:t>三、</w:t>
      </w:r>
      <w:r>
        <w:rPr>
          <w:rFonts w:hint="eastAsia"/>
          <w:b/>
          <w:bCs/>
          <w:sz w:val="21"/>
          <w:szCs w:val="21"/>
        </w:rPr>
        <w:t>FTP</w:t>
      </w:r>
      <w:r>
        <w:rPr>
          <w:rFonts w:hint="eastAsia"/>
          <w:b/>
          <w:bCs/>
          <w:sz w:val="21"/>
          <w:szCs w:val="21"/>
          <w:lang w:val="en-US" w:eastAsia="zh-CN"/>
        </w:rPr>
        <w:t>协议分析</w:t>
      </w:r>
      <w:bookmarkEnd w:id="18"/>
      <w:bookmarkEnd w:id="19"/>
      <w:bookmarkEnd w:id="20"/>
    </w:p>
    <w:p>
      <w:pPr>
        <w:tabs>
          <w:tab w:val="left" w:pos="7080"/>
        </w:tabs>
        <w:spacing w:before="100" w:beforeAutospacing="1" w:after="100" w:afterAutospacing="1"/>
      </w:pPr>
    </w:p>
    <w:p>
      <w:pPr>
        <w:tabs>
          <w:tab w:val="left" w:pos="7080"/>
        </w:tabs>
        <w:spacing w:before="100" w:beforeAutospacing="1" w:after="100" w:afterAutospacing="1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访问学校</w:t>
      </w:r>
      <w:r>
        <w:rPr>
          <w:rFonts w:hint="eastAsia"/>
          <w:sz w:val="21"/>
          <w:szCs w:val="21"/>
        </w:rPr>
        <w:t>FTP服务器</w:t>
      </w:r>
      <w:r>
        <w:rPr>
          <w:rFonts w:hint="eastAsia"/>
          <w:sz w:val="21"/>
          <w:szCs w:val="21"/>
          <w:lang w:val="en-US" w:eastAsia="zh-CN"/>
        </w:rPr>
        <w:t>ftp://ftp.jnu.edu.cn，并进行抓包分析：</w:t>
      </w:r>
    </w:p>
    <w:p>
      <w:pPr>
        <w:tabs>
          <w:tab w:val="left" w:pos="7080"/>
        </w:tabs>
        <w:spacing w:before="100" w:beforeAutospacing="1" w:after="100" w:afterAutospacing="1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2639695"/>
            <wp:effectExtent l="0" t="0" r="14605" b="1206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80"/>
        </w:tabs>
        <w:spacing w:before="100" w:beforeAutospacing="1" w:after="100" w:afterAutospacing="1"/>
      </w:pPr>
      <w:r>
        <w:rPr>
          <w:rFonts w:hint="eastAsia"/>
          <w:lang w:val="en-US" w:eastAsia="zh-CN"/>
        </w:rPr>
        <w:t>1-3是tcp包，tcp三次握手建立连接，可以看出ftp是基于tcp的</w:t>
      </w:r>
    </w:p>
    <w:p>
      <w:pPr>
        <w:tabs>
          <w:tab w:val="left" w:pos="7080"/>
        </w:tabs>
        <w:spacing w:before="100" w:beforeAutospacing="1" w:after="100" w:afterAutospacing="1"/>
      </w:pPr>
      <w:r>
        <w:drawing>
          <wp:inline distT="0" distB="0" distL="114300" distR="114300">
            <wp:extent cx="5266055" cy="300990"/>
            <wp:effectExtent l="0" t="0" r="6985" b="38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80"/>
        </w:tabs>
        <w:spacing w:before="100" w:beforeAutospacing="1" w:after="100" w:afterAutospacing="1"/>
      </w:pPr>
      <w:r>
        <w:rPr>
          <w:rFonts w:hint="eastAsia"/>
          <w:b w:val="0"/>
          <w:bCs w:val="0"/>
          <w:lang w:val="en-US" w:eastAsia="zh-CN"/>
        </w:rPr>
        <w:t>第四个包是FTP包，是服务器的响应报文，状态码220表示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建立连接成功，并以ascii码方式明文传输数据</w:t>
      </w:r>
    </w:p>
    <w:p>
      <w:pPr>
        <w:tabs>
          <w:tab w:val="left" w:pos="7080"/>
        </w:tabs>
        <w:spacing w:before="100" w:beforeAutospacing="1" w:after="100" w:afterAutospacing="1"/>
      </w:pPr>
      <w:r>
        <w:drawing>
          <wp:inline distT="0" distB="0" distL="114300" distR="114300">
            <wp:extent cx="5273040" cy="1219835"/>
            <wp:effectExtent l="0" t="0" r="0" b="146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80"/>
        </w:tabs>
        <w:spacing w:before="100" w:beforeAutospacing="1" w:after="10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第五个包是客户端向服务器发送的确认。</w:t>
      </w:r>
    </w:p>
    <w:p>
      <w:pPr>
        <w:tabs>
          <w:tab w:val="left" w:pos="7080"/>
        </w:tabs>
        <w:spacing w:before="100" w:beforeAutospacing="1" w:after="10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第六到十一个包分别是：客户端输入用户名；服务器端确认并提示输密码；客户端确认；客户端发送密码；服务器端确认密码正确；客户端确认收到。</w:t>
      </w:r>
    </w:p>
    <w:p>
      <w:pPr>
        <w:tabs>
          <w:tab w:val="left" w:pos="7080"/>
        </w:tabs>
        <w:spacing w:before="100" w:beforeAutospacing="1" w:after="100" w:afterAutospacing="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其中，密码和用户名都是明文的，如下图</w:t>
      </w:r>
    </w:p>
    <w:p>
      <w:pPr>
        <w:tabs>
          <w:tab w:val="left" w:pos="7080"/>
        </w:tabs>
        <w:spacing w:before="100" w:beforeAutospacing="1" w:after="100" w:afterAutospacing="1"/>
        <w:rPr>
          <w:sz w:val="21"/>
          <w:szCs w:val="21"/>
        </w:rPr>
      </w:pPr>
      <w:r>
        <w:drawing>
          <wp:inline distT="0" distB="0" distL="114300" distR="114300">
            <wp:extent cx="5266690" cy="470535"/>
            <wp:effectExtent l="0" t="0" r="6350" b="19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四</w:t>
      </w:r>
      <w:r>
        <w:rPr>
          <w:rFonts w:hint="eastAsia"/>
          <w:b/>
          <w:bCs/>
          <w:sz w:val="21"/>
          <w:szCs w:val="21"/>
          <w:lang w:eastAsia="zh-CN"/>
        </w:rPr>
        <w:t>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SMTP和POP协议分析</w:t>
      </w:r>
    </w:p>
    <w:bookmarkEnd w:id="21"/>
    <w:bookmarkEnd w:id="22"/>
    <w:bookmarkEnd w:id="23"/>
    <w:bookmarkEnd w:id="24"/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用foxmail登陆邮箱后发送邮件，用wireshark捕获SMTP包：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1419860"/>
            <wp:effectExtent l="0" t="0" r="762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/>
        </w:rPr>
        <w:t>状态字220代表连接SMTP服务器成功</w:t>
      </w:r>
      <w:r>
        <w:rPr>
          <w:rFonts w:hint="eastAsia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824355"/>
            <wp:effectExtent l="0" t="0" r="5715" b="44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状态字250表示与服务器握手成功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501140"/>
            <wp:effectExtent l="0" t="0" r="1270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</w:rPr>
        <w:t>状态字235代表用户登录成功</w:t>
      </w:r>
      <w:r>
        <w:rPr>
          <w:rFonts w:hint="eastAsia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69865" cy="1498600"/>
            <wp:effectExtent l="0" t="0" r="3175" b="1016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该字段记录邮件的发送者，必须存在且完全正确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354455"/>
            <wp:effectExtent l="0" t="0" r="3175" b="190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邮件的接收方：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1135" cy="1533525"/>
            <wp:effectExtent l="0" t="0" r="1905" b="571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</w:rPr>
        <w:t>DATA明令表示以下为邮件正文</w:t>
      </w:r>
      <w:r>
        <w:rPr>
          <w:rFonts w:hint="eastAsia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570990"/>
            <wp:effectExtent l="0" t="0" r="14605" b="1397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这个数据包</w:t>
      </w:r>
      <w:r>
        <w:rPr>
          <w:rFonts w:hint="default"/>
          <w:lang w:val="en-US" w:eastAsia="zh-CN"/>
        </w:rPr>
        <w:t>包含了SMTP和IMF两个部分，因为抓包发送的邮件内容都是文本，所以直接使用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"https://link.zhihu.com/?target=https://wiki.wireshark.org/IMF" \t "https://zhuanlan.zhihu.com/p/_blank"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IMF协议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就可以传输，而SMTP协议中的报文内容则是DATA命令的终止标志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14295"/>
            <wp:effectExtent l="0" t="0" r="635" b="698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退出SMTP服务器：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39520"/>
            <wp:effectExtent l="0" t="0" r="635" b="1016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五、实验结果与分析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对协议有了更深的了解，能够清楚报文的结构及其内容。</w:t>
      </w:r>
      <w:bookmarkStart w:id="25" w:name="_GoBack"/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CBB0D"/>
    <w:multiLevelType w:val="singleLevel"/>
    <w:tmpl w:val="8F0CBB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DD52D48"/>
    <w:multiLevelType w:val="singleLevel"/>
    <w:tmpl w:val="ADD52D4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0000004"/>
    <w:multiLevelType w:val="multilevel"/>
    <w:tmpl w:val="00000004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7"/>
    <w:multiLevelType w:val="multilevel"/>
    <w:tmpl w:val="00000007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711D8477"/>
    <w:multiLevelType w:val="singleLevel"/>
    <w:tmpl w:val="711D847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79B"/>
    <w:rsid w:val="03464142"/>
    <w:rsid w:val="037A1030"/>
    <w:rsid w:val="03A301AE"/>
    <w:rsid w:val="044D3F75"/>
    <w:rsid w:val="04B85DC7"/>
    <w:rsid w:val="04DD0E46"/>
    <w:rsid w:val="050E21AF"/>
    <w:rsid w:val="0513761D"/>
    <w:rsid w:val="053B14E2"/>
    <w:rsid w:val="06B71133"/>
    <w:rsid w:val="06B96F3B"/>
    <w:rsid w:val="090C3816"/>
    <w:rsid w:val="0AEB05CE"/>
    <w:rsid w:val="0C21299B"/>
    <w:rsid w:val="0D815AD9"/>
    <w:rsid w:val="0DF86BE5"/>
    <w:rsid w:val="104A50C1"/>
    <w:rsid w:val="118052D4"/>
    <w:rsid w:val="123004D0"/>
    <w:rsid w:val="12EE5C4B"/>
    <w:rsid w:val="14320D60"/>
    <w:rsid w:val="16051FDC"/>
    <w:rsid w:val="163176E0"/>
    <w:rsid w:val="17312F5A"/>
    <w:rsid w:val="186D70AA"/>
    <w:rsid w:val="189909A9"/>
    <w:rsid w:val="19B0346B"/>
    <w:rsid w:val="1B2942DD"/>
    <w:rsid w:val="1EF17195"/>
    <w:rsid w:val="1FA66101"/>
    <w:rsid w:val="22274B8D"/>
    <w:rsid w:val="2267794D"/>
    <w:rsid w:val="23D64D6A"/>
    <w:rsid w:val="24EE2E0F"/>
    <w:rsid w:val="25B27F40"/>
    <w:rsid w:val="266524F6"/>
    <w:rsid w:val="2A222E5B"/>
    <w:rsid w:val="2A490E6F"/>
    <w:rsid w:val="2E053A72"/>
    <w:rsid w:val="2F195E2B"/>
    <w:rsid w:val="2FD82684"/>
    <w:rsid w:val="2FF76019"/>
    <w:rsid w:val="30276091"/>
    <w:rsid w:val="32707C9C"/>
    <w:rsid w:val="33013D23"/>
    <w:rsid w:val="3454364D"/>
    <w:rsid w:val="347F049D"/>
    <w:rsid w:val="34D35668"/>
    <w:rsid w:val="35F50205"/>
    <w:rsid w:val="36FF1558"/>
    <w:rsid w:val="378C5F02"/>
    <w:rsid w:val="378F6320"/>
    <w:rsid w:val="37995004"/>
    <w:rsid w:val="38CE28CC"/>
    <w:rsid w:val="38DC63C9"/>
    <w:rsid w:val="3951275A"/>
    <w:rsid w:val="3AB73F4A"/>
    <w:rsid w:val="3D172CCA"/>
    <w:rsid w:val="3E051407"/>
    <w:rsid w:val="3E0A0DD6"/>
    <w:rsid w:val="3E9F0490"/>
    <w:rsid w:val="3F3A674B"/>
    <w:rsid w:val="414566B0"/>
    <w:rsid w:val="42917D0E"/>
    <w:rsid w:val="478619BD"/>
    <w:rsid w:val="47E83988"/>
    <w:rsid w:val="4838132E"/>
    <w:rsid w:val="49912B99"/>
    <w:rsid w:val="4B8359AE"/>
    <w:rsid w:val="4C1D0BAD"/>
    <w:rsid w:val="4DB7294D"/>
    <w:rsid w:val="508B2B8F"/>
    <w:rsid w:val="514A2F6F"/>
    <w:rsid w:val="551E5E83"/>
    <w:rsid w:val="57AD1C83"/>
    <w:rsid w:val="57DC1C8E"/>
    <w:rsid w:val="5B641102"/>
    <w:rsid w:val="5C41687B"/>
    <w:rsid w:val="5D3F74F5"/>
    <w:rsid w:val="5E2617A2"/>
    <w:rsid w:val="5EAA3AB2"/>
    <w:rsid w:val="5FDC6FF7"/>
    <w:rsid w:val="607B71A0"/>
    <w:rsid w:val="64CA6DCA"/>
    <w:rsid w:val="6A396C55"/>
    <w:rsid w:val="6AA17674"/>
    <w:rsid w:val="6BFA20C0"/>
    <w:rsid w:val="6C095B31"/>
    <w:rsid w:val="6C35284A"/>
    <w:rsid w:val="6D0B578F"/>
    <w:rsid w:val="6D134B0C"/>
    <w:rsid w:val="6DBC2366"/>
    <w:rsid w:val="6E7556F1"/>
    <w:rsid w:val="6E8E6CCD"/>
    <w:rsid w:val="6EE56A5E"/>
    <w:rsid w:val="70096E04"/>
    <w:rsid w:val="70500747"/>
    <w:rsid w:val="709B3A6F"/>
    <w:rsid w:val="734C0FC3"/>
    <w:rsid w:val="747D73F9"/>
    <w:rsid w:val="761F6AF7"/>
    <w:rsid w:val="78C21F5C"/>
    <w:rsid w:val="79F8796F"/>
    <w:rsid w:val="7A09532A"/>
    <w:rsid w:val="7CD41A86"/>
    <w:rsid w:val="7DE46285"/>
    <w:rsid w:val="7E061108"/>
    <w:rsid w:val="7F63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microsoft.com/office/2011/relationships/people" Target="people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2019-12-09T14:49:00Z</dcterms:created>
  <dc:creator>Administrator</dc:creator>
  <cp:lastModifiedBy>桃酥的酥</cp:lastModifiedBy>
  <dcterms:modified xsi:type="dcterms:W3CDTF">2021-10-17T15:46:06Z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A7AE250936A64E1795AFC0194D583134</vt:lpwstr>
  </property>
</Properties>
</file>