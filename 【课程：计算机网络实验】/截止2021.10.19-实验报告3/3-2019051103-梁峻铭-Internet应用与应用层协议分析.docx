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eastAsia="楷体_GB2312"/>
          <w:b/>
          <w:sz w:val="44"/>
          <w:szCs w:val="44"/>
        </w:rPr>
      </w:pPr>
      <w:r>
        <w:rPr>
          <w:rFonts w:eastAsia="楷体_GB2312"/>
          <w:b/>
          <w:sz w:val="44"/>
          <w:szCs w:val="44"/>
        </w:rPr>
        <w:t>暨南大学本科实验报告专用纸</w:t>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lang w:val="en-US" w:eastAsia="zh-CN"/>
        </w:rPr>
        <w:t>计算机网络实验</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TCP/IP协议配置与网络实用命令</w:t>
      </w:r>
      <w:r>
        <w:rPr>
          <w:rFonts w:hint="eastAsia" w:ascii="宋体" w:hAnsi="宋体"/>
          <w:sz w:val="22"/>
          <w:szCs w:val="32"/>
          <w:u w:val="single"/>
        </w:rPr>
        <w:t xml:space="preserve">     </w:t>
      </w:r>
      <w:r>
        <w:rPr>
          <w:rFonts w:eastAsia="楷体_GB2312"/>
          <w:sz w:val="28"/>
          <w:szCs w:val="28"/>
        </w:rPr>
        <w:t>指导教师</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u w:val="single"/>
        </w:rPr>
        <w:t xml:space="preserve">    </w:t>
      </w:r>
      <w:r>
        <w:rPr>
          <w:rFonts w:hint="eastAsia" w:eastAsia="楷体_GB2312"/>
          <w:sz w:val="28"/>
          <w:szCs w:val="28"/>
          <w:u w:val="single"/>
          <w:lang w:val="en-US" w:eastAsia="zh-CN"/>
        </w:rPr>
        <w:t>潘冰</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hint="eastAsia" w:eastAsia="楷体_GB2312"/>
          <w:sz w:val="28"/>
          <w:szCs w:val="28"/>
          <w:u w:val="single"/>
          <w:lang w:val="en-US" w:eastAsia="zh-CN"/>
        </w:rPr>
        <w:t>3</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hint="eastAsia" w:eastAsia="楷体_GB2312"/>
          <w:sz w:val="28"/>
          <w:szCs w:val="28"/>
          <w:u w:val="single"/>
        </w:rPr>
        <w:t>验证型</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u w:val="single"/>
        </w:rPr>
        <w:t xml:space="preserve">    </w:t>
      </w:r>
      <w:r>
        <w:rPr>
          <w:rFonts w:hint="eastAsia" w:eastAsia="楷体_GB2312"/>
          <w:sz w:val="28"/>
          <w:szCs w:val="28"/>
          <w:u w:val="single"/>
          <w:lang w:val="en-US" w:eastAsia="zh-CN"/>
        </w:rPr>
        <w:t>梁峻铭</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lang w:val="en-US" w:eastAsia="zh-CN"/>
        </w:rPr>
        <w:t>2019051103</w:t>
      </w:r>
      <w:r>
        <w:rPr>
          <w:rFonts w:eastAsia="楷体_GB2312"/>
          <w:sz w:val="28"/>
          <w:szCs w:val="28"/>
          <w:u w:val="single"/>
        </w:rPr>
        <w:t xml:space="preserve">                  </w:t>
      </w:r>
    </w:p>
    <w:p>
      <w:pPr>
        <w:numPr>
          <w:ins w:id="0" w:author="赵 阔" w:date="2006-06-11T14:06:00Z"/>
        </w:num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hint="eastAsia" w:eastAsia="楷体_GB2312"/>
          <w:sz w:val="28"/>
          <w:szCs w:val="28"/>
          <w:u w:val="single"/>
        </w:rPr>
        <w:t>智能科学</w:t>
      </w:r>
      <w:r>
        <w:rPr>
          <w:rFonts w:eastAsia="楷体_GB2312"/>
          <w:sz w:val="28"/>
          <w:szCs w:val="28"/>
          <w:u w:val="single"/>
        </w:rPr>
        <w:t xml:space="preserve">与工程        </w:t>
      </w:r>
      <w:r>
        <w:rPr>
          <w:rFonts w:eastAsia="楷体_GB2312"/>
          <w:sz w:val="28"/>
          <w:szCs w:val="28"/>
        </w:rPr>
        <w:t>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信息安全                  </w:t>
      </w:r>
    </w:p>
    <w:p>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2021</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10</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17</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 xml:space="preserve">日 </w:t>
      </w:r>
      <w:r>
        <w:rPr>
          <w:rFonts w:eastAsia="楷体_GB2312"/>
          <w:sz w:val="28"/>
          <w:szCs w:val="28"/>
          <w:u w:val="single"/>
        </w:rPr>
        <w:t xml:space="preserve"> </w:t>
      </w:r>
      <w:r>
        <w:rPr>
          <w:rFonts w:hint="eastAsia" w:eastAsia="楷体_GB2312"/>
          <w:sz w:val="28"/>
          <w:szCs w:val="28"/>
          <w:u w:val="single"/>
          <w:lang w:val="en-US" w:eastAsia="zh-CN"/>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10</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17</w:t>
      </w:r>
      <w:r>
        <w:rPr>
          <w:rFonts w:hint="eastAsia" w:eastAsia="楷体_GB2312"/>
          <w:sz w:val="28"/>
          <w:szCs w:val="28"/>
          <w:u w:val="single"/>
        </w:rPr>
        <w:t xml:space="preserve"> </w:t>
      </w:r>
      <w:r>
        <w:rPr>
          <w:rFonts w:eastAsia="楷体_GB2312"/>
          <w:sz w:val="28"/>
          <w:szCs w:val="28"/>
        </w:rPr>
        <w:t xml:space="preserve">日 </w:t>
      </w:r>
      <w:r>
        <w:rPr>
          <w:rFonts w:hint="eastAsia" w:eastAsia="楷体_GB2312"/>
          <w:sz w:val="28"/>
          <w:szCs w:val="28"/>
          <w:u w:val="single"/>
          <w:lang w:val="en-US" w:eastAsia="zh-CN"/>
        </w:rPr>
        <w:t xml:space="preserve">下 </w:t>
      </w:r>
      <w:r>
        <w:rPr>
          <w:rFonts w:eastAsia="楷体_GB2312"/>
          <w:sz w:val="28"/>
          <w:szCs w:val="28"/>
        </w:rPr>
        <w:t xml:space="preserve">午 </w:t>
      </w:r>
    </w:p>
    <w:p>
      <w:pPr>
        <w:adjustRightInd w:val="0"/>
        <w:rPr>
          <w:rFonts w:hint="eastAsia"/>
          <w:b/>
          <w:color w:val="000000"/>
        </w:rPr>
      </w:pPr>
    </w:p>
    <w:p>
      <w:pPr>
        <w:numPr>
          <w:ilvl w:val="0"/>
          <w:numId w:val="1"/>
        </w:numPr>
        <w:adjustRightInd w:val="0"/>
        <w:rPr>
          <w:b/>
          <w:color w:val="000000"/>
        </w:rPr>
      </w:pPr>
      <w:r>
        <w:rPr>
          <w:rFonts w:hint="eastAsia"/>
          <w:b/>
          <w:color w:val="000000"/>
        </w:rPr>
        <w:t>实验目的</w:t>
      </w:r>
      <w:bookmarkStart w:id="28" w:name="_GoBack"/>
      <w:bookmarkEnd w:id="28"/>
    </w:p>
    <w:p>
      <w:pPr>
        <w:numPr>
          <w:ilvl w:val="1"/>
          <w:numId w:val="2"/>
        </w:numPr>
        <w:spacing w:line="360" w:lineRule="auto"/>
        <w:rPr>
          <w:sz w:val="21"/>
          <w:szCs w:val="21"/>
        </w:rPr>
      </w:pPr>
      <w:r>
        <w:rPr>
          <w:rFonts w:hint="eastAsia"/>
          <w:sz w:val="21"/>
          <w:szCs w:val="21"/>
          <w:lang w:val="en-US" w:eastAsia="zh-CN"/>
        </w:rPr>
        <w:t>理解</w:t>
      </w:r>
      <w:r>
        <w:rPr>
          <w:rFonts w:hint="eastAsia"/>
          <w:sz w:val="21"/>
          <w:szCs w:val="21"/>
        </w:rPr>
        <w:t xml:space="preserve">WWW 、 </w:t>
      </w:r>
      <w:r>
        <w:rPr>
          <w:rFonts w:hint="eastAsia"/>
          <w:sz w:val="21"/>
          <w:szCs w:val="21"/>
          <w:lang w:val="en-US" w:eastAsia="zh-CN"/>
        </w:rPr>
        <w:t>DNS</w:t>
      </w:r>
      <w:r>
        <w:rPr>
          <w:rFonts w:hint="eastAsia"/>
          <w:sz w:val="21"/>
          <w:szCs w:val="21"/>
        </w:rPr>
        <w:t>服务</w:t>
      </w:r>
      <w:r>
        <w:rPr>
          <w:rFonts w:hint="eastAsia"/>
          <w:sz w:val="21"/>
          <w:szCs w:val="21"/>
          <w:lang w:eastAsia="zh-CN"/>
        </w:rPr>
        <w:t>、</w:t>
      </w:r>
      <w:r>
        <w:rPr>
          <w:rFonts w:hint="eastAsia"/>
          <w:sz w:val="21"/>
          <w:szCs w:val="21"/>
        </w:rPr>
        <w:t>FTP服务</w:t>
      </w:r>
      <w:r>
        <w:rPr>
          <w:rFonts w:hint="eastAsia"/>
          <w:sz w:val="21"/>
          <w:szCs w:val="21"/>
          <w:lang w:eastAsia="zh-CN"/>
        </w:rPr>
        <w:t>、</w:t>
      </w:r>
      <w:r>
        <w:rPr>
          <w:rFonts w:hint="eastAsia"/>
          <w:sz w:val="21"/>
          <w:szCs w:val="21"/>
          <w:lang w:val="en-US" w:eastAsia="zh-CN"/>
        </w:rPr>
        <w:t>SMTP</w:t>
      </w:r>
      <w:r>
        <w:rPr>
          <w:rFonts w:hint="eastAsia"/>
          <w:sz w:val="21"/>
          <w:szCs w:val="21"/>
        </w:rPr>
        <w:t>的作用和原理；</w:t>
      </w:r>
    </w:p>
    <w:p>
      <w:pPr>
        <w:numPr>
          <w:ilvl w:val="1"/>
          <w:numId w:val="2"/>
        </w:numPr>
        <w:spacing w:line="360" w:lineRule="auto"/>
        <w:rPr>
          <w:color w:val="000000"/>
          <w:sz w:val="21"/>
          <w:szCs w:val="21"/>
        </w:rPr>
      </w:pPr>
      <w:r>
        <w:rPr>
          <w:rFonts w:hint="eastAsia"/>
          <w:b/>
          <w:bCs/>
          <w:color w:val="000000"/>
          <w:sz w:val="21"/>
          <w:szCs w:val="21"/>
          <w:lang w:eastAsia="zh-CN"/>
        </w:rPr>
        <w:t>学会使用</w:t>
      </w:r>
      <w:r>
        <w:rPr>
          <w:rFonts w:hint="eastAsia"/>
          <w:b/>
          <w:bCs/>
          <w:color w:val="000000"/>
          <w:sz w:val="21"/>
          <w:szCs w:val="21"/>
          <w:lang w:val="en-US" w:eastAsia="zh-CN"/>
        </w:rPr>
        <w:t>wireshark分析HTTP、FTP、SMTP和DNS协议的工作过程，加深对协议格式和工作原理的理解。</w:t>
      </w:r>
    </w:p>
    <w:p>
      <w:pPr>
        <w:adjustRightInd w:val="0"/>
        <w:rPr>
          <w:rFonts w:hint="eastAsia" w:ascii="宋体" w:hAnsi="宋体"/>
          <w:color w:val="000000"/>
        </w:rPr>
      </w:pPr>
    </w:p>
    <w:p>
      <w:pPr>
        <w:numPr>
          <w:ilvl w:val="0"/>
          <w:numId w:val="1"/>
        </w:numPr>
        <w:adjustRightInd w:val="0"/>
        <w:spacing w:line="360" w:lineRule="auto"/>
        <w:rPr>
          <w:rFonts w:hint="eastAsia"/>
        </w:rPr>
      </w:pPr>
      <w:r>
        <w:rPr>
          <w:rFonts w:hint="eastAsia"/>
          <w:b/>
          <w:color w:val="000000"/>
        </w:rPr>
        <w:t>实验</w:t>
      </w:r>
      <w:r>
        <w:rPr>
          <w:rFonts w:hint="default"/>
          <w:b/>
          <w:color w:val="000000"/>
        </w:rPr>
        <w:t>内容</w:t>
      </w:r>
    </w:p>
    <w:p>
      <w:pPr>
        <w:numPr>
          <w:ilvl w:val="1"/>
          <w:numId w:val="2"/>
        </w:numPr>
        <w:spacing w:line="360" w:lineRule="auto"/>
        <w:rPr>
          <w:color w:val="000000"/>
          <w:sz w:val="21"/>
          <w:szCs w:val="21"/>
        </w:rPr>
      </w:pPr>
      <w:r>
        <w:rPr>
          <w:rFonts w:hint="eastAsia"/>
          <w:color w:val="000000"/>
          <w:sz w:val="21"/>
          <w:szCs w:val="21"/>
          <w:lang w:val="en-US" w:eastAsia="zh-CN"/>
        </w:rPr>
        <w:t>通过域名访问WWW、FTP服务器，分析DNS、WWW、FTP工作过程，并使用WireShark分析相关协议格式；</w:t>
      </w:r>
    </w:p>
    <w:p>
      <w:pPr>
        <w:numPr>
          <w:ilvl w:val="1"/>
          <w:numId w:val="2"/>
        </w:numPr>
        <w:spacing w:line="360" w:lineRule="auto"/>
        <w:rPr>
          <w:color w:val="000000"/>
          <w:sz w:val="21"/>
          <w:szCs w:val="21"/>
        </w:rPr>
      </w:pPr>
      <w:r>
        <w:rPr>
          <w:rFonts w:hint="eastAsia"/>
          <w:color w:val="000000"/>
          <w:sz w:val="21"/>
          <w:szCs w:val="21"/>
          <w:lang w:val="en-US" w:eastAsia="zh-CN"/>
        </w:rPr>
        <w:t>在客户端访问SMTP服务器，使用wireshark分析SMTP、POP3协议的工作过程。（可以在客户端安装outlook或使用QQ邮件服务器或自己编程）</w:t>
      </w:r>
    </w:p>
    <w:p>
      <w:pPr>
        <w:adjustRightInd w:val="0"/>
        <w:spacing w:line="360" w:lineRule="auto"/>
        <w:rPr>
          <w:rFonts w:hint="eastAsia"/>
          <w:b/>
          <w:color w:val="000000"/>
        </w:rPr>
      </w:pPr>
    </w:p>
    <w:p>
      <w:pPr>
        <w:numPr>
          <w:ilvl w:val="0"/>
          <w:numId w:val="1"/>
        </w:numPr>
        <w:adjustRightInd w:val="0"/>
        <w:spacing w:line="360" w:lineRule="auto"/>
        <w:rPr>
          <w:rFonts w:hint="eastAsia"/>
          <w:b/>
          <w:color w:val="000000"/>
        </w:rPr>
      </w:pPr>
      <w:r>
        <w:rPr>
          <w:rFonts w:hint="eastAsia"/>
          <w:b/>
          <w:color w:val="000000"/>
        </w:rPr>
        <w:t>实验</w:t>
      </w:r>
      <w:r>
        <w:rPr>
          <w:rFonts w:hint="eastAsia"/>
          <w:b/>
          <w:color w:val="000000"/>
          <w:lang w:val="en-US" w:eastAsia="zh-CN"/>
        </w:rPr>
        <w:t>步骤</w:t>
      </w:r>
    </w:p>
    <w:p>
      <w:pPr>
        <w:spacing w:line="360" w:lineRule="auto"/>
        <w:rPr>
          <w:rFonts w:hint="eastAsia"/>
          <w:b/>
          <w:bCs/>
          <w:sz w:val="21"/>
          <w:szCs w:val="21"/>
        </w:rPr>
      </w:pPr>
      <w:bookmarkStart w:id="0" w:name="_Toc241301406"/>
      <w:bookmarkStart w:id="1" w:name="_Toc172095762"/>
      <w:bookmarkStart w:id="2" w:name="_Toc134790991"/>
      <w:bookmarkStart w:id="3" w:name="_Toc4265"/>
      <w:bookmarkStart w:id="4" w:name="_Toc30776"/>
      <w:bookmarkStart w:id="5" w:name="_Toc2172"/>
      <w:bookmarkStart w:id="6" w:name="_Toc132687917"/>
      <w:r>
        <w:rPr>
          <w:rFonts w:hint="eastAsia"/>
          <w:b/>
          <w:bCs/>
          <w:sz w:val="21"/>
          <w:szCs w:val="21"/>
          <w:lang w:val="en-US" w:eastAsia="zh-CN"/>
        </w:rPr>
        <w:t>1</w:t>
      </w:r>
      <w:r>
        <w:rPr>
          <w:rFonts w:hint="eastAsia"/>
          <w:b/>
          <w:bCs/>
          <w:sz w:val="21"/>
          <w:szCs w:val="21"/>
          <w:lang w:eastAsia="zh-CN"/>
        </w:rPr>
        <w:t>、</w:t>
      </w:r>
      <w:r>
        <w:rPr>
          <w:rFonts w:hint="eastAsia"/>
          <w:b/>
          <w:bCs/>
          <w:sz w:val="21"/>
          <w:szCs w:val="21"/>
          <w:lang w:val="en-US" w:eastAsia="zh-CN"/>
        </w:rPr>
        <w:t>HTTP协议分析</w:t>
      </w:r>
      <w:bookmarkEnd w:id="0"/>
      <w:bookmarkEnd w:id="1"/>
      <w:bookmarkEnd w:id="2"/>
      <w:bookmarkEnd w:id="3"/>
      <w:bookmarkEnd w:id="4"/>
      <w:bookmarkEnd w:id="5"/>
      <w:bookmarkEnd w:id="6"/>
    </w:p>
    <w:p>
      <w:pPr>
        <w:spacing w:line="360" w:lineRule="auto"/>
        <w:ind w:firstLine="420" w:firstLineChars="0"/>
        <w:rPr>
          <w:rFonts w:hint="eastAsia"/>
          <w:b w:val="0"/>
          <w:bCs/>
          <w:color w:val="000000"/>
          <w:sz w:val="21"/>
          <w:szCs w:val="21"/>
          <w:lang w:val="en-US" w:eastAsia="zh-CN"/>
        </w:rPr>
      </w:pPr>
      <w:r>
        <w:rPr>
          <w:rFonts w:hint="eastAsia"/>
          <w:b w:val="0"/>
          <w:bCs/>
          <w:color w:val="000000"/>
          <w:sz w:val="21"/>
          <w:szCs w:val="21"/>
          <w:lang w:val="en-US" w:eastAsia="zh-CN"/>
        </w:rPr>
        <w:t>访问任意web站点，用wireshark分析HTTP协议的工作过程和HTTP协议格式。（协议首部含义需要查询了解）</w:t>
      </w:r>
    </w:p>
    <w:p>
      <w:pPr>
        <w:spacing w:line="360" w:lineRule="auto"/>
        <w:ind w:firstLine="420" w:firstLineChars="0"/>
        <w:rPr>
          <w:rFonts w:hint="default"/>
          <w:b w:val="0"/>
          <w:bCs/>
          <w:color w:val="000000"/>
          <w:sz w:val="21"/>
          <w:szCs w:val="21"/>
          <w:lang w:val="en-US" w:eastAsia="zh-CN"/>
        </w:rPr>
      </w:pPr>
      <w:r>
        <w:rPr>
          <w:rFonts w:hint="eastAsia"/>
          <w:b w:val="0"/>
          <w:bCs/>
          <w:color w:val="000000"/>
          <w:sz w:val="21"/>
          <w:szCs w:val="21"/>
          <w:lang w:val="en-US" w:eastAsia="zh-CN"/>
        </w:rPr>
        <w:t>以下为过滤http后的列表：</w:t>
      </w:r>
    </w:p>
    <w:p>
      <w:pPr>
        <w:spacing w:line="360" w:lineRule="auto"/>
        <w:ind w:firstLine="420" w:firstLineChars="0"/>
      </w:pPr>
      <w:r>
        <w:drawing>
          <wp:inline distT="0" distB="0" distL="114300" distR="114300">
            <wp:extent cx="5745480" cy="716915"/>
            <wp:effectExtent l="0" t="0" r="762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745480" cy="716915"/>
                    </a:xfrm>
                    <a:prstGeom prst="rect">
                      <a:avLst/>
                    </a:prstGeom>
                    <a:noFill/>
                    <a:ln>
                      <a:noFill/>
                    </a:ln>
                  </pic:spPr>
                </pic:pic>
              </a:graphicData>
            </a:graphic>
          </wp:inline>
        </w:drawing>
      </w:r>
    </w:p>
    <w:p>
      <w:pPr>
        <w:spacing w:line="360" w:lineRule="auto"/>
        <w:ind w:firstLine="420" w:firstLineChars="0"/>
        <w:rPr>
          <w:rFonts w:hint="eastAsia"/>
          <w:lang w:val="en-US" w:eastAsia="zh-CN"/>
        </w:rPr>
      </w:pPr>
      <w:r>
        <w:rPr>
          <w:rFonts w:hint="eastAsia"/>
          <w:lang w:val="en-US" w:eastAsia="zh-CN"/>
        </w:rPr>
        <w:t>工作过程：</w:t>
      </w:r>
    </w:p>
    <w:p>
      <w:pPr>
        <w:spacing w:line="360" w:lineRule="auto"/>
        <w:ind w:firstLine="420" w:firstLineChars="0"/>
        <w:rPr>
          <w:rFonts w:hint="default"/>
          <w:lang w:val="en-US" w:eastAsia="zh-CN"/>
        </w:rPr>
      </w:pPr>
      <w:r>
        <w:rPr>
          <w:rFonts w:hint="eastAsia"/>
          <w:lang w:val="en-US" w:eastAsia="zh-CN"/>
        </w:rPr>
        <w:t>浏览器向服务器建立连接请求后，通过三次握手建立连接，建立后，浏览器向服务器发出访问某个页面的请求，服务器返回请求的页面作为响应。</w:t>
      </w:r>
    </w:p>
    <w:p>
      <w:pPr>
        <w:spacing w:line="360" w:lineRule="auto"/>
        <w:ind w:firstLine="420" w:firstLineChars="0"/>
        <w:rPr>
          <w:rFonts w:hint="eastAsia"/>
          <w:b w:val="0"/>
          <w:bCs/>
          <w:color w:val="000000"/>
          <w:sz w:val="21"/>
          <w:szCs w:val="21"/>
          <w:lang w:val="en-US" w:eastAsia="zh-CN"/>
        </w:rPr>
      </w:pPr>
      <w:r>
        <w:rPr>
          <w:rFonts w:hint="eastAsia"/>
          <w:b w:val="0"/>
          <w:bCs/>
          <w:color w:val="000000"/>
          <w:sz w:val="21"/>
          <w:szCs w:val="21"/>
          <w:lang w:val="en-US" w:eastAsia="zh-CN"/>
        </w:rPr>
        <w:t>请求报文：</w:t>
      </w:r>
    </w:p>
    <w:p>
      <w:pPr>
        <w:spacing w:line="360" w:lineRule="auto"/>
        <w:ind w:firstLine="420" w:firstLineChars="0"/>
        <w:rPr>
          <w:rFonts w:hint="default"/>
          <w:b w:val="0"/>
          <w:bCs/>
          <w:color w:val="000000"/>
          <w:sz w:val="21"/>
          <w:szCs w:val="21"/>
          <w:lang w:val="en-US" w:eastAsia="zh-CN"/>
        </w:rPr>
      </w:pPr>
      <w:r>
        <w:rPr>
          <w:rFonts w:hint="eastAsia"/>
          <w:b w:val="0"/>
          <w:bCs/>
          <w:color w:val="000000"/>
          <w:sz w:val="21"/>
          <w:szCs w:val="21"/>
          <w:lang w:val="en-US" w:eastAsia="zh-CN"/>
        </w:rPr>
        <w:t>该报文为请求报文，使用了HEAD方法用于请求读取由URL所标志的信息的首部。接着是URL和版本号，\r\n表示回车换行。接着是各个首部字段名（用户代理、主机域名等）和及它们的值。</w:t>
      </w:r>
    </w:p>
    <w:p>
      <w:pPr>
        <w:spacing w:line="360" w:lineRule="auto"/>
        <w:ind w:firstLine="420" w:firstLineChars="0"/>
      </w:pPr>
      <w:r>
        <w:drawing>
          <wp:inline distT="0" distB="0" distL="114300" distR="114300">
            <wp:extent cx="5581650" cy="2692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81650" cy="2692400"/>
                    </a:xfrm>
                    <a:prstGeom prst="rect">
                      <a:avLst/>
                    </a:prstGeom>
                    <a:noFill/>
                    <a:ln>
                      <a:noFill/>
                    </a:ln>
                  </pic:spPr>
                </pic:pic>
              </a:graphicData>
            </a:graphic>
          </wp:inline>
        </w:drawing>
      </w:r>
    </w:p>
    <w:p>
      <w:pPr>
        <w:spacing w:line="360" w:lineRule="auto"/>
        <w:ind w:firstLine="420" w:firstLineChars="0"/>
        <w:rPr>
          <w:rFonts w:hint="eastAsia"/>
          <w:lang w:val="en-US" w:eastAsia="zh-CN"/>
        </w:rPr>
      </w:pPr>
      <w:r>
        <w:rPr>
          <w:rFonts w:hint="eastAsia"/>
          <w:lang w:val="en-US" w:eastAsia="zh-CN"/>
        </w:rPr>
        <w:t>响应报文：</w:t>
      </w:r>
    </w:p>
    <w:p>
      <w:pPr>
        <w:spacing w:line="360" w:lineRule="auto"/>
        <w:ind w:firstLine="420" w:firstLineChars="0"/>
        <w:rPr>
          <w:rFonts w:hint="default"/>
          <w:lang w:val="en-US" w:eastAsia="zh-CN"/>
        </w:rPr>
      </w:pPr>
      <w:r>
        <w:rPr>
          <w:rFonts w:hint="eastAsia"/>
          <w:lang w:val="en-US" w:eastAsia="zh-CN"/>
        </w:rPr>
        <w:t>收到请求报文后，能收到响应报文。以下图为例，第一行为状态行（包括版本号、状态码以及解释状态码的简单短语）。其中状态码为三位的数字，以图中为例，200表示成功，如接受或知道了。</w:t>
      </w:r>
    </w:p>
    <w:p>
      <w:pPr>
        <w:spacing w:line="360" w:lineRule="auto"/>
        <w:ind w:firstLine="420" w:firstLineChars="0"/>
        <w:rPr>
          <w:rFonts w:hint="eastAsia"/>
          <w:lang w:val="en-US" w:eastAsia="zh-CN"/>
        </w:rPr>
      </w:pPr>
      <w:r>
        <w:drawing>
          <wp:inline distT="0" distB="0" distL="114300" distR="114300">
            <wp:extent cx="5546090" cy="3317875"/>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546090" cy="3317875"/>
                    </a:xfrm>
                    <a:prstGeom prst="rect">
                      <a:avLst/>
                    </a:prstGeom>
                    <a:noFill/>
                    <a:ln>
                      <a:noFill/>
                    </a:ln>
                  </pic:spPr>
                </pic:pic>
              </a:graphicData>
            </a:graphic>
          </wp:inline>
        </w:drawing>
      </w:r>
    </w:p>
    <w:p>
      <w:pPr>
        <w:rPr>
          <w:rFonts w:hint="default"/>
          <w:sz w:val="21"/>
          <w:szCs w:val="21"/>
          <w:lang w:val="en-US" w:eastAsia="zh-CN"/>
        </w:rPr>
      </w:pPr>
      <w:bookmarkStart w:id="7" w:name="_Toc7522"/>
      <w:bookmarkStart w:id="8" w:name="_Toc20253"/>
      <w:bookmarkStart w:id="9" w:name="_Toc3213"/>
      <w:bookmarkStart w:id="10" w:name="_Toc172095763"/>
      <w:bookmarkStart w:id="11" w:name="_Toc241301407"/>
      <w:bookmarkStart w:id="12" w:name="_Toc132687918"/>
      <w:bookmarkStart w:id="13" w:name="_Toc134790992"/>
    </w:p>
    <w:p>
      <w:pPr>
        <w:numPr>
          <w:numId w:val="0"/>
        </w:numPr>
        <w:rPr>
          <w:rFonts w:hint="eastAsia"/>
          <w:b/>
          <w:bCs/>
          <w:sz w:val="21"/>
          <w:szCs w:val="21"/>
          <w:lang w:val="en-US" w:eastAsia="zh-CN"/>
        </w:rPr>
      </w:pPr>
      <w:bookmarkStart w:id="14" w:name="_Toc172095758"/>
      <w:bookmarkStart w:id="15" w:name="_Toc132687909"/>
      <w:bookmarkStart w:id="16" w:name="_Toc134790983"/>
      <w:bookmarkStart w:id="17" w:name="_Toc241301409"/>
      <w:r>
        <w:rPr>
          <w:rFonts w:hint="eastAsia"/>
          <w:b/>
          <w:bCs/>
          <w:sz w:val="21"/>
          <w:szCs w:val="21"/>
          <w:lang w:val="en-US" w:eastAsia="zh-CN"/>
        </w:rPr>
        <w:t>2、</w:t>
      </w:r>
      <w:r>
        <w:rPr>
          <w:rFonts w:hint="eastAsia"/>
          <w:b/>
          <w:bCs/>
          <w:sz w:val="21"/>
          <w:szCs w:val="21"/>
        </w:rPr>
        <w:t>DNS</w:t>
      </w:r>
      <w:r>
        <w:rPr>
          <w:rFonts w:hint="eastAsia"/>
          <w:b/>
          <w:bCs/>
          <w:sz w:val="21"/>
          <w:szCs w:val="21"/>
          <w:lang w:val="en-US" w:eastAsia="zh-CN"/>
        </w:rPr>
        <w:t>协议分析</w:t>
      </w:r>
      <w:bookmarkEnd w:id="7"/>
      <w:bookmarkEnd w:id="8"/>
      <w:bookmarkEnd w:id="9"/>
      <w:bookmarkEnd w:id="14"/>
      <w:bookmarkEnd w:id="15"/>
      <w:bookmarkEnd w:id="16"/>
      <w:bookmarkEnd w:id="17"/>
    </w:p>
    <w:p>
      <w:pPr>
        <w:numPr>
          <w:ilvl w:val="0"/>
          <w:numId w:val="0"/>
        </w:numPr>
        <w:rPr>
          <w:rFonts w:hint="eastAsia"/>
          <w:b/>
          <w:bCs/>
          <w:sz w:val="21"/>
          <w:szCs w:val="21"/>
          <w:lang w:val="en-US" w:eastAsia="zh-CN"/>
        </w:rPr>
      </w:pP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通过域名访问某网站，用wireshark捕获DNS数据包，并分析DNS工作过程和DNS格式。</w:t>
      </w:r>
    </w:p>
    <w:p>
      <w:pPr>
        <w:numPr>
          <w:ilvl w:val="0"/>
          <w:numId w:val="0"/>
        </w:numPr>
        <w:ind w:firstLine="420" w:firstLineChars="200"/>
        <w:rPr>
          <w:rFonts w:hint="eastAsia"/>
          <w:b w:val="0"/>
          <w:bCs w:val="0"/>
          <w:sz w:val="21"/>
          <w:szCs w:val="21"/>
          <w:lang w:val="en-US" w:eastAsia="zh-CN"/>
        </w:rPr>
      </w:pP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DNS格式如下：</w:t>
      </w:r>
    </w:p>
    <w:p>
      <w:pPr>
        <w:numPr>
          <w:ilvl w:val="0"/>
          <w:numId w:val="0"/>
        </w:numPr>
        <w:ind w:firstLine="420" w:firstLineChars="200"/>
        <w:rPr>
          <w:rFonts w:hint="default"/>
          <w:b w:val="0"/>
          <w:bCs w:val="0"/>
          <w:sz w:val="21"/>
          <w:szCs w:val="21"/>
          <w:lang w:val="en-US" w:eastAsia="zh-CN"/>
        </w:rPr>
      </w:pPr>
      <w:r>
        <w:drawing>
          <wp:inline distT="0" distB="0" distL="114300" distR="114300">
            <wp:extent cx="3928745" cy="278447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928745" cy="2784475"/>
                    </a:xfrm>
                    <a:prstGeom prst="rect">
                      <a:avLst/>
                    </a:prstGeom>
                    <a:noFill/>
                    <a:ln>
                      <a:noFill/>
                    </a:ln>
                  </pic:spPr>
                </pic:pic>
              </a:graphicData>
            </a:graphic>
          </wp:inline>
        </w:drawing>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5238750" cy="1752600"/>
            <wp:effectExtent l="0" t="0" r="6350" b="0"/>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0"/>
                    <a:stretch>
                      <a:fillRect/>
                    </a:stretch>
                  </pic:blipFill>
                  <pic:spPr>
                    <a:xfrm>
                      <a:off x="0" y="0"/>
                      <a:ext cx="5238750" cy="1752600"/>
                    </a:xfrm>
                    <a:prstGeom prst="rect">
                      <a:avLst/>
                    </a:prstGeom>
                    <a:noFill/>
                    <a:ln w="9525">
                      <a:noFill/>
                    </a:ln>
                  </pic:spPr>
                </pic:pic>
              </a:graphicData>
            </a:graphic>
          </wp:inline>
        </w:drawing>
      </w:r>
    </w:p>
    <w:p>
      <w:pPr>
        <w:numPr>
          <w:ilvl w:val="0"/>
          <w:numId w:val="0"/>
        </w:numPr>
        <w:ind w:firstLine="480" w:firstLineChars="20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238750" cy="819150"/>
            <wp:effectExtent l="0" t="0" r="6350" b="6350"/>
            <wp:docPr id="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6"/>
                    <pic:cNvPicPr>
                      <a:picLocks noChangeAspect="1"/>
                    </pic:cNvPicPr>
                  </pic:nvPicPr>
                  <pic:blipFill>
                    <a:blip r:embed="rId11"/>
                    <a:stretch>
                      <a:fillRect/>
                    </a:stretch>
                  </pic:blipFill>
                  <pic:spPr>
                    <a:xfrm>
                      <a:off x="0" y="0"/>
                      <a:ext cx="5238750" cy="819150"/>
                    </a:xfrm>
                    <a:prstGeom prst="rect">
                      <a:avLst/>
                    </a:prstGeom>
                    <a:noFill/>
                    <a:ln w="9525">
                      <a:noFill/>
                    </a:ln>
                  </pic:spPr>
                </pic:pic>
              </a:graphicData>
            </a:graphic>
          </wp:inline>
        </w:drawing>
      </w:r>
    </w:p>
    <w:p>
      <w:pPr>
        <w:numPr>
          <w:ilvl w:val="0"/>
          <w:numId w:val="0"/>
        </w:numPr>
        <w:ind w:firstLine="420" w:firstLineChars="200"/>
        <w:rPr>
          <w:rFonts w:hint="default" w:eastAsia="宋体"/>
          <w:lang w:val="en-US" w:eastAsia="zh-CN"/>
        </w:rPr>
      </w:pPr>
      <w:r>
        <w:rPr>
          <w:rFonts w:hint="eastAsia"/>
          <w:lang w:val="en-US" w:eastAsia="zh-CN"/>
        </w:rPr>
        <w:t>通过CMD来ping www.baidu.com：</w:t>
      </w:r>
    </w:p>
    <w:p>
      <w:pPr>
        <w:numPr>
          <w:ilvl w:val="0"/>
          <w:numId w:val="0"/>
        </w:numPr>
        <w:ind w:firstLine="420" w:firstLineChars="200"/>
        <w:rPr>
          <w:rFonts w:hint="eastAsia"/>
          <w:lang w:val="en-US" w:eastAsia="zh-CN"/>
        </w:rPr>
      </w:pPr>
      <w:r>
        <w:drawing>
          <wp:inline distT="0" distB="0" distL="114300" distR="114300">
            <wp:extent cx="4387850" cy="19621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387850" cy="1962150"/>
                    </a:xfrm>
                    <a:prstGeom prst="rect">
                      <a:avLst/>
                    </a:prstGeom>
                    <a:noFill/>
                    <a:ln>
                      <a:noFill/>
                    </a:ln>
                  </pic:spPr>
                </pic:pic>
              </a:graphicData>
            </a:graphic>
          </wp:inline>
        </w:drawing>
      </w:r>
    </w:p>
    <w:p>
      <w:pPr>
        <w:spacing w:line="360" w:lineRule="auto"/>
        <w:ind w:firstLine="420" w:firstLineChars="0"/>
        <w:rPr>
          <w:rFonts w:hint="eastAsia"/>
          <w:b w:val="0"/>
          <w:bCs w:val="0"/>
          <w:sz w:val="21"/>
          <w:szCs w:val="21"/>
          <w:lang w:val="en-US" w:eastAsia="zh-CN"/>
        </w:rPr>
      </w:pPr>
      <w:r>
        <w:rPr>
          <w:rFonts w:hint="eastAsia"/>
          <w:b w:val="0"/>
          <w:bCs/>
          <w:color w:val="000000"/>
          <w:sz w:val="21"/>
          <w:szCs w:val="21"/>
          <w:lang w:val="en-US" w:eastAsia="zh-CN"/>
        </w:rPr>
        <w:t>通过WIRESHARK捕捉，以下为过滤dns后的列表：</w:t>
      </w:r>
    </w:p>
    <w:p>
      <w:pPr>
        <w:numPr>
          <w:ilvl w:val="0"/>
          <w:numId w:val="0"/>
        </w:numPr>
        <w:ind w:firstLine="420" w:firstLineChars="200"/>
      </w:pPr>
      <w:r>
        <w:drawing>
          <wp:inline distT="0" distB="0" distL="114300" distR="114300">
            <wp:extent cx="6112510" cy="544830"/>
            <wp:effectExtent l="0" t="0" r="889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6112510" cy="544830"/>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eastAsia"/>
          <w:lang w:val="en-US" w:eastAsia="zh-CN"/>
        </w:rPr>
        <w:t>查询请求：</w:t>
      </w:r>
    </w:p>
    <w:p>
      <w:pPr>
        <w:numPr>
          <w:ilvl w:val="0"/>
          <w:numId w:val="0"/>
        </w:numPr>
        <w:ind w:firstLine="420" w:firstLineChars="200"/>
      </w:pPr>
      <w:r>
        <w:drawing>
          <wp:inline distT="0" distB="0" distL="114300" distR="114300">
            <wp:extent cx="4584700" cy="3251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584700" cy="3251200"/>
                    </a:xfrm>
                    <a:prstGeom prst="rect">
                      <a:avLst/>
                    </a:prstGeom>
                    <a:noFill/>
                    <a:ln>
                      <a:noFill/>
                    </a:ln>
                  </pic:spPr>
                </pic:pic>
              </a:graphicData>
            </a:graphic>
          </wp:inline>
        </w:drawing>
      </w:r>
    </w:p>
    <w:p>
      <w:pPr>
        <w:numPr>
          <w:ilvl w:val="0"/>
          <w:numId w:val="0"/>
        </w:numPr>
        <w:ind w:firstLine="420" w:firstLineChars="200"/>
        <w:rPr>
          <w:rFonts w:hint="eastAsia"/>
        </w:rPr>
      </w:pPr>
      <w:r>
        <w:rPr>
          <w:rFonts w:hint="eastAsia"/>
        </w:rPr>
        <w:t>该部分中每个字段含义如下。</w:t>
      </w:r>
    </w:p>
    <w:p>
      <w:pPr>
        <w:numPr>
          <w:ilvl w:val="0"/>
          <w:numId w:val="0"/>
        </w:numPr>
        <w:ind w:firstLine="420" w:firstLineChars="200"/>
        <w:rPr>
          <w:rFonts w:hint="eastAsia"/>
        </w:rPr>
      </w:pPr>
      <w:r>
        <w:rPr>
          <w:rFonts w:hint="eastAsia"/>
        </w:rPr>
        <w:t>事务 ID：DNS 报文的 ID 标识。对于请求报文和其对应的应答报文，该字段的值是相同的。通过它可以区分 DNS 应答报文是对哪个请求进行响应的。</w:t>
      </w:r>
    </w:p>
    <w:p>
      <w:pPr>
        <w:numPr>
          <w:ilvl w:val="0"/>
          <w:numId w:val="0"/>
        </w:numPr>
        <w:ind w:firstLine="420" w:firstLineChars="200"/>
        <w:rPr>
          <w:rFonts w:hint="eastAsia"/>
        </w:rPr>
      </w:pPr>
      <w:r>
        <w:rPr>
          <w:rFonts w:hint="eastAsia"/>
        </w:rPr>
        <w:t>标志：DNS 报文中的标志字段。</w:t>
      </w:r>
    </w:p>
    <w:p>
      <w:pPr>
        <w:numPr>
          <w:ilvl w:val="0"/>
          <w:numId w:val="0"/>
        </w:numPr>
        <w:ind w:firstLine="420" w:firstLineChars="200"/>
        <w:rPr>
          <w:rFonts w:hint="eastAsia"/>
        </w:rPr>
      </w:pPr>
      <w:r>
        <w:rPr>
          <w:rFonts w:hint="eastAsia"/>
        </w:rPr>
        <w:t>问题计数：DNS 查询请求的数目。</w:t>
      </w:r>
    </w:p>
    <w:p>
      <w:pPr>
        <w:numPr>
          <w:ilvl w:val="0"/>
          <w:numId w:val="0"/>
        </w:numPr>
        <w:ind w:firstLine="420" w:firstLineChars="200"/>
        <w:rPr>
          <w:rFonts w:hint="eastAsia"/>
        </w:rPr>
      </w:pPr>
      <w:r>
        <w:rPr>
          <w:rFonts w:hint="eastAsia"/>
        </w:rPr>
        <w:t>回答资源记录数：DNS 响应的数目。</w:t>
      </w:r>
    </w:p>
    <w:p>
      <w:pPr>
        <w:numPr>
          <w:ilvl w:val="0"/>
          <w:numId w:val="0"/>
        </w:numPr>
        <w:ind w:firstLine="420" w:firstLineChars="200"/>
        <w:rPr>
          <w:rFonts w:hint="eastAsia"/>
        </w:rPr>
      </w:pPr>
      <w:r>
        <w:rPr>
          <w:rFonts w:hint="eastAsia"/>
        </w:rPr>
        <w:t>权威名称服务器计数：权威名称服务器的数目。</w:t>
      </w:r>
    </w:p>
    <w:p>
      <w:pPr>
        <w:numPr>
          <w:ilvl w:val="0"/>
          <w:numId w:val="0"/>
        </w:numPr>
        <w:ind w:firstLine="420" w:firstLineChars="200"/>
        <w:rPr>
          <w:rFonts w:hint="eastAsia"/>
        </w:rPr>
      </w:pPr>
      <w:r>
        <w:rPr>
          <w:rFonts w:hint="eastAsia"/>
        </w:rPr>
        <w:t>附加资源记录数：额外的记录数目（权威名称服务器对应 IP 地址的数目）。</w:t>
      </w:r>
    </w:p>
    <w:p>
      <w:pPr>
        <w:numPr>
          <w:ilvl w:val="0"/>
          <w:numId w:val="0"/>
        </w:numPr>
        <w:ind w:firstLine="420" w:firstLineChars="200"/>
        <w:rPr>
          <w:rFonts w:hint="eastAsia"/>
        </w:rPr>
      </w:pPr>
    </w:p>
    <w:p>
      <w:pPr>
        <w:numPr>
          <w:ilvl w:val="0"/>
          <w:numId w:val="0"/>
        </w:numPr>
        <w:ind w:firstLine="420" w:firstLineChars="200"/>
        <w:rPr>
          <w:rFonts w:hint="default" w:eastAsia="宋体"/>
          <w:lang w:val="en-US" w:eastAsia="zh-CN"/>
        </w:rPr>
      </w:pPr>
      <w:r>
        <w:rPr>
          <w:rFonts w:hint="eastAsia"/>
          <w:lang w:val="en-US" w:eastAsia="zh-CN"/>
        </w:rPr>
        <w:t>查询响应：</w:t>
      </w:r>
    </w:p>
    <w:p>
      <w:pPr>
        <w:numPr>
          <w:ilvl w:val="0"/>
          <w:numId w:val="0"/>
        </w:numPr>
        <w:ind w:firstLine="420" w:firstLineChars="200"/>
      </w:pPr>
      <w:r>
        <w:drawing>
          <wp:inline distT="0" distB="0" distL="114300" distR="114300">
            <wp:extent cx="5416550" cy="47879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416550" cy="4787900"/>
                    </a:xfrm>
                    <a:prstGeom prst="rect">
                      <a:avLst/>
                    </a:prstGeom>
                    <a:noFill/>
                    <a:ln>
                      <a:noFill/>
                    </a:ln>
                  </pic:spPr>
                </pic:pic>
              </a:graphicData>
            </a:graphic>
          </wp:inline>
        </w:drawing>
      </w:r>
    </w:p>
    <w:p>
      <w:pPr>
        <w:numPr>
          <w:ilvl w:val="0"/>
          <w:numId w:val="0"/>
        </w:numPr>
        <w:ind w:firstLine="420" w:firstLineChars="200"/>
        <w:rPr>
          <w:rFonts w:hint="default" w:eastAsia="宋体"/>
          <w:lang w:val="en-US" w:eastAsia="zh-CN"/>
        </w:rPr>
      </w:pPr>
      <w:r>
        <w:rPr>
          <w:rFonts w:hint="eastAsia"/>
          <w:lang w:val="en-US" w:eastAsia="zh-CN"/>
        </w:rPr>
        <w:t>标志字段如下：</w:t>
      </w:r>
    </w:p>
    <w:p>
      <w:pPr>
        <w:numPr>
          <w:ilvl w:val="0"/>
          <w:numId w:val="0"/>
        </w:numPr>
        <w:ind w:firstLine="480" w:firstLineChars="200"/>
        <w:rPr>
          <w:rFonts w:hint="eastAsia"/>
          <w:lang w:val="en-US" w:eastAsia="zh-CN"/>
        </w:rPr>
      </w:pPr>
      <w:r>
        <w:rPr>
          <w:rFonts w:ascii="宋体" w:hAnsi="宋体" w:eastAsia="宋体" w:cs="宋体"/>
          <w:sz w:val="24"/>
          <w:szCs w:val="24"/>
        </w:rPr>
        <w:drawing>
          <wp:inline distT="0" distB="0" distL="114300" distR="114300">
            <wp:extent cx="4991100" cy="466725"/>
            <wp:effectExtent l="0" t="0" r="0" b="3175"/>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16"/>
                    <a:stretch>
                      <a:fillRect/>
                    </a:stretch>
                  </pic:blipFill>
                  <pic:spPr>
                    <a:xfrm>
                      <a:off x="0" y="0"/>
                      <a:ext cx="4991100" cy="466725"/>
                    </a:xfrm>
                    <a:prstGeom prst="rect">
                      <a:avLst/>
                    </a:prstGeom>
                    <a:noFill/>
                    <a:ln w="9525">
                      <a:noFill/>
                    </a:ln>
                  </pic:spPr>
                </pic:pic>
              </a:graphicData>
            </a:graphic>
          </wp:inline>
        </w:drawing>
      </w:r>
    </w:p>
    <w:p>
      <w:pPr>
        <w:rPr>
          <w:rFonts w:hint="eastAsia"/>
          <w:sz w:val="21"/>
          <w:szCs w:val="21"/>
        </w:rPr>
      </w:pPr>
    </w:p>
    <w:bookmarkEnd w:id="10"/>
    <w:bookmarkEnd w:id="11"/>
    <w:bookmarkEnd w:id="12"/>
    <w:bookmarkEnd w:id="13"/>
    <w:p>
      <w:pPr>
        <w:ind w:firstLine="420"/>
        <w:rPr>
          <w:rFonts w:hint="eastAsia"/>
          <w:sz w:val="21"/>
          <w:szCs w:val="21"/>
        </w:rPr>
      </w:pPr>
    </w:p>
    <w:p>
      <w:pPr>
        <w:numPr>
          <w:ilvl w:val="0"/>
          <w:numId w:val="0"/>
        </w:numPr>
        <w:ind w:left="420" w:leftChars="0"/>
        <w:rPr>
          <w:rFonts w:hint="eastAsia"/>
          <w:sz w:val="21"/>
          <w:szCs w:val="21"/>
        </w:rPr>
      </w:pPr>
    </w:p>
    <w:p>
      <w:pPr>
        <w:rPr>
          <w:rFonts w:hint="eastAsia"/>
          <w:b/>
          <w:bCs/>
          <w:sz w:val="21"/>
          <w:szCs w:val="21"/>
        </w:rPr>
      </w:pPr>
      <w:bookmarkStart w:id="18" w:name="_Toc6343"/>
      <w:bookmarkStart w:id="19" w:name="_Toc16576"/>
      <w:bookmarkStart w:id="20" w:name="_Toc29235"/>
      <w:bookmarkStart w:id="21" w:name="_Toc132687911"/>
      <w:bookmarkStart w:id="22" w:name="_Toc172095760"/>
      <w:bookmarkStart w:id="23" w:name="_Toc134790985"/>
      <w:bookmarkStart w:id="24" w:name="_Toc241301411"/>
      <w:r>
        <w:rPr>
          <w:rFonts w:hint="eastAsia"/>
          <w:b/>
          <w:bCs/>
          <w:sz w:val="21"/>
          <w:szCs w:val="21"/>
          <w:lang w:val="en-US" w:eastAsia="zh-CN"/>
        </w:rPr>
        <w:t>3</w:t>
      </w:r>
      <w:r>
        <w:rPr>
          <w:rFonts w:hint="eastAsia"/>
          <w:b/>
          <w:bCs/>
          <w:sz w:val="21"/>
          <w:szCs w:val="21"/>
          <w:lang w:eastAsia="zh-CN"/>
        </w:rPr>
        <w:t>、</w:t>
      </w:r>
      <w:r>
        <w:rPr>
          <w:rFonts w:hint="eastAsia"/>
          <w:b/>
          <w:bCs/>
          <w:sz w:val="21"/>
          <w:szCs w:val="21"/>
        </w:rPr>
        <w:t>FTP</w:t>
      </w:r>
      <w:r>
        <w:rPr>
          <w:rFonts w:hint="eastAsia"/>
          <w:b/>
          <w:bCs/>
          <w:sz w:val="21"/>
          <w:szCs w:val="21"/>
          <w:lang w:val="en-US" w:eastAsia="zh-CN"/>
        </w:rPr>
        <w:t>协议分析</w:t>
      </w:r>
      <w:bookmarkEnd w:id="18"/>
      <w:bookmarkEnd w:id="19"/>
      <w:bookmarkEnd w:id="20"/>
    </w:p>
    <w:p>
      <w:pPr>
        <w:tabs>
          <w:tab w:val="left" w:pos="7080"/>
        </w:tabs>
        <w:spacing w:before="100" w:beforeAutospacing="1" w:after="100" w:afterAutospacing="1"/>
        <w:rPr>
          <w:rFonts w:hint="eastAsia"/>
          <w:sz w:val="21"/>
          <w:szCs w:val="21"/>
          <w:lang w:val="en-US" w:eastAsia="zh-CN"/>
        </w:rPr>
      </w:pPr>
      <w:r>
        <w:rPr>
          <w:rFonts w:hint="eastAsia"/>
          <w:b/>
          <w:sz w:val="21"/>
          <w:szCs w:val="21"/>
          <w:lang w:val="en-US" w:eastAsia="zh-CN"/>
        </w:rPr>
        <w:t>1.</w:t>
      </w:r>
      <w:r>
        <w:rPr>
          <w:rFonts w:hint="eastAsia"/>
          <w:sz w:val="21"/>
          <w:szCs w:val="21"/>
        </w:rPr>
        <w:t>访问FTP服务器</w:t>
      </w:r>
      <w:r>
        <w:rPr>
          <w:rFonts w:hint="eastAsia"/>
          <w:sz w:val="21"/>
          <w:szCs w:val="21"/>
          <w:lang w:eastAsia="zh-CN"/>
        </w:rPr>
        <w:t>。</w:t>
      </w:r>
      <w:r>
        <w:rPr>
          <w:rFonts w:hint="eastAsia"/>
          <w:sz w:val="21"/>
          <w:szCs w:val="21"/>
          <w:lang w:val="en-US" w:eastAsia="zh-CN"/>
        </w:rPr>
        <w:t>如ftp://ftp.jnu.edu.cn</w:t>
      </w:r>
    </w:p>
    <w:p>
      <w:pPr>
        <w:tabs>
          <w:tab w:val="left" w:pos="7080"/>
        </w:tabs>
        <w:spacing w:before="100" w:beforeAutospacing="1" w:after="100" w:afterAutospacing="1"/>
        <w:rPr>
          <w:rFonts w:hint="eastAsia"/>
          <w:b w:val="0"/>
          <w:bCs w:val="0"/>
          <w:color w:val="000000"/>
          <w:sz w:val="21"/>
          <w:szCs w:val="21"/>
          <w:lang w:val="en-US" w:eastAsia="zh-CN"/>
        </w:rPr>
      </w:pPr>
      <w:r>
        <w:rPr>
          <w:rFonts w:hint="eastAsia"/>
          <w:b w:val="0"/>
          <w:bCs w:val="0"/>
          <w:sz w:val="21"/>
          <w:szCs w:val="21"/>
          <w:lang w:val="en-US" w:eastAsia="zh-CN"/>
        </w:rPr>
        <w:t>2</w:t>
      </w:r>
      <w:bookmarkStart w:id="25" w:name="_Toc19976"/>
      <w:bookmarkStart w:id="26" w:name="_Toc23555"/>
      <w:bookmarkStart w:id="27" w:name="_Toc15438"/>
      <w:r>
        <w:rPr>
          <w:rFonts w:hint="eastAsia"/>
          <w:b w:val="0"/>
          <w:bCs w:val="0"/>
          <w:color w:val="000000"/>
          <w:sz w:val="21"/>
          <w:szCs w:val="21"/>
          <w:lang w:val="en-US" w:eastAsia="zh-CN"/>
        </w:rPr>
        <w:t>.</w:t>
      </w:r>
      <w:r>
        <w:rPr>
          <w:rFonts w:hint="eastAsia"/>
          <w:b w:val="0"/>
          <w:bCs w:val="0"/>
          <w:color w:val="000000"/>
          <w:sz w:val="21"/>
          <w:szCs w:val="21"/>
          <w:lang w:eastAsia="zh-CN"/>
        </w:rPr>
        <w:t>用</w:t>
      </w:r>
      <w:r>
        <w:rPr>
          <w:rFonts w:hint="eastAsia"/>
          <w:b w:val="0"/>
          <w:bCs w:val="0"/>
          <w:color w:val="000000"/>
          <w:sz w:val="21"/>
          <w:szCs w:val="21"/>
          <w:lang w:val="en-US" w:eastAsia="zh-CN"/>
        </w:rPr>
        <w:t>wireshark分析FTP的工作过程</w:t>
      </w:r>
      <w:r>
        <w:rPr>
          <w:b w:val="0"/>
          <w:bCs w:val="0"/>
          <w:color w:val="000000"/>
          <w:sz w:val="21"/>
          <w:szCs w:val="21"/>
        </w:rPr>
        <w:t>。</w:t>
      </w:r>
      <w:bookmarkEnd w:id="25"/>
      <w:bookmarkEnd w:id="26"/>
      <w:bookmarkEnd w:id="27"/>
      <w:r>
        <w:rPr>
          <w:rFonts w:hint="eastAsia"/>
          <w:b w:val="0"/>
          <w:bCs w:val="0"/>
          <w:color w:val="000000"/>
          <w:sz w:val="21"/>
          <w:szCs w:val="21"/>
          <w:lang w:val="en-US" w:eastAsia="zh-CN"/>
        </w:rPr>
        <w:t>注意观察FTP的工作模式，用于控制连接的端口和数据连接的端口。</w:t>
      </w:r>
    </w:p>
    <w:p>
      <w:pPr>
        <w:tabs>
          <w:tab w:val="left" w:pos="7080"/>
        </w:tabs>
        <w:spacing w:before="100" w:beforeAutospacing="1" w:after="100" w:afterAutospacing="1"/>
        <w:rPr>
          <w:rFonts w:hint="default"/>
          <w:b w:val="0"/>
          <w:bCs w:val="0"/>
          <w:color w:val="000000"/>
          <w:sz w:val="21"/>
          <w:szCs w:val="21"/>
          <w:lang w:val="en-US" w:eastAsia="zh-CN"/>
        </w:rPr>
      </w:pPr>
      <w:r>
        <w:rPr>
          <w:rFonts w:hint="eastAsia"/>
          <w:b w:val="0"/>
          <w:bCs w:val="0"/>
          <w:color w:val="000000"/>
          <w:sz w:val="21"/>
          <w:szCs w:val="21"/>
          <w:lang w:val="en-US" w:eastAsia="zh-CN"/>
        </w:rPr>
        <w:t>访问后用wireshark进行捕获：</w:t>
      </w:r>
    </w:p>
    <w:p>
      <w:pPr>
        <w:tabs>
          <w:tab w:val="left" w:pos="7080"/>
        </w:tabs>
        <w:spacing w:before="100" w:beforeAutospacing="1" w:after="100" w:afterAutospacing="1"/>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6116955" cy="2896235"/>
            <wp:effectExtent l="0" t="0" r="4445" b="12065"/>
            <wp:docPr id="12" name="图片 12" descr="1634565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34565543(1)"/>
                    <pic:cNvPicPr>
                      <a:picLocks noChangeAspect="1"/>
                    </pic:cNvPicPr>
                  </pic:nvPicPr>
                  <pic:blipFill>
                    <a:blip r:embed="rId17"/>
                    <a:stretch>
                      <a:fillRect/>
                    </a:stretch>
                  </pic:blipFill>
                  <pic:spPr>
                    <a:xfrm>
                      <a:off x="0" y="0"/>
                      <a:ext cx="6116955" cy="2896235"/>
                    </a:xfrm>
                    <a:prstGeom prst="rect">
                      <a:avLst/>
                    </a:prstGeom>
                  </pic:spPr>
                </pic:pic>
              </a:graphicData>
            </a:graphic>
          </wp:inline>
        </w:drawing>
      </w:r>
    </w:p>
    <w:p>
      <w:r>
        <w:drawing>
          <wp:inline distT="0" distB="0" distL="114300" distR="114300">
            <wp:extent cx="6114415" cy="2095500"/>
            <wp:effectExtent l="0" t="0" r="698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8"/>
                    <a:stretch>
                      <a:fillRect/>
                    </a:stretch>
                  </pic:blipFill>
                  <pic:spPr>
                    <a:xfrm>
                      <a:off x="0" y="0"/>
                      <a:ext cx="6114415" cy="2095500"/>
                    </a:xfrm>
                    <a:prstGeom prst="rect">
                      <a:avLst/>
                    </a:prstGeom>
                    <a:noFill/>
                    <a:ln>
                      <a:noFill/>
                    </a:ln>
                  </pic:spPr>
                </pic:pic>
              </a:graphicData>
            </a:graphic>
          </wp:inline>
        </w:drawing>
      </w:r>
    </w:p>
    <w:p>
      <w:r>
        <w:drawing>
          <wp:inline distT="0" distB="0" distL="114300" distR="114300">
            <wp:extent cx="6111240" cy="2196465"/>
            <wp:effectExtent l="0" t="0" r="10160" b="63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6111240" cy="2196465"/>
                    </a:xfrm>
                    <a:prstGeom prst="rect">
                      <a:avLst/>
                    </a:prstGeom>
                    <a:noFill/>
                    <a:ln>
                      <a:noFill/>
                    </a:ln>
                  </pic:spPr>
                </pic:pic>
              </a:graphicData>
            </a:graphic>
          </wp:inline>
        </w:drawing>
      </w:r>
    </w:p>
    <w:p>
      <w:pPr>
        <w:rPr>
          <w:rFonts w:hint="eastAsia"/>
          <w:lang w:val="en-US" w:eastAsia="zh-CN"/>
        </w:rPr>
      </w:pPr>
      <w:r>
        <w:rPr>
          <w:rFonts w:hint="eastAsia"/>
          <w:lang w:val="en-US" w:eastAsia="zh-CN"/>
        </w:rPr>
        <w:t>可以观察到，首先服务器和客户建立传输控制块，然后客户进程向服务器发出连接请求报文段，服务器收到连接请求报文后，如同意见已连接则向客户发送确认，客户进程收到服务器的确认后还要向服务器给出确认。</w:t>
      </w:r>
    </w:p>
    <w:p>
      <w:pPr>
        <w:rPr>
          <w:rFonts w:hint="default"/>
          <w:lang w:val="en-US" w:eastAsia="zh-CN"/>
        </w:rPr>
      </w:pPr>
      <w:r>
        <w:rPr>
          <w:rFonts w:hint="eastAsia"/>
          <w:lang w:val="en-US" w:eastAsia="zh-CN"/>
        </w:rPr>
        <w:t>协商工作模式（PASV被动模式）：FTP的服务器进程打开21端口让客户进程连接。以图中的信息为例，61211即为客户，此时服务器收到PASV命令后处于被动模式。服务器收到命令后会开放一个大于1024的端口进行监听，再通知客户端，客户端收到名令后，通过N+1然后在两个端口之间进行数据传输。</w:t>
      </w:r>
    </w:p>
    <w:p>
      <w:pPr>
        <w:rPr>
          <w:rFonts w:hint="eastAsia"/>
          <w:lang w:val="en-US" w:eastAsia="zh-CN"/>
        </w:rPr>
      </w:pPr>
    </w:p>
    <w:p>
      <w:pPr>
        <w:rPr>
          <w:rFonts w:hint="default"/>
          <w:b/>
          <w:bCs/>
          <w:lang w:val="en-US"/>
        </w:rPr>
      </w:pPr>
      <w:r>
        <w:rPr>
          <w:rFonts w:hint="eastAsia"/>
          <w:b/>
          <w:bCs/>
          <w:sz w:val="21"/>
          <w:szCs w:val="21"/>
          <w:lang w:val="en-US" w:eastAsia="zh-CN"/>
        </w:rPr>
        <w:t>4</w:t>
      </w:r>
      <w:r>
        <w:rPr>
          <w:rFonts w:hint="eastAsia"/>
          <w:b/>
          <w:bCs/>
          <w:sz w:val="21"/>
          <w:szCs w:val="21"/>
          <w:lang w:eastAsia="zh-CN"/>
        </w:rPr>
        <w:t>、</w:t>
      </w:r>
      <w:r>
        <w:rPr>
          <w:rFonts w:hint="eastAsia"/>
          <w:b/>
          <w:bCs/>
        </w:rPr>
        <w:t xml:space="preserve"> </w:t>
      </w:r>
      <w:r>
        <w:rPr>
          <w:rFonts w:hint="eastAsia"/>
          <w:b/>
          <w:bCs/>
          <w:lang w:val="en-US" w:eastAsia="zh-CN"/>
        </w:rPr>
        <w:t>SMTP和POP协议分析</w:t>
      </w:r>
    </w:p>
    <w:p>
      <w:pPr>
        <w:numPr>
          <w:ilvl w:val="0"/>
          <w:numId w:val="0"/>
        </w:numPr>
        <w:rPr>
          <w:rFonts w:hint="eastAsia" w:ascii="Arial" w:hAnsi="Arial" w:cs="Arial"/>
          <w:b w:val="0"/>
          <w:bCs w:val="0"/>
          <w:color w:val="000000"/>
          <w:sz w:val="21"/>
          <w:szCs w:val="21"/>
          <w:lang w:val="en-US" w:eastAsia="zh-CN"/>
        </w:rPr>
      </w:pPr>
    </w:p>
    <w:p>
      <w:pPr>
        <w:numPr>
          <w:ilvl w:val="0"/>
          <w:numId w:val="0"/>
        </w:numPr>
        <w:ind w:firstLine="420" w:firstLineChars="0"/>
        <w:rPr>
          <w:rFonts w:hint="eastAsia" w:ascii="Arial" w:hAnsi="Arial" w:cs="Arial"/>
          <w:b w:val="0"/>
          <w:bCs w:val="0"/>
          <w:color w:val="000000"/>
          <w:sz w:val="21"/>
          <w:szCs w:val="21"/>
          <w:lang w:val="en-US" w:eastAsia="zh-CN"/>
        </w:rPr>
      </w:pPr>
      <w:r>
        <w:rPr>
          <w:rFonts w:hint="eastAsia" w:ascii="Arial" w:hAnsi="Arial" w:cs="Arial"/>
          <w:b w:val="0"/>
          <w:bCs w:val="0"/>
          <w:color w:val="000000"/>
          <w:sz w:val="21"/>
          <w:szCs w:val="21"/>
          <w:lang w:val="en-US" w:eastAsia="zh-CN"/>
        </w:rPr>
        <w:t>基于Web的邮件或客户端的邮件软件（如outlook）收发邮件，捕获数据报分析邮件收发过程和SMTP、POP3等协议格式和工作过程。</w:t>
      </w:r>
    </w:p>
    <w:p>
      <w:pPr>
        <w:numPr>
          <w:ilvl w:val="0"/>
          <w:numId w:val="0"/>
        </w:numPr>
        <w:ind w:firstLine="420" w:firstLineChars="0"/>
        <w:rPr>
          <w:rFonts w:hint="default" w:ascii="Arial" w:hAnsi="Arial" w:cs="Arial"/>
          <w:b w:val="0"/>
          <w:bCs w:val="0"/>
          <w:color w:val="000000"/>
          <w:sz w:val="21"/>
          <w:szCs w:val="21"/>
          <w:lang w:val="en-US" w:eastAsia="zh-CN"/>
        </w:rPr>
      </w:pPr>
      <w:r>
        <w:rPr>
          <w:rFonts w:hint="eastAsia" w:ascii="Arial" w:hAnsi="Arial" w:cs="Arial"/>
          <w:b w:val="0"/>
          <w:bCs w:val="0"/>
          <w:color w:val="000000"/>
          <w:sz w:val="21"/>
          <w:szCs w:val="21"/>
          <w:lang w:val="en-US" w:eastAsia="zh-CN"/>
        </w:rPr>
        <w:t>利用FIREFOX客户端发送邮件，用WIRESHARK捕捉。</w:t>
      </w:r>
    </w:p>
    <w:bookmarkEnd w:id="21"/>
    <w:bookmarkEnd w:id="22"/>
    <w:bookmarkEnd w:id="23"/>
    <w:bookmarkEnd w:id="24"/>
    <w:p>
      <w:pPr>
        <w:widowControl w:val="0"/>
        <w:numPr>
          <w:ilvl w:val="0"/>
          <w:numId w:val="0"/>
        </w:numPr>
        <w:jc w:val="both"/>
      </w:pPr>
      <w:r>
        <w:drawing>
          <wp:inline distT="0" distB="0" distL="114300" distR="114300">
            <wp:extent cx="6117590" cy="1871980"/>
            <wp:effectExtent l="0" t="0" r="3810"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0"/>
                    <a:stretch>
                      <a:fillRect/>
                    </a:stretch>
                  </pic:blipFill>
                  <pic:spPr>
                    <a:xfrm>
                      <a:off x="0" y="0"/>
                      <a:ext cx="6117590" cy="1871980"/>
                    </a:xfrm>
                    <a:prstGeom prst="rect">
                      <a:avLst/>
                    </a:prstGeom>
                    <a:noFill/>
                    <a:ln>
                      <a:noFill/>
                    </a:ln>
                  </pic:spPr>
                </pic:pic>
              </a:graphicData>
            </a:graphic>
          </wp:inline>
        </w:drawing>
      </w:r>
    </w:p>
    <w:p>
      <w:pPr>
        <w:widowControl w:val="0"/>
        <w:numPr>
          <w:ilvl w:val="0"/>
          <w:numId w:val="0"/>
        </w:numPr>
        <w:jc w:val="both"/>
        <w:rPr>
          <w:rFonts w:hint="default" w:eastAsia="宋体"/>
          <w:lang w:val="en-US" w:eastAsia="zh-CN"/>
        </w:rPr>
      </w:pPr>
      <w:r>
        <w:rPr>
          <w:rFonts w:hint="eastAsia"/>
          <w:lang w:val="en-US" w:eastAsia="zh-CN"/>
        </w:rPr>
        <w:t>建立TCP连接后，SMTP服务器向客户发送了回应答码220，为客户端提供了服务器的域名。</w:t>
      </w:r>
    </w:p>
    <w:p>
      <w:pPr>
        <w:widowControl w:val="0"/>
        <w:numPr>
          <w:ilvl w:val="0"/>
          <w:numId w:val="0"/>
        </w:numPr>
        <w:jc w:val="both"/>
      </w:pPr>
      <w:r>
        <w:drawing>
          <wp:inline distT="0" distB="0" distL="114300" distR="114300">
            <wp:extent cx="5822950" cy="774700"/>
            <wp:effectExtent l="0" t="0" r="635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1"/>
                    <a:stretch>
                      <a:fillRect/>
                    </a:stretch>
                  </pic:blipFill>
                  <pic:spPr>
                    <a:xfrm>
                      <a:off x="0" y="0"/>
                      <a:ext cx="5822950" cy="774700"/>
                    </a:xfrm>
                    <a:prstGeom prst="rect">
                      <a:avLst/>
                    </a:prstGeom>
                    <a:noFill/>
                    <a:ln>
                      <a:noFill/>
                    </a:ln>
                  </pic:spPr>
                </pic:pic>
              </a:graphicData>
            </a:graphic>
          </wp:inline>
        </w:drawing>
      </w:r>
    </w:p>
    <w:p>
      <w:pPr>
        <w:widowControl w:val="0"/>
        <w:numPr>
          <w:ilvl w:val="0"/>
          <w:numId w:val="0"/>
        </w:numPr>
        <w:jc w:val="both"/>
        <w:rPr>
          <w:rFonts w:hint="default" w:eastAsia="宋体"/>
          <w:lang w:val="en-US" w:eastAsia="zh-CN"/>
        </w:rPr>
      </w:pPr>
      <w:r>
        <w:rPr>
          <w:rFonts w:hint="eastAsia"/>
          <w:lang w:val="en-US" w:eastAsia="zh-CN"/>
        </w:rPr>
        <w:t>250表示连接建立成功，客户端返回了250码并且附带了身份验证方式。</w:t>
      </w:r>
    </w:p>
    <w:p>
      <w:pPr>
        <w:widowControl w:val="0"/>
        <w:numPr>
          <w:ilvl w:val="0"/>
          <w:numId w:val="0"/>
        </w:numPr>
        <w:jc w:val="both"/>
      </w:pPr>
      <w:r>
        <w:drawing>
          <wp:inline distT="0" distB="0" distL="114300" distR="114300">
            <wp:extent cx="4629150" cy="819150"/>
            <wp:effectExtent l="0" t="0" r="6350" b="635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2"/>
                    <a:stretch>
                      <a:fillRect/>
                    </a:stretch>
                  </pic:blipFill>
                  <pic:spPr>
                    <a:xfrm>
                      <a:off x="0" y="0"/>
                      <a:ext cx="4629150" cy="819150"/>
                    </a:xfrm>
                    <a:prstGeom prst="rect">
                      <a:avLst/>
                    </a:prstGeom>
                    <a:noFill/>
                    <a:ln>
                      <a:noFill/>
                    </a:ln>
                  </pic:spPr>
                </pic:pic>
              </a:graphicData>
            </a:graphic>
          </wp:inline>
        </w:drawing>
      </w:r>
    </w:p>
    <w:p>
      <w:pPr>
        <w:widowControl w:val="0"/>
        <w:numPr>
          <w:ilvl w:val="0"/>
          <w:numId w:val="0"/>
        </w:numPr>
        <w:jc w:val="both"/>
        <w:rPr>
          <w:rFonts w:hint="default" w:eastAsia="宋体"/>
          <w:lang w:val="en-US" w:eastAsia="zh-CN"/>
        </w:rPr>
      </w:pPr>
      <w:r>
        <w:rPr>
          <w:rFonts w:hint="eastAsia"/>
          <w:lang w:val="en-US" w:eastAsia="zh-CN"/>
        </w:rPr>
        <w:t>记录收信人的邮箱和域名。</w:t>
      </w:r>
    </w:p>
    <w:p>
      <w:pPr>
        <w:widowControl w:val="0"/>
        <w:numPr>
          <w:ilvl w:val="0"/>
          <w:numId w:val="0"/>
        </w:numPr>
        <w:jc w:val="both"/>
      </w:pPr>
      <w:r>
        <w:drawing>
          <wp:inline distT="0" distB="0" distL="114300" distR="114300">
            <wp:extent cx="4705350" cy="806450"/>
            <wp:effectExtent l="0" t="0" r="6350" b="635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3"/>
                    <a:stretch>
                      <a:fillRect/>
                    </a:stretch>
                  </pic:blipFill>
                  <pic:spPr>
                    <a:xfrm>
                      <a:off x="0" y="0"/>
                      <a:ext cx="4705350" cy="806450"/>
                    </a:xfrm>
                    <a:prstGeom prst="rect">
                      <a:avLst/>
                    </a:prstGeom>
                    <a:noFill/>
                    <a:ln>
                      <a:noFill/>
                    </a:ln>
                  </pic:spPr>
                </pic:pic>
              </a:graphicData>
            </a:graphic>
          </wp:inline>
        </w:drawing>
      </w:r>
    </w:p>
    <w:p>
      <w:pPr>
        <w:widowControl w:val="0"/>
        <w:numPr>
          <w:ilvl w:val="0"/>
          <w:numId w:val="0"/>
        </w:numPr>
        <w:jc w:val="both"/>
        <w:rPr>
          <w:rFonts w:hint="default" w:eastAsia="宋体"/>
          <w:lang w:val="en-US" w:eastAsia="zh-CN"/>
        </w:rPr>
      </w:pPr>
      <w:r>
        <w:rPr>
          <w:rFonts w:hint="eastAsia"/>
          <w:lang w:val="en-US" w:eastAsia="zh-CN"/>
        </w:rPr>
        <w:t>服务器回应354表示可以输入邮件。</w:t>
      </w:r>
    </w:p>
    <w:p>
      <w:pPr>
        <w:widowControl w:val="0"/>
        <w:numPr>
          <w:ilvl w:val="0"/>
          <w:numId w:val="0"/>
        </w:numPr>
        <w:jc w:val="both"/>
        <w:rPr>
          <w:rFonts w:hint="eastAsia"/>
          <w:lang w:val="en-US" w:eastAsia="zh-CN"/>
        </w:rPr>
      </w:pPr>
      <w:r>
        <w:drawing>
          <wp:inline distT="0" distB="0" distL="114300" distR="114300">
            <wp:extent cx="4933950" cy="800100"/>
            <wp:effectExtent l="0" t="0" r="635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4"/>
                    <a:stretch>
                      <a:fillRect/>
                    </a:stretch>
                  </pic:blipFill>
                  <pic:spPr>
                    <a:xfrm>
                      <a:off x="0" y="0"/>
                      <a:ext cx="4933950" cy="800100"/>
                    </a:xfrm>
                    <a:prstGeom prst="rect">
                      <a:avLst/>
                    </a:prstGeom>
                    <a:noFill/>
                    <a:ln>
                      <a:noFill/>
                    </a:ln>
                  </pic:spPr>
                </pic:pic>
              </a:graphicData>
            </a:graphic>
          </wp:inline>
        </w:drawing>
      </w:r>
    </w:p>
    <w:p>
      <w:pPr>
        <w:ind w:left="420" w:firstLine="420"/>
        <w:rPr>
          <w:rFonts w:hint="eastAsia"/>
          <w:sz w:val="21"/>
          <w:szCs w:val="21"/>
          <w:lang w:eastAsia="zh-CN"/>
        </w:rPr>
      </w:pPr>
    </w:p>
    <w:p>
      <w:pPr>
        <w:rPr>
          <w:rFonts w:hint="eastAsia"/>
          <w:b/>
          <w:bCs/>
          <w:sz w:val="21"/>
          <w:szCs w:val="21"/>
        </w:rPr>
      </w:pPr>
    </w:p>
    <w:p>
      <w:pPr>
        <w:numPr>
          <w:ilvl w:val="0"/>
          <w:numId w:val="1"/>
        </w:numPr>
        <w:adjustRightInd w:val="0"/>
        <w:spacing w:line="360" w:lineRule="auto"/>
        <w:rPr>
          <w:rFonts w:hint="eastAsia"/>
          <w:b/>
          <w:color w:val="000000"/>
        </w:rPr>
      </w:pPr>
      <w:r>
        <w:rPr>
          <w:rFonts w:hint="eastAsia"/>
          <w:b/>
          <w:color w:val="000000"/>
        </w:rPr>
        <w:t>实验</w:t>
      </w:r>
      <w:r>
        <w:rPr>
          <w:rFonts w:hint="eastAsia"/>
          <w:b/>
          <w:color w:val="000000"/>
          <w:lang w:val="en-US" w:eastAsia="zh-CN"/>
        </w:rPr>
        <w:t>设备与环境</w:t>
      </w:r>
    </w:p>
    <w:p>
      <w:pPr>
        <w:spacing w:line="360" w:lineRule="auto"/>
        <w:ind w:firstLine="420"/>
        <w:rPr>
          <w:rFonts w:hint="eastAsia"/>
          <w:b/>
          <w:bCs w:val="0"/>
        </w:rPr>
      </w:pPr>
      <w:r>
        <w:rPr>
          <w:rFonts w:hint="eastAsia" w:ascii="宋体" w:hAnsi="宋体"/>
          <w:bCs/>
          <w:sz w:val="21"/>
          <w:szCs w:val="21"/>
        </w:rPr>
        <w:t>局部网环境，计算机若干台。</w:t>
      </w:r>
      <w:r>
        <w:rPr>
          <w:rFonts w:hint="eastAsia" w:ascii="宋体" w:hAnsi="宋体"/>
          <w:bCs/>
          <w:sz w:val="21"/>
          <w:szCs w:val="21"/>
          <w:lang w:val="en-US" w:eastAsia="zh-CN"/>
        </w:rPr>
        <w:t>本实验不分组，独立完成。</w:t>
      </w:r>
    </w:p>
    <w:p>
      <w:pPr>
        <w:numPr>
          <w:ilvl w:val="0"/>
          <w:numId w:val="0"/>
        </w:numPr>
        <w:adjustRightInd w:val="0"/>
        <w:spacing w:line="360" w:lineRule="auto"/>
        <w:ind w:leftChars="0"/>
        <w:rPr>
          <w:rFonts w:hint="eastAsia" w:ascii="宋体" w:hAnsi="宋体" w:eastAsia="宋体" w:cs="宋体"/>
          <w:i w:val="0"/>
          <w:iCs w:val="0"/>
          <w:caps w:val="0"/>
          <w:color w:val="333333"/>
          <w:spacing w:val="0"/>
          <w:sz w:val="21"/>
          <w:szCs w:val="21"/>
          <w:shd w:val="clear" w:fill="FFFFFF"/>
          <w:lang w:val="en-US" w:eastAsia="zh-CN"/>
        </w:rPr>
      </w:pPr>
    </w:p>
    <w:p>
      <w:pPr>
        <w:numPr>
          <w:ilvl w:val="0"/>
          <w:numId w:val="1"/>
        </w:numPr>
        <w:adjustRightInd w:val="0"/>
        <w:spacing w:line="360" w:lineRule="auto"/>
        <w:ind w:left="456" w:leftChars="0" w:hanging="456" w:firstLineChars="0"/>
        <w:rPr>
          <w:rFonts w:hint="eastAsia"/>
          <w:b/>
        </w:rPr>
      </w:pPr>
      <w:r>
        <w:rPr>
          <w:rFonts w:hint="eastAsia"/>
          <w:b/>
          <w:lang w:val="en-US" w:eastAsia="zh-CN"/>
        </w:rPr>
        <w:t>实验总结</w:t>
      </w:r>
    </w:p>
    <w:p>
      <w:pPr>
        <w:numPr>
          <w:numId w:val="0"/>
        </w:numPr>
        <w:adjustRightInd w:val="0"/>
        <w:spacing w:line="360" w:lineRule="auto"/>
        <w:ind w:leftChars="0"/>
        <w:rPr>
          <w:rFonts w:hint="default"/>
          <w:b/>
          <w:lang w:val="en-US"/>
        </w:rPr>
      </w:pPr>
      <w:r>
        <w:rPr>
          <w:rFonts w:hint="eastAsia"/>
          <w:b/>
          <w:lang w:val="en-US" w:eastAsia="zh-CN"/>
        </w:rPr>
        <w:t>通过本次实验，初步的了解和巩固了HTTP、DNS、FTP、SMTP的工作方式和协议格式。通过对不同协议的研究，能够发现它们的区别，同时加深了对其工作原理的印象。同时，在实验过程中存在理论知识的空白，在一定程度上也回顾和巩固了课上的相关知识，相信这次实验学到的学习经验和学习成果也能在以后的工作和研究生活中发挥其积极作用。</w:t>
      </w:r>
    </w:p>
    <w:p/>
    <w:sectPr>
      <w:footerReference r:id="rId4" w:type="first"/>
      <w:footerReference r:id="rId3" w:type="default"/>
      <w:pgSz w:w="11906" w:h="16838"/>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2700"/>
        <w:tab w:val="right" w:pos="7020"/>
        <w:tab w:val="clear" w:pos="4153"/>
        <w:tab w:val="clear" w:pos="8306"/>
      </w:tabs>
      <w:jc w:val="center"/>
      <w:rPr>
        <w:rFonts w:hint="eastAsia"/>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2700"/>
        <w:tab w:val="right" w:pos="7020"/>
        <w:tab w:val="clear" w:pos="4153"/>
        <w:tab w:val="clear" w:pos="8306"/>
      </w:tabs>
      <w:jc w:val="center"/>
      <w:rPr>
        <w:rFonts w:hint="eastAsia"/>
        <w:sz w:val="21"/>
        <w:szCs w:val="21"/>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F6B490B"/>
    <w:multiLevelType w:val="multilevel"/>
    <w:tmpl w:val="5F6B490B"/>
    <w:lvl w:ilvl="0" w:tentative="0">
      <w:start w:val="1"/>
      <w:numFmt w:val="japaneseCounting"/>
      <w:lvlText w:val="%1、"/>
      <w:lvlJc w:val="left"/>
      <w:pPr>
        <w:ind w:left="456" w:hanging="45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赵 阔">
    <w15:presenceInfo w15:providerId="None" w15:userId="赵 阔"/>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520DF"/>
    <w:rsid w:val="28E52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2021-10-18T12:13:00Z</dcterms:created>
  <dc:creator>18169</dc:creator>
  <cp:lastModifiedBy>18169</cp:lastModifiedBy>
  <dcterms:modified xsi:type="dcterms:W3CDTF">2021-10-18T15:37:50Z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27406ABC1B3E4A4FB9DC392A231B044A</vt:lpwstr>
  </property>
</Properties>
</file>