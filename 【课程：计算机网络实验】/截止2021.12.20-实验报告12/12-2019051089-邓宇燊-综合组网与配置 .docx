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626" w:rsidRPr="00183302" w:rsidRDefault="008D3626" w:rsidP="008D362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E62214">
        <w:rPr>
          <w:rFonts w:eastAsia="楷体_GB2312"/>
          <w:sz w:val="28"/>
          <w:szCs w:val="28"/>
          <w:u w:val="single"/>
        </w:rPr>
        <w:t>计算机网络实验</w:t>
      </w:r>
      <w:r w:rsidR="00E62214">
        <w:rPr>
          <w:rFonts w:eastAsia="楷体_GB2312" w:hint="eastAsia"/>
          <w:sz w:val="28"/>
          <w:szCs w:val="28"/>
          <w:u w:val="single"/>
        </w:rPr>
        <w:t xml:space="preserve"> </w:t>
      </w:r>
      <w:r w:rsidR="00CE455C">
        <w:rPr>
          <w:rFonts w:eastAsia="楷体_GB2312" w:hint="eastAsia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="00CE455C">
        <w:rPr>
          <w:rFonts w:eastAsia="楷体_GB2312" w:hint="eastAsia"/>
          <w:sz w:val="28"/>
          <w:szCs w:val="28"/>
          <w:u w:val="single"/>
        </w:rPr>
        <w:t xml:space="preserve"> </w:t>
      </w:r>
      <w:r w:rsidR="00E62214">
        <w:rPr>
          <w:rFonts w:eastAsia="楷体_GB2312" w:hint="eastAsia"/>
          <w:sz w:val="28"/>
          <w:szCs w:val="28"/>
          <w:u w:val="single"/>
        </w:rPr>
        <w:t>综合组网与配置</w:t>
      </w:r>
      <w:r w:rsidR="00E62214">
        <w:rPr>
          <w:rFonts w:eastAsia="楷体_GB2312" w:hint="eastAsia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CE455C">
        <w:rPr>
          <w:rFonts w:eastAsia="楷体_GB2312" w:hint="eastAsia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CE455C">
        <w:rPr>
          <w:rFonts w:eastAsia="楷体_GB2312" w:hint="eastAsia"/>
          <w:sz w:val="28"/>
          <w:szCs w:val="28"/>
          <w:u w:val="single"/>
        </w:rPr>
        <w:t xml:space="preserve"> </w:t>
      </w:r>
      <w:r w:rsidR="00E62214">
        <w:rPr>
          <w:rFonts w:eastAsia="楷体_GB2312" w:hint="eastAsia"/>
          <w:sz w:val="28"/>
          <w:szCs w:val="28"/>
          <w:u w:val="single"/>
        </w:rPr>
        <w:t>潘冰</w:t>
      </w:r>
      <w:r w:rsidR="00CE455C">
        <w:rPr>
          <w:rFonts w:eastAsia="楷体_GB2312" w:hint="eastAsia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</w:p>
    <w:p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="00E62214">
        <w:rPr>
          <w:rFonts w:eastAsia="楷体_GB2312" w:hint="eastAsia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CE455C">
        <w:rPr>
          <w:rFonts w:eastAsia="楷体_GB2312" w:hint="eastAsia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="00390F99">
        <w:rPr>
          <w:rFonts w:eastAsia="楷体_GB2312"/>
          <w:sz w:val="28"/>
          <w:szCs w:val="28"/>
          <w:u w:val="single"/>
        </w:rPr>
        <w:t>邓宇燊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 w:rsidR="00390F99">
        <w:rPr>
          <w:rFonts w:eastAsia="楷体_GB2312" w:hint="eastAsia"/>
          <w:sz w:val="28"/>
          <w:szCs w:val="28"/>
          <w:u w:val="single"/>
        </w:rPr>
        <w:t>2019051089</w:t>
      </w:r>
      <w:r w:rsidRPr="00183302">
        <w:rPr>
          <w:rFonts w:eastAsia="楷体_GB2312"/>
          <w:sz w:val="28"/>
          <w:szCs w:val="28"/>
          <w:u w:val="single"/>
        </w:rPr>
        <w:t xml:space="preserve">                 </w:t>
      </w:r>
    </w:p>
    <w:p w:rsidR="008D3626" w:rsidRPr="00183302" w:rsidRDefault="008D3626" w:rsidP="008D3626"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="00390F99">
        <w:rPr>
          <w:rFonts w:eastAsia="楷体_GB2312"/>
          <w:sz w:val="28"/>
          <w:szCs w:val="28"/>
          <w:u w:val="single"/>
        </w:rPr>
        <w:t>智能科学与工程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390F99">
        <w:rPr>
          <w:rFonts w:eastAsia="楷体_GB2312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390F99">
        <w:rPr>
          <w:rFonts w:eastAsia="楷体_GB2312" w:hint="eastAsia"/>
          <w:sz w:val="28"/>
          <w:szCs w:val="28"/>
          <w:u w:val="single"/>
        </w:rPr>
        <w:t xml:space="preserve">  </w:t>
      </w:r>
      <w:r w:rsidR="008D0247">
        <w:rPr>
          <w:rFonts w:eastAsia="楷体_GB2312" w:hint="eastAsia"/>
          <w:sz w:val="28"/>
          <w:szCs w:val="28"/>
          <w:u w:val="single"/>
        </w:rPr>
        <w:t xml:space="preserve"> </w:t>
      </w:r>
      <w:r w:rsidR="00390F99">
        <w:rPr>
          <w:rFonts w:eastAsia="楷体_GB2312" w:hint="eastAsia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390F99">
        <w:rPr>
          <w:rFonts w:eastAsia="楷体_GB2312" w:hint="eastAsia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7704F2" w:rsidRDefault="007704F2" w:rsidP="007704F2">
      <w:pPr>
        <w:ind w:firstLine="420"/>
        <w:rPr>
          <w:rFonts w:hint="eastAsia"/>
          <w:color w:val="0000FF"/>
          <w:szCs w:val="21"/>
        </w:rPr>
      </w:pPr>
      <w:r>
        <w:rPr>
          <w:rFonts w:hint="eastAsia"/>
          <w:szCs w:val="21"/>
        </w:rPr>
        <w:t>下图是模拟某学校网络拓扑结构，在该学校网络接入层采用</w:t>
      </w:r>
      <w:r>
        <w:rPr>
          <w:rFonts w:hint="eastAsia"/>
          <w:szCs w:val="21"/>
        </w:rPr>
        <w:t>S2126</w:t>
      </w:r>
      <w:r>
        <w:rPr>
          <w:rFonts w:hint="eastAsia"/>
          <w:szCs w:val="21"/>
        </w:rPr>
        <w:t>交换机，接入层交换机划分了办公网</w:t>
      </w:r>
      <w:r>
        <w:rPr>
          <w:rFonts w:hint="eastAsia"/>
          <w:szCs w:val="21"/>
        </w:rPr>
        <w:t>VLAN2</w:t>
      </w:r>
      <w:r>
        <w:rPr>
          <w:rFonts w:hint="eastAsia"/>
          <w:szCs w:val="21"/>
        </w:rPr>
        <w:t>和学生网</w:t>
      </w:r>
      <w:r>
        <w:rPr>
          <w:rFonts w:hint="eastAsia"/>
          <w:szCs w:val="21"/>
        </w:rPr>
        <w:t>VLAN4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VLAN2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VLAN4</w:t>
      </w:r>
      <w:r>
        <w:rPr>
          <w:rFonts w:hint="eastAsia"/>
          <w:szCs w:val="21"/>
        </w:rPr>
        <w:t>通过汇聚层</w:t>
      </w:r>
      <w:r>
        <w:rPr>
          <w:rFonts w:hint="eastAsia"/>
          <w:szCs w:val="21"/>
        </w:rPr>
        <w:t>S3550</w:t>
      </w:r>
      <w:r>
        <w:rPr>
          <w:rFonts w:hint="eastAsia"/>
          <w:szCs w:val="21"/>
        </w:rPr>
        <w:t>与路由器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相连，另外</w:t>
      </w:r>
      <w:r>
        <w:rPr>
          <w:rFonts w:hint="eastAsia"/>
          <w:szCs w:val="21"/>
        </w:rPr>
        <w:t>S3550</w:t>
      </w:r>
      <w:r>
        <w:rPr>
          <w:rFonts w:hint="eastAsia"/>
          <w:szCs w:val="21"/>
        </w:rPr>
        <w:t>上有一个</w:t>
      </w:r>
      <w:r>
        <w:rPr>
          <w:rFonts w:hint="eastAsia"/>
          <w:szCs w:val="21"/>
        </w:rPr>
        <w:t>VLAN3</w:t>
      </w:r>
      <w:r>
        <w:rPr>
          <w:rFonts w:hint="eastAsia"/>
          <w:szCs w:val="21"/>
        </w:rPr>
        <w:t>存放一台网管机。路由器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通过路由协议获取路由信息后，办公网可以访问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路由器后面的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服务器。为了防止学生网内的主机访问重要的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服务器，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路由器采用了访问控制列表的技术作为控制手段。需要在三层交换机上建立路由表。</w:t>
      </w:r>
    </w:p>
    <w:p w:rsidR="007704F2" w:rsidRDefault="007704F2" w:rsidP="007704F2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【实验目的】</w:t>
      </w:r>
    </w:p>
    <w:p w:rsidR="007704F2" w:rsidRDefault="007704F2" w:rsidP="007704F2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通过该实验的设计与配置模拟，考核学生对已学知识的掌握程度，加深对网络协议和原理的理解；培养学生利用网络技术结合实际需要分析问题、解决问题的能力；培养学生的组网技能和实际动手能力；培养学生的协调工作能力；提高学生撰写实验报告的能力。</w:t>
      </w: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>要求：</w:t>
      </w:r>
    </w:p>
    <w:p w:rsidR="007704F2" w:rsidRDefault="007704F2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、每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个人一个小组，共同完成实验；</w:t>
      </w:r>
    </w:p>
    <w:p w:rsidR="007704F2" w:rsidRDefault="007704F2" w:rsidP="007704F2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、本实验安排学时为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学时，实验前每个小组提交一份实验预习报告。预习报告包括实验内容、配置设计和步骤。详细描述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地址配置、设备的连接端口号。</w:t>
      </w:r>
      <w:r>
        <w:rPr>
          <w:rFonts w:hint="eastAsia"/>
          <w:color w:val="0000FF"/>
          <w:szCs w:val="21"/>
        </w:rPr>
        <w:t>本部分</w:t>
      </w:r>
      <w:r>
        <w:rPr>
          <w:rFonts w:hint="eastAsia"/>
          <w:color w:val="0000FF"/>
          <w:szCs w:val="21"/>
        </w:rPr>
        <w:t>15</w:t>
      </w:r>
      <w:r>
        <w:rPr>
          <w:rFonts w:hint="eastAsia"/>
          <w:color w:val="0000FF"/>
          <w:szCs w:val="21"/>
        </w:rPr>
        <w:t>分</w:t>
      </w:r>
      <w:r>
        <w:rPr>
          <w:rFonts w:hint="eastAsia"/>
          <w:szCs w:val="21"/>
        </w:rPr>
        <w:t>。</w:t>
      </w:r>
    </w:p>
    <w:p w:rsidR="007704F2" w:rsidRDefault="007704F2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、实验后在每个小组随机选取</w:t>
      </w:r>
      <w:r>
        <w:rPr>
          <w:rFonts w:hint="eastAsia"/>
          <w:szCs w:val="21"/>
        </w:rPr>
        <w:t>1-2</w:t>
      </w:r>
      <w:r>
        <w:rPr>
          <w:rFonts w:hint="eastAsia"/>
          <w:szCs w:val="21"/>
        </w:rPr>
        <w:t>个人汇报实验情况。实验完成并汇报成功，则实验通过。</w:t>
      </w:r>
    </w:p>
    <w:p w:rsidR="007704F2" w:rsidRDefault="007704F2" w:rsidP="007704F2">
      <w:pPr>
        <w:rPr>
          <w:rFonts w:hint="eastAsia"/>
          <w:szCs w:val="21"/>
        </w:rPr>
      </w:pPr>
      <w:r>
        <w:rPr>
          <w:szCs w:val="21"/>
          <w:lang w:val="en-US" w:eastAsia="zh-CN"/>
        </w:rPr>
        <w:pict>
          <v:oval id="椭圆 254" o:spid="_x0000_s1055" style="position:absolute;left:0;text-align:left;margin-left:81pt;margin-top:109.2pt;width:36pt;height:39pt;z-index:251632640"/>
        </w:pict>
      </w:r>
      <w:r>
        <w:rPr>
          <w:szCs w:val="21"/>
          <w:lang w:val="en-US" w:eastAsia="zh-CN"/>
        </w:rPr>
        <w:pict>
          <v:oval id="椭圆 255" o:spid="_x0000_s1056" style="position:absolute;left:0;text-align:left;margin-left:18pt;margin-top:23.4pt;width:90pt;height:85.8pt;z-index:251633664"/>
        </w:pict>
      </w:r>
      <w:r>
        <w:rPr>
          <w:szCs w:val="21"/>
          <w:lang w:val="en-US" w:eastAsia="zh-CN"/>
        </w:rPr>
        <w:pict>
          <v:oval id="椭圆 256" o:spid="_x0000_s1058" style="position:absolute;left:0;text-align:left;margin-left:18pt;margin-top:234pt;width:36pt;height:54.6pt;z-index:251635712"/>
        </w:pict>
      </w:r>
      <w:r>
        <w:rPr>
          <w:szCs w:val="21"/>
          <w:lang w:val="en-US" w:eastAsia="zh-CN"/>
        </w:rPr>
        <w:pict>
          <v:oval id="椭圆 257" o:spid="_x0000_s1057" style="position:absolute;left:0;text-align:left;margin-left:63pt;margin-top:234pt;width:36pt;height:54.6pt;z-index:251634688"/>
        </w:pict>
      </w:r>
      <w:r>
        <w:rPr>
          <w:szCs w:val="21"/>
          <w:lang w:val="en-US" w:eastAsia="zh-CN"/>
        </w:rPr>
        <w:pict>
          <v:rect id="矩形 252" o:spid="_x0000_s1087" style="position:absolute;left:0;text-align:left;margin-left:1in;margin-top:109.2pt;width:54pt;height:23.4pt;z-index:251646976" filled="f" stroked="f">
            <v:textbox>
              <w:txbxContent>
                <w:p w:rsidR="007704F2" w:rsidRDefault="007704F2" w:rsidP="007704F2">
                  <w:pPr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VLAN1</w:t>
                  </w:r>
                </w:p>
              </w:txbxContent>
            </v:textbox>
          </v:rect>
        </w:pict>
      </w:r>
      <w:r>
        <w:rPr>
          <w:szCs w:val="21"/>
          <w:lang w:val="en-US" w:eastAsia="zh-CN"/>
        </w:rPr>
        <w:pict>
          <v:rect id="矩形 258" o:spid="_x0000_s1086" style="position:absolute;left:0;text-align:left;margin-left:1in;margin-top:46.8pt;width:54pt;height:23.4pt;z-index:251645952" filled="f" stroked="f">
            <v:textbox>
              <w:txbxContent>
                <w:p w:rsidR="007704F2" w:rsidRDefault="007704F2" w:rsidP="007704F2">
                  <w:pPr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VLAN3</w:t>
                  </w:r>
                </w:p>
              </w:txbxContent>
            </v:textbox>
          </v:rect>
        </w:pict>
      </w:r>
      <w:r>
        <w:rPr>
          <w:szCs w:val="21"/>
          <w:lang w:val="en-US" w:eastAsia="zh-CN"/>
        </w:rPr>
        <w:pict>
          <v:rect id="矩形 259" o:spid="_x0000_s1085" style="position:absolute;left:0;text-align:left;margin-left:1in;margin-top:288.6pt;width:54pt;height:23.4pt;z-index:251644928" filled="f" stroked="f">
            <v:textbox>
              <w:txbxContent>
                <w:p w:rsidR="007704F2" w:rsidRDefault="007704F2" w:rsidP="007704F2">
                  <w:pPr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VLAN4</w:t>
                  </w:r>
                </w:p>
              </w:txbxContent>
            </v:textbox>
          </v:rect>
        </w:pict>
      </w:r>
      <w:r>
        <w:rPr>
          <w:szCs w:val="21"/>
          <w:lang w:val="en-US" w:eastAsia="zh-CN"/>
        </w:rPr>
        <w:pict>
          <v:rect id="矩形 260" o:spid="_x0000_s1084" style="position:absolute;left:0;text-align:left;margin-left:9pt;margin-top:288.6pt;width:54pt;height:23.4pt;z-index:251643904" filled="f" stroked="f">
            <v:textbox>
              <w:txbxContent>
                <w:p w:rsidR="007704F2" w:rsidRDefault="007704F2" w:rsidP="007704F2">
                  <w:pPr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VLAN2</w:t>
                  </w:r>
                </w:p>
              </w:txbxContent>
            </v:textbox>
          </v:rect>
        </w:pict>
      </w:r>
      <w:r>
        <w:rPr>
          <w:szCs w:val="21"/>
          <w:lang w:val="en-US" w:eastAsia="zh-CN"/>
        </w:rPr>
        <w:pict>
          <v:rect id="矩形 261" o:spid="_x0000_s1083" style="position:absolute;left:0;text-align:left;margin-left:342pt;margin-top:62.4pt;width:81pt;height:23.4pt;z-index:251642880" filled="f" stroked="f">
            <v:textbox>
              <w:txbxContent>
                <w:p w:rsidR="007704F2" w:rsidRDefault="007704F2" w:rsidP="007704F2">
                  <w:pPr>
                    <w:ind w:left="103" w:hangingChars="49" w:hanging="103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FTP  Server</w:t>
                  </w:r>
                </w:p>
              </w:txbxContent>
            </v:textbox>
          </v:rect>
        </w:pict>
      </w:r>
      <w:r>
        <w:rPr>
          <w:szCs w:val="21"/>
          <w:lang w:val="en-US" w:eastAsia="zh-CN"/>
        </w:rPr>
        <w:pict>
          <v:rect id="矩形 262" o:spid="_x0000_s1082" style="position:absolute;left:0;text-align:left;margin-left:27pt;margin-top:202.8pt;width:54pt;height:23.4pt;z-index:251641856" filled="f" stroked="f">
            <v:textbox>
              <w:txbxContent>
                <w:p w:rsidR="007704F2" w:rsidRDefault="007704F2" w:rsidP="007704F2">
                  <w:pPr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S2126</w:t>
                  </w:r>
                </w:p>
              </w:txbxContent>
            </v:textbox>
          </v:rect>
        </w:pict>
      </w:r>
      <w:r>
        <w:rPr>
          <w:szCs w:val="21"/>
          <w:lang w:val="en-US" w:eastAsia="zh-CN"/>
        </w:rPr>
        <w:pict>
          <v:rect id="矩形 263" o:spid="_x0000_s1081" style="position:absolute;left:0;text-align:left;margin-left:45pt;margin-top:132.6pt;width:54pt;height:23.4pt;z-index:251640832" filled="f" stroked="f">
            <v:textbox>
              <w:txbxContent>
                <w:p w:rsidR="007704F2" w:rsidRDefault="007704F2" w:rsidP="007704F2">
                  <w:pPr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S3550</w:t>
                  </w:r>
                </w:p>
              </w:txbxContent>
            </v:textbox>
          </v:rect>
        </w:pict>
      </w:r>
      <w:r>
        <w:rPr>
          <w:szCs w:val="21"/>
          <w:lang w:val="en-US" w:eastAsia="zh-CN"/>
        </w:rPr>
        <w:pict>
          <v:rect id="矩形 264" o:spid="_x0000_s1080" style="position:absolute;left:0;text-align:left;margin-left:279pt;margin-top:124.8pt;width:18pt;height:23.4pt;z-index:251639808" filled="f" stroked="f">
            <v:textbox>
              <w:txbxContent>
                <w:p w:rsidR="007704F2" w:rsidRDefault="007704F2" w:rsidP="007704F2">
                  <w:pPr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B</w:t>
                  </w:r>
                </w:p>
              </w:txbxContent>
            </v:textbox>
          </v:rect>
        </w:pict>
      </w:r>
      <w:r>
        <w:rPr>
          <w:szCs w:val="21"/>
          <w:lang w:val="en-US" w:eastAsia="zh-CN"/>
        </w:rPr>
        <w:pict>
          <v:rect id="矩形 265" o:spid="_x0000_s1079" style="position:absolute;left:0;text-align:left;margin-left:135pt;margin-top:132.6pt;width:18pt;height:23.4pt;z-index:251638784" filled="f" stroked="f">
            <v:textbox>
              <w:txbxContent>
                <w:p w:rsidR="007704F2" w:rsidRDefault="007704F2" w:rsidP="007704F2">
                  <w:pPr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A</w:t>
                  </w:r>
                </w:p>
              </w:txbxContent>
            </v:textbox>
          </v:rect>
        </w:pict>
      </w:r>
      <w:r>
        <w:rPr>
          <w:szCs w:val="21"/>
          <w:lang w:val="en-US" w:eastAsia="zh-CN"/>
        </w:rPr>
        <w:pict>
          <v:group id="组合 267" o:spid="_x0000_s1060" style="position:absolute;left:0;text-align:left;margin-left:18pt;margin-top:35.85pt;width:368.7pt;height:253.2pt;z-index:251637760" coordsize="7374,5064">
            <v:group id="组合 268" o:spid="_x0000_s1061" style="position:absolute;left:1980;top:1467;width:3998;height:780" coordsize="3998,7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69" o:spid="_x0000_s1062" type="#_x0000_t75" style="position:absolute;top:156;width:1118;height:624">
                <v:imagedata r:id="rId7" o:title="Router" embosscolor="white"/>
              </v:shape>
              <v:shape id="图片 270" o:spid="_x0000_s1063" type="#_x0000_t75" style="position:absolute;left:2880;width:1118;height:624">
                <v:imagedata r:id="rId7" o:title="Router" embosscolor="white"/>
              </v:shape>
              <v:shape id="任意多边形 271" o:spid="_x0000_s1064" style="position:absolute;left:1080;top:312;width:1800;height:156;flip:y;mso-wrap-style:square" coordsize="2017,97" path="m,hel1008,,912,96r1104,e" filled="f" strokecolor="#09c" strokeweight="2pt">
                <v:stroke endcap="round"/>
                <v:shadow on="t" color="black" offset="1pt,1pt"/>
                <v:path arrowok="t"/>
              </v:shape>
            </v:group>
            <v:shape id="图片 272" o:spid="_x0000_s1065" type="#_x0000_t75" style="position:absolute;left:6660;top:999;width:714;height:1265">
              <v:imagedata r:id="rId8" o:title="SEVER" embosscolor="white"/>
            </v:shape>
            <v:shape id="图片 273" o:spid="_x0000_s1066" type="#_x0000_t75" style="position:absolute;left:540;top:1593;width:720;height:966">
              <v:imagedata r:id="rId9" o:title="center" embosscolor="white"/>
            </v:shape>
            <v:shape id="图片 274" o:spid="_x0000_s1067" type="#_x0000_t75" style="position:absolute;top:4431;width:720;height:633">
              <v:imagedata r:id="rId10" o:title="PC" embosscolor="white"/>
            </v:shape>
            <v:shape id="图片 275" o:spid="_x0000_s1068" type="#_x0000_t75" style="position:absolute;left:900;top:4422;width:720;height:633">
              <v:imagedata r:id="rId10" o:title="PC" embosscolor="white"/>
            </v:shape>
            <v:group id="组合 276" o:spid="_x0000_s1069" style="position:absolute;width:1260;height:999" coordsize="1260,999">
              <v:shape id="图片 277" o:spid="_x0000_s1070" type="#_x0000_t75" style="position:absolute;top:312;width:782;height:687">
                <v:imagedata r:id="rId10" o:title="PC" embosscolor="white"/>
              </v:shape>
              <v:shape id="图片 278" o:spid="_x0000_s1071" type="#_x0000_t75" style="position:absolute;left:720;width:540;height:953">
                <v:imagedata r:id="rId8" o:title="SEVER" embosscolor="white"/>
              </v:shape>
            </v:group>
            <v:shape id="图片 279" o:spid="_x0000_s1072" type="#_x0000_t75" style="position:absolute;left:180;top:3339;width:1260;height:481">
              <v:imagedata r:id="rId11" o:title="Route-processor" embosscolor="white"/>
            </v:shape>
            <v:line id="直线 280" o:spid="_x0000_s1073" style="position:absolute;flip:x" from="360,3807" to="700,4602" strokecolor="#36f" strokeweight="2.25pt"/>
            <v:line id="直线 281" o:spid="_x0000_s1074" style="position:absolute" from="900,3807" to="1260,4587" strokecolor="#36f" strokeweight="2.25pt"/>
            <v:line id="直线 282" o:spid="_x0000_s1075" style="position:absolute" from="720,2559" to="720,3339" strokecolor="#36f" strokeweight="2.25pt"/>
            <v:line id="直线 283" o:spid="_x0000_s1076" style="position:absolute" from="960,2559" to="960,3339" strokecolor="#36f" strokeweight="2.25pt"/>
            <v:line id="直线 284" o:spid="_x0000_s1077" style="position:absolute" from="1260,1935" to="1980,1935" strokecolor="#36f" strokeweight="2.25pt"/>
            <v:line id="直线 285" o:spid="_x0000_s1078" style="position:absolute" from="5940,1779" to="6840,1779" strokecolor="#36f" strokeweight="2.25pt"/>
          </v:group>
        </w:pict>
      </w:r>
      <w:r>
        <w:rPr>
          <w:szCs w:val="21"/>
          <w:lang w:val="en-US" w:eastAsia="zh-CN"/>
        </w:rPr>
        <w:pict>
          <v:line id="直线 286" o:spid="_x0000_s1059" style="position:absolute;left:0;text-align:left;z-index:251636736" from="63pt,78pt" to="63.05pt,117pt" strokecolor="#36f" strokeweight="2.25pt"/>
        </w:pict>
      </w: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ind w:firstLineChars="200" w:firstLine="420"/>
        <w:rPr>
          <w:rFonts w:ascii="宋体" w:hAnsi="宋体" w:hint="eastAsia"/>
          <w:szCs w:val="21"/>
        </w:rPr>
      </w:pPr>
      <w:bookmarkStart w:id="1" w:name="_Toc88142521"/>
      <w:bookmarkEnd w:id="1"/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7704F2" w:rsidRDefault="007704F2" w:rsidP="007704F2">
      <w:pPr>
        <w:rPr>
          <w:rFonts w:hint="eastAsia"/>
          <w:szCs w:val="21"/>
        </w:rPr>
      </w:pPr>
    </w:p>
    <w:p w:rsidR="00891003" w:rsidRDefault="00891003" w:rsidP="00891003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【</w:t>
      </w:r>
      <w:r>
        <w:rPr>
          <w:rFonts w:hint="eastAsia"/>
          <w:b/>
          <w:szCs w:val="21"/>
        </w:rPr>
        <w:t>实验配置</w:t>
      </w:r>
      <w:r>
        <w:rPr>
          <w:rFonts w:ascii="宋体" w:hAnsi="宋体" w:hint="eastAsia"/>
          <w:b/>
          <w:bCs/>
          <w:szCs w:val="21"/>
        </w:rPr>
        <w:t>】</w:t>
      </w:r>
    </w:p>
    <w:p w:rsidR="007704F2" w:rsidRDefault="00891003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>由于实验室位置不够，实验使用</w:t>
      </w:r>
      <w:r w:rsidRPr="00891003">
        <w:rPr>
          <w:szCs w:val="21"/>
        </w:rPr>
        <w:t>cisco packet tracer</w:t>
      </w:r>
      <w:r>
        <w:rPr>
          <w:rFonts w:hint="eastAsia"/>
          <w:szCs w:val="21"/>
        </w:rPr>
        <w:t xml:space="preserve"> 8.1</w:t>
      </w:r>
      <w:r>
        <w:rPr>
          <w:rFonts w:hint="eastAsia"/>
          <w:szCs w:val="21"/>
        </w:rPr>
        <w:t>模拟器模拟实验环境。</w:t>
      </w:r>
    </w:p>
    <w:p w:rsidR="007704F2" w:rsidRDefault="00891003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>网络拓扑结构如下：</w:t>
      </w:r>
    </w:p>
    <w:p w:rsidR="00E429C8" w:rsidRDefault="00E23320" w:rsidP="007704F2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595518" cy="3173506"/>
            <wp:effectExtent l="19050" t="0" r="5182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62" cy="317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C8" w:rsidRDefault="00E429C8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>配置如下：</w:t>
      </w:r>
    </w:p>
    <w:p w:rsidR="00E429C8" w:rsidRDefault="00E429C8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>学生网主机</w:t>
      </w:r>
      <w:r>
        <w:rPr>
          <w:rFonts w:hint="eastAsia"/>
          <w:szCs w:val="21"/>
        </w:rPr>
        <w:t>PC1</w:t>
      </w:r>
      <w:r>
        <w:rPr>
          <w:rFonts w:hint="eastAsia"/>
          <w:szCs w:val="21"/>
        </w:rPr>
        <w:t>：</w:t>
      </w:r>
    </w:p>
    <w:p w:rsidR="00E429C8" w:rsidRDefault="00E429C8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ip</w:t>
      </w:r>
      <w:r>
        <w:rPr>
          <w:rFonts w:hint="eastAsia"/>
          <w:szCs w:val="21"/>
        </w:rPr>
        <w:t>地址：</w:t>
      </w:r>
      <w:r>
        <w:rPr>
          <w:rFonts w:hint="eastAsia"/>
          <w:szCs w:val="21"/>
        </w:rPr>
        <w:t>10.1.4.1</w:t>
      </w:r>
    </w:p>
    <w:p w:rsidR="00E429C8" w:rsidRDefault="00E429C8" w:rsidP="00E429C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子网掩码：</w:t>
      </w:r>
      <w:r>
        <w:rPr>
          <w:rFonts w:hint="eastAsia"/>
          <w:szCs w:val="21"/>
        </w:rPr>
        <w:t>255.255.255.0</w:t>
      </w:r>
    </w:p>
    <w:p w:rsidR="00E429C8" w:rsidRDefault="00E429C8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默认网关：</w:t>
      </w:r>
      <w:r>
        <w:rPr>
          <w:rFonts w:hint="eastAsia"/>
          <w:szCs w:val="21"/>
        </w:rPr>
        <w:t>10.1.4.254</w:t>
      </w:r>
    </w:p>
    <w:p w:rsidR="00E429C8" w:rsidRDefault="00E429C8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>办公网主机</w:t>
      </w:r>
      <w:r>
        <w:rPr>
          <w:rFonts w:hint="eastAsia"/>
          <w:szCs w:val="21"/>
        </w:rPr>
        <w:t>PC0</w:t>
      </w:r>
      <w:r>
        <w:rPr>
          <w:rFonts w:hint="eastAsia"/>
          <w:szCs w:val="21"/>
        </w:rPr>
        <w:t>：</w:t>
      </w:r>
    </w:p>
    <w:p w:rsidR="00E429C8" w:rsidRDefault="00E429C8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ip</w:t>
      </w:r>
      <w:r>
        <w:rPr>
          <w:rFonts w:hint="eastAsia"/>
          <w:szCs w:val="21"/>
        </w:rPr>
        <w:t>地址：</w:t>
      </w:r>
      <w:r>
        <w:rPr>
          <w:rFonts w:hint="eastAsia"/>
          <w:szCs w:val="21"/>
        </w:rPr>
        <w:t>10.1.2.1</w:t>
      </w:r>
    </w:p>
    <w:p w:rsidR="00E429C8" w:rsidRPr="00E429C8" w:rsidRDefault="00E429C8" w:rsidP="00E429C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子网掩码：</w:t>
      </w:r>
      <w:r>
        <w:rPr>
          <w:rFonts w:hint="eastAsia"/>
          <w:szCs w:val="21"/>
        </w:rPr>
        <w:t>255.255.255.0</w:t>
      </w:r>
    </w:p>
    <w:p w:rsidR="00E429C8" w:rsidRDefault="00E429C8" w:rsidP="00E429C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默认网关：</w:t>
      </w:r>
      <w:r>
        <w:rPr>
          <w:rFonts w:hint="eastAsia"/>
          <w:szCs w:val="21"/>
        </w:rPr>
        <w:t>10.1.2.254</w:t>
      </w:r>
    </w:p>
    <w:p w:rsidR="00E429C8" w:rsidRDefault="00E429C8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>网管机</w:t>
      </w:r>
      <w:r>
        <w:rPr>
          <w:rFonts w:hint="eastAsia"/>
          <w:szCs w:val="21"/>
        </w:rPr>
        <w:t>PC2</w:t>
      </w:r>
      <w:r>
        <w:rPr>
          <w:rFonts w:hint="eastAsia"/>
          <w:szCs w:val="21"/>
        </w:rPr>
        <w:t>：</w:t>
      </w:r>
    </w:p>
    <w:p w:rsidR="00E429C8" w:rsidRDefault="00E429C8" w:rsidP="00E429C8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ip</w:t>
      </w:r>
      <w:r>
        <w:rPr>
          <w:rFonts w:hint="eastAsia"/>
          <w:szCs w:val="21"/>
        </w:rPr>
        <w:t>地址：</w:t>
      </w:r>
      <w:r>
        <w:rPr>
          <w:rFonts w:hint="eastAsia"/>
          <w:szCs w:val="21"/>
        </w:rPr>
        <w:t>10.1.3.1</w:t>
      </w:r>
    </w:p>
    <w:p w:rsidR="00E429C8" w:rsidRPr="00E429C8" w:rsidRDefault="00E429C8" w:rsidP="00E429C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子网掩码：</w:t>
      </w:r>
      <w:r>
        <w:rPr>
          <w:rFonts w:hint="eastAsia"/>
          <w:szCs w:val="21"/>
        </w:rPr>
        <w:t>255.255.255.0</w:t>
      </w:r>
    </w:p>
    <w:p w:rsidR="00E429C8" w:rsidRDefault="00E429C8" w:rsidP="00E429C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默认网关：</w:t>
      </w:r>
      <w:r>
        <w:rPr>
          <w:rFonts w:hint="eastAsia"/>
          <w:szCs w:val="21"/>
        </w:rPr>
        <w:t>10.1.3.254</w:t>
      </w:r>
    </w:p>
    <w:p w:rsidR="00E429C8" w:rsidRDefault="00E429C8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服务器</w:t>
      </w:r>
      <w:r>
        <w:rPr>
          <w:rFonts w:hint="eastAsia"/>
          <w:szCs w:val="21"/>
        </w:rPr>
        <w:t>Server0</w:t>
      </w:r>
      <w:r>
        <w:rPr>
          <w:rFonts w:hint="eastAsia"/>
          <w:szCs w:val="21"/>
        </w:rPr>
        <w:t>：</w:t>
      </w:r>
    </w:p>
    <w:p w:rsidR="00E429C8" w:rsidRDefault="00E429C8" w:rsidP="00E429C8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ip</w:t>
      </w:r>
      <w:r>
        <w:rPr>
          <w:rFonts w:hint="eastAsia"/>
          <w:szCs w:val="21"/>
        </w:rPr>
        <w:t>地址：</w:t>
      </w:r>
      <w:r>
        <w:rPr>
          <w:rFonts w:hint="eastAsia"/>
          <w:szCs w:val="21"/>
        </w:rPr>
        <w:t>30.1.1.1</w:t>
      </w:r>
    </w:p>
    <w:p w:rsidR="00E429C8" w:rsidRPr="00E429C8" w:rsidRDefault="00E429C8" w:rsidP="00E429C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子网掩码：</w:t>
      </w:r>
      <w:r>
        <w:rPr>
          <w:rFonts w:hint="eastAsia"/>
          <w:szCs w:val="21"/>
        </w:rPr>
        <w:t>255.0.0.0</w:t>
      </w:r>
    </w:p>
    <w:p w:rsidR="00E429C8" w:rsidRDefault="00E429C8" w:rsidP="00E429C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默认网关：</w:t>
      </w:r>
      <w:r>
        <w:rPr>
          <w:rFonts w:hint="eastAsia"/>
          <w:szCs w:val="21"/>
        </w:rPr>
        <w:t>30.1.1.3</w:t>
      </w:r>
    </w:p>
    <w:p w:rsidR="00E429C8" w:rsidRDefault="00E429C8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>接入层二层交换机</w:t>
      </w:r>
      <w:r>
        <w:rPr>
          <w:rFonts w:hint="eastAsia"/>
          <w:szCs w:val="21"/>
        </w:rPr>
        <w:t>Switch0</w:t>
      </w:r>
      <w:r>
        <w:rPr>
          <w:rFonts w:hint="eastAsia"/>
          <w:szCs w:val="21"/>
        </w:rPr>
        <w:t>：</w:t>
      </w:r>
    </w:p>
    <w:p w:rsidR="00E429C8" w:rsidRDefault="00E429C8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8D7086">
        <w:rPr>
          <w:rFonts w:hint="eastAsia"/>
          <w:szCs w:val="21"/>
        </w:rPr>
        <w:t>端口</w:t>
      </w:r>
      <w:r w:rsidR="008D7086">
        <w:rPr>
          <w:rFonts w:hint="eastAsia"/>
          <w:szCs w:val="21"/>
        </w:rPr>
        <w:t>Fa0/1</w:t>
      </w:r>
      <w:r w:rsidR="008D7086">
        <w:rPr>
          <w:rFonts w:hint="eastAsia"/>
          <w:szCs w:val="21"/>
        </w:rPr>
        <w:t>连接</w:t>
      </w:r>
      <w:r w:rsidR="008D7086">
        <w:rPr>
          <w:rFonts w:hint="eastAsia"/>
          <w:szCs w:val="21"/>
        </w:rPr>
        <w:t>PC0</w:t>
      </w:r>
      <w:r w:rsidR="008D7086">
        <w:rPr>
          <w:rFonts w:hint="eastAsia"/>
          <w:szCs w:val="21"/>
        </w:rPr>
        <w:t>，分配给办公网</w:t>
      </w:r>
      <w:r w:rsidR="008D7086">
        <w:rPr>
          <w:rFonts w:hint="eastAsia"/>
          <w:szCs w:val="21"/>
        </w:rPr>
        <w:t>VLAN2</w:t>
      </w:r>
      <w:r w:rsidR="008D7086">
        <w:rPr>
          <w:rFonts w:hint="eastAsia"/>
          <w:szCs w:val="21"/>
        </w:rPr>
        <w:t>，</w:t>
      </w:r>
      <w:r w:rsidR="008D7086">
        <w:rPr>
          <w:rFonts w:hint="eastAsia"/>
          <w:szCs w:val="21"/>
        </w:rPr>
        <w:t>VLAN2</w:t>
      </w:r>
      <w:r w:rsidR="008D7086">
        <w:rPr>
          <w:rFonts w:hint="eastAsia"/>
          <w:szCs w:val="21"/>
        </w:rPr>
        <w:t>的网络号为</w:t>
      </w:r>
      <w:r w:rsidR="008D7086">
        <w:rPr>
          <w:rFonts w:hint="eastAsia"/>
          <w:szCs w:val="21"/>
        </w:rPr>
        <w:t>10.1.2.0</w:t>
      </w:r>
    </w:p>
    <w:p w:rsidR="008D7086" w:rsidRDefault="008D7086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端口</w:t>
      </w:r>
      <w:r>
        <w:rPr>
          <w:rFonts w:hint="eastAsia"/>
          <w:szCs w:val="21"/>
        </w:rPr>
        <w:t>Fa0/2</w:t>
      </w:r>
      <w:r>
        <w:rPr>
          <w:rFonts w:hint="eastAsia"/>
          <w:szCs w:val="21"/>
        </w:rPr>
        <w:t>连接</w:t>
      </w:r>
      <w:r>
        <w:rPr>
          <w:rFonts w:hint="eastAsia"/>
          <w:szCs w:val="21"/>
        </w:rPr>
        <w:t>PC1</w:t>
      </w:r>
      <w:r>
        <w:rPr>
          <w:rFonts w:hint="eastAsia"/>
          <w:szCs w:val="21"/>
        </w:rPr>
        <w:t>，分配给学生网</w:t>
      </w:r>
      <w:r>
        <w:rPr>
          <w:rFonts w:hint="eastAsia"/>
          <w:szCs w:val="21"/>
        </w:rPr>
        <w:t>VLAN4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VLAN4</w:t>
      </w:r>
      <w:r>
        <w:rPr>
          <w:rFonts w:hint="eastAsia"/>
          <w:szCs w:val="21"/>
        </w:rPr>
        <w:t>的网络号为</w:t>
      </w:r>
      <w:r>
        <w:rPr>
          <w:rFonts w:hint="eastAsia"/>
          <w:szCs w:val="21"/>
        </w:rPr>
        <w:t>10.1.4.0</w:t>
      </w:r>
    </w:p>
    <w:p w:rsidR="008D7086" w:rsidRDefault="008D7086" w:rsidP="008D708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端口</w:t>
      </w:r>
      <w:r>
        <w:rPr>
          <w:rFonts w:hint="eastAsia"/>
          <w:szCs w:val="21"/>
        </w:rPr>
        <w:t>Fa0/23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Fa0/24</w:t>
      </w:r>
      <w:r>
        <w:rPr>
          <w:rFonts w:hint="eastAsia"/>
          <w:szCs w:val="21"/>
        </w:rPr>
        <w:t>设置为</w:t>
      </w:r>
      <w:r>
        <w:rPr>
          <w:rFonts w:hint="eastAsia"/>
          <w:szCs w:val="21"/>
        </w:rPr>
        <w:t>trunk</w:t>
      </w:r>
      <w:r>
        <w:rPr>
          <w:rFonts w:hint="eastAsia"/>
          <w:szCs w:val="21"/>
        </w:rPr>
        <w:t>，聚合与</w:t>
      </w:r>
      <w:r>
        <w:rPr>
          <w:rFonts w:hint="eastAsia"/>
          <w:szCs w:val="21"/>
        </w:rPr>
        <w:t>MultilayerSwitch0</w:t>
      </w:r>
      <w:r>
        <w:rPr>
          <w:rFonts w:hint="eastAsia"/>
          <w:szCs w:val="21"/>
        </w:rPr>
        <w:t>连接。</w:t>
      </w:r>
      <w:r>
        <w:rPr>
          <w:rFonts w:hint="eastAsia"/>
          <w:szCs w:val="21"/>
        </w:rPr>
        <w:tab/>
      </w:r>
    </w:p>
    <w:p w:rsidR="00E429C8" w:rsidRDefault="00E429C8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>汇聚层三层交换机</w:t>
      </w:r>
      <w:r>
        <w:rPr>
          <w:rFonts w:hint="eastAsia"/>
          <w:szCs w:val="21"/>
        </w:rPr>
        <w:t>MultilayerSwitch0</w:t>
      </w:r>
      <w:r w:rsidR="008D7086">
        <w:rPr>
          <w:rFonts w:hint="eastAsia"/>
          <w:szCs w:val="21"/>
        </w:rPr>
        <w:t>：</w:t>
      </w:r>
    </w:p>
    <w:p w:rsidR="008D7086" w:rsidRDefault="008D7086" w:rsidP="008D708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端口</w:t>
      </w:r>
      <w:r>
        <w:rPr>
          <w:rFonts w:hint="eastAsia"/>
          <w:szCs w:val="21"/>
        </w:rPr>
        <w:t>Fa0/1</w:t>
      </w:r>
      <w:r>
        <w:rPr>
          <w:rFonts w:hint="eastAsia"/>
          <w:szCs w:val="21"/>
        </w:rPr>
        <w:t>连接</w:t>
      </w:r>
      <w:r>
        <w:rPr>
          <w:rFonts w:hint="eastAsia"/>
          <w:szCs w:val="21"/>
        </w:rPr>
        <w:t>PC3</w:t>
      </w:r>
      <w:r>
        <w:rPr>
          <w:rFonts w:hint="eastAsia"/>
          <w:szCs w:val="21"/>
        </w:rPr>
        <w:t>，分配给办公网</w:t>
      </w:r>
      <w:r>
        <w:rPr>
          <w:rFonts w:hint="eastAsia"/>
          <w:szCs w:val="21"/>
        </w:rPr>
        <w:t>VLAN3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VLAN3</w:t>
      </w:r>
      <w:r>
        <w:rPr>
          <w:rFonts w:hint="eastAsia"/>
          <w:szCs w:val="21"/>
        </w:rPr>
        <w:t>的网络号为</w:t>
      </w:r>
      <w:r>
        <w:rPr>
          <w:rFonts w:hint="eastAsia"/>
          <w:szCs w:val="21"/>
        </w:rPr>
        <w:t>10.1.3.0</w:t>
      </w:r>
    </w:p>
    <w:p w:rsidR="008D7086" w:rsidRDefault="008D7086" w:rsidP="008D708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端口</w:t>
      </w:r>
      <w:r>
        <w:rPr>
          <w:rFonts w:hint="eastAsia"/>
          <w:szCs w:val="21"/>
        </w:rPr>
        <w:t>Fa0/2</w:t>
      </w:r>
      <w:r>
        <w:rPr>
          <w:rFonts w:hint="eastAsia"/>
          <w:szCs w:val="21"/>
        </w:rPr>
        <w:t>连接</w:t>
      </w:r>
      <w:r>
        <w:rPr>
          <w:rFonts w:hint="eastAsia"/>
          <w:szCs w:val="21"/>
        </w:rPr>
        <w:t>Router1</w:t>
      </w:r>
      <w:r>
        <w:rPr>
          <w:rFonts w:hint="eastAsia"/>
          <w:szCs w:val="21"/>
        </w:rPr>
        <w:t>，分配给学生网</w:t>
      </w:r>
      <w:r>
        <w:rPr>
          <w:rFonts w:hint="eastAsia"/>
          <w:szCs w:val="21"/>
        </w:rPr>
        <w:t>VLAN1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VLAN4</w:t>
      </w:r>
      <w:r>
        <w:rPr>
          <w:rFonts w:hint="eastAsia"/>
          <w:szCs w:val="21"/>
        </w:rPr>
        <w:t>的网络号为</w:t>
      </w:r>
      <w:r>
        <w:rPr>
          <w:rFonts w:hint="eastAsia"/>
          <w:szCs w:val="21"/>
        </w:rPr>
        <w:t>10.1.1.0</w:t>
      </w:r>
    </w:p>
    <w:p w:rsidR="008D7086" w:rsidRDefault="008D7086" w:rsidP="008D708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端口</w:t>
      </w:r>
      <w:r>
        <w:rPr>
          <w:rFonts w:hint="eastAsia"/>
          <w:szCs w:val="21"/>
        </w:rPr>
        <w:t>Fa0/23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Fa0/24</w:t>
      </w:r>
      <w:r>
        <w:rPr>
          <w:rFonts w:hint="eastAsia"/>
          <w:szCs w:val="21"/>
        </w:rPr>
        <w:t>设置为</w:t>
      </w:r>
      <w:r>
        <w:rPr>
          <w:rFonts w:hint="eastAsia"/>
          <w:szCs w:val="21"/>
        </w:rPr>
        <w:t>trunk</w:t>
      </w:r>
      <w:r>
        <w:rPr>
          <w:rFonts w:hint="eastAsia"/>
          <w:szCs w:val="21"/>
        </w:rPr>
        <w:t>，并聚合与</w:t>
      </w:r>
      <w:r>
        <w:rPr>
          <w:rFonts w:hint="eastAsia"/>
          <w:szCs w:val="21"/>
        </w:rPr>
        <w:t>Switch0</w:t>
      </w:r>
      <w:r>
        <w:rPr>
          <w:rFonts w:hint="eastAsia"/>
          <w:szCs w:val="21"/>
        </w:rPr>
        <w:t>连接。</w:t>
      </w:r>
    </w:p>
    <w:p w:rsidR="008D7086" w:rsidRDefault="008D7086" w:rsidP="008D7086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VLAN1</w:t>
      </w:r>
      <w:r>
        <w:rPr>
          <w:rFonts w:hint="eastAsia"/>
          <w:szCs w:val="21"/>
        </w:rPr>
        <w:t>的虚拟网关：</w:t>
      </w:r>
      <w:r>
        <w:rPr>
          <w:rFonts w:hint="eastAsia"/>
          <w:szCs w:val="21"/>
        </w:rPr>
        <w:t>10.1.1.254</w:t>
      </w:r>
    </w:p>
    <w:p w:rsidR="008D7086" w:rsidRDefault="008D7086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VLAN2</w:t>
      </w:r>
      <w:r>
        <w:rPr>
          <w:rFonts w:hint="eastAsia"/>
          <w:szCs w:val="21"/>
        </w:rPr>
        <w:t>的虚拟网关：</w:t>
      </w:r>
      <w:r>
        <w:rPr>
          <w:rFonts w:hint="eastAsia"/>
          <w:szCs w:val="21"/>
        </w:rPr>
        <w:t>10.1.2.254</w:t>
      </w:r>
    </w:p>
    <w:p w:rsidR="008D7086" w:rsidRDefault="008D7086" w:rsidP="008D708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VLAN3</w:t>
      </w:r>
      <w:r>
        <w:rPr>
          <w:rFonts w:hint="eastAsia"/>
          <w:szCs w:val="21"/>
        </w:rPr>
        <w:t>的虚拟网关：</w:t>
      </w:r>
      <w:r>
        <w:rPr>
          <w:rFonts w:hint="eastAsia"/>
          <w:szCs w:val="21"/>
        </w:rPr>
        <w:t>10.1.3.254</w:t>
      </w:r>
      <w:r w:rsidRPr="008D7086">
        <w:rPr>
          <w:rFonts w:hint="eastAsia"/>
          <w:szCs w:val="21"/>
        </w:rPr>
        <w:t xml:space="preserve"> </w:t>
      </w:r>
    </w:p>
    <w:p w:rsidR="008D7086" w:rsidRDefault="008D7086" w:rsidP="008D708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VLAN4</w:t>
      </w:r>
      <w:r>
        <w:rPr>
          <w:rFonts w:hint="eastAsia"/>
          <w:szCs w:val="21"/>
        </w:rPr>
        <w:t>的虚拟网关：</w:t>
      </w:r>
      <w:r>
        <w:rPr>
          <w:rFonts w:hint="eastAsia"/>
          <w:szCs w:val="21"/>
        </w:rPr>
        <w:t>10.1.4.254</w:t>
      </w:r>
    </w:p>
    <w:p w:rsidR="00E429C8" w:rsidRDefault="00E429C8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>路由器</w:t>
      </w:r>
      <w:r>
        <w:rPr>
          <w:rFonts w:hint="eastAsia"/>
          <w:szCs w:val="21"/>
        </w:rPr>
        <w:t>Router1</w:t>
      </w:r>
      <w:r w:rsidR="008D7086">
        <w:rPr>
          <w:rFonts w:hint="eastAsia"/>
          <w:szCs w:val="21"/>
        </w:rPr>
        <w:t>：</w:t>
      </w:r>
    </w:p>
    <w:p w:rsidR="008D7086" w:rsidRDefault="008D7086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端口</w:t>
      </w:r>
      <w:r>
        <w:rPr>
          <w:rFonts w:hint="eastAsia"/>
          <w:szCs w:val="21"/>
        </w:rPr>
        <w:t>gig0/0/0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10.1.1.2</w:t>
      </w:r>
      <w:r>
        <w:rPr>
          <w:rFonts w:hint="eastAsia"/>
          <w:szCs w:val="21"/>
        </w:rPr>
        <w:t>，子网掩码</w:t>
      </w:r>
      <w:r>
        <w:rPr>
          <w:rFonts w:hint="eastAsia"/>
          <w:szCs w:val="21"/>
        </w:rPr>
        <w:t>255.255.255.0</w:t>
      </w:r>
      <w:r>
        <w:rPr>
          <w:rFonts w:hint="eastAsia"/>
          <w:szCs w:val="21"/>
        </w:rPr>
        <w:t>，连接</w:t>
      </w:r>
      <w:r>
        <w:rPr>
          <w:rFonts w:hint="eastAsia"/>
          <w:szCs w:val="21"/>
        </w:rPr>
        <w:t>MultilayerSwitch0</w:t>
      </w:r>
      <w:r>
        <w:rPr>
          <w:rFonts w:hint="eastAsia"/>
          <w:szCs w:val="21"/>
        </w:rPr>
        <w:t>。</w:t>
      </w:r>
    </w:p>
    <w:p w:rsidR="008D7086" w:rsidRDefault="008D7086" w:rsidP="008D708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端口</w:t>
      </w:r>
      <w:r w:rsidR="00E23320">
        <w:rPr>
          <w:rFonts w:hint="eastAsia"/>
          <w:szCs w:val="21"/>
        </w:rPr>
        <w:t>se</w:t>
      </w:r>
      <w:r>
        <w:rPr>
          <w:rFonts w:hint="eastAsia"/>
          <w:szCs w:val="21"/>
        </w:rPr>
        <w:t>0</w:t>
      </w:r>
      <w:r w:rsidR="00E23320">
        <w:rPr>
          <w:rFonts w:hint="eastAsia"/>
          <w:szCs w:val="21"/>
        </w:rPr>
        <w:t>/1</w:t>
      </w:r>
      <w:r>
        <w:rPr>
          <w:rFonts w:hint="eastAsia"/>
          <w:szCs w:val="21"/>
        </w:rPr>
        <w:t>/</w:t>
      </w:r>
      <w:r w:rsidR="00E23320">
        <w:rPr>
          <w:rFonts w:hint="eastAsia"/>
          <w:szCs w:val="21"/>
        </w:rPr>
        <w:t>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20.1.1.2</w:t>
      </w:r>
      <w:r>
        <w:rPr>
          <w:rFonts w:hint="eastAsia"/>
          <w:szCs w:val="21"/>
        </w:rPr>
        <w:t>，子网掩码</w:t>
      </w:r>
      <w:r>
        <w:rPr>
          <w:rFonts w:hint="eastAsia"/>
          <w:szCs w:val="21"/>
        </w:rPr>
        <w:t>255.0.0.0</w:t>
      </w:r>
      <w:r>
        <w:rPr>
          <w:rFonts w:hint="eastAsia"/>
          <w:szCs w:val="21"/>
        </w:rPr>
        <w:t>，连接</w:t>
      </w:r>
      <w:r>
        <w:rPr>
          <w:rFonts w:hint="eastAsia"/>
          <w:szCs w:val="21"/>
        </w:rPr>
        <w:t>Router2</w:t>
      </w:r>
      <w:r>
        <w:rPr>
          <w:rFonts w:hint="eastAsia"/>
          <w:szCs w:val="21"/>
        </w:rPr>
        <w:t>。</w:t>
      </w:r>
    </w:p>
    <w:p w:rsidR="00E429C8" w:rsidRDefault="00E429C8" w:rsidP="007704F2">
      <w:pPr>
        <w:rPr>
          <w:rFonts w:hint="eastAsia"/>
          <w:szCs w:val="21"/>
        </w:rPr>
      </w:pPr>
      <w:r>
        <w:rPr>
          <w:rFonts w:hint="eastAsia"/>
          <w:szCs w:val="21"/>
        </w:rPr>
        <w:t>路由器</w:t>
      </w:r>
      <w:r>
        <w:rPr>
          <w:rFonts w:hint="eastAsia"/>
          <w:szCs w:val="21"/>
        </w:rPr>
        <w:t>Router2</w:t>
      </w:r>
      <w:r w:rsidR="00E23320">
        <w:rPr>
          <w:rFonts w:hint="eastAsia"/>
          <w:szCs w:val="21"/>
        </w:rPr>
        <w:t>：</w:t>
      </w:r>
    </w:p>
    <w:p w:rsidR="008D7086" w:rsidRDefault="008D7086" w:rsidP="008D708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端口</w:t>
      </w:r>
      <w:r w:rsidR="00E23320">
        <w:rPr>
          <w:rFonts w:hint="eastAsia"/>
          <w:szCs w:val="21"/>
        </w:rPr>
        <w:t>se</w:t>
      </w:r>
      <w:r>
        <w:rPr>
          <w:rFonts w:hint="eastAsia"/>
          <w:szCs w:val="21"/>
        </w:rPr>
        <w:t>0</w:t>
      </w:r>
      <w:r w:rsidR="00E23320">
        <w:rPr>
          <w:rFonts w:hint="eastAsia"/>
          <w:szCs w:val="21"/>
        </w:rPr>
        <w:t>/1</w:t>
      </w:r>
      <w:r>
        <w:rPr>
          <w:rFonts w:hint="eastAsia"/>
          <w:szCs w:val="21"/>
        </w:rPr>
        <w:t>/0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20.1.1.3</w:t>
      </w:r>
      <w:r>
        <w:rPr>
          <w:rFonts w:hint="eastAsia"/>
          <w:szCs w:val="21"/>
        </w:rPr>
        <w:t>，子网掩码</w:t>
      </w:r>
      <w:r>
        <w:rPr>
          <w:rFonts w:hint="eastAsia"/>
          <w:szCs w:val="21"/>
        </w:rPr>
        <w:t>255.0.0.0</w:t>
      </w:r>
      <w:r>
        <w:rPr>
          <w:rFonts w:hint="eastAsia"/>
          <w:szCs w:val="21"/>
        </w:rPr>
        <w:t>，连接</w:t>
      </w:r>
      <w:r>
        <w:rPr>
          <w:rFonts w:hint="eastAsia"/>
          <w:szCs w:val="21"/>
        </w:rPr>
        <w:t>Router1</w:t>
      </w:r>
      <w:r>
        <w:rPr>
          <w:rFonts w:hint="eastAsia"/>
          <w:szCs w:val="21"/>
        </w:rPr>
        <w:t>。</w:t>
      </w:r>
    </w:p>
    <w:p w:rsidR="008D7086" w:rsidRDefault="008D7086" w:rsidP="008D708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端口</w:t>
      </w:r>
      <w:r w:rsidR="00E23320">
        <w:rPr>
          <w:rFonts w:hint="eastAsia"/>
          <w:szCs w:val="21"/>
        </w:rPr>
        <w:t>gig0/0</w:t>
      </w:r>
      <w:r>
        <w:rPr>
          <w:rFonts w:hint="eastAsia"/>
          <w:szCs w:val="21"/>
        </w:rPr>
        <w:t>/1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30.1.1.3</w:t>
      </w:r>
      <w:r>
        <w:rPr>
          <w:rFonts w:hint="eastAsia"/>
          <w:szCs w:val="21"/>
        </w:rPr>
        <w:t>，子网掩码</w:t>
      </w:r>
      <w:r>
        <w:rPr>
          <w:rFonts w:hint="eastAsia"/>
          <w:szCs w:val="21"/>
        </w:rPr>
        <w:t>255.0.0.0</w:t>
      </w:r>
      <w:r>
        <w:rPr>
          <w:rFonts w:hint="eastAsia"/>
          <w:szCs w:val="21"/>
        </w:rPr>
        <w:t>，连接</w:t>
      </w:r>
      <w:r>
        <w:rPr>
          <w:rFonts w:hint="eastAsia"/>
          <w:szCs w:val="21"/>
        </w:rPr>
        <w:t>Server0</w:t>
      </w:r>
      <w:r>
        <w:rPr>
          <w:rFonts w:hint="eastAsia"/>
          <w:szCs w:val="21"/>
        </w:rPr>
        <w:t>。</w:t>
      </w:r>
    </w:p>
    <w:p w:rsidR="00E429C8" w:rsidRPr="008D7086" w:rsidRDefault="00E429C8" w:rsidP="007704F2">
      <w:pPr>
        <w:rPr>
          <w:rFonts w:hint="eastAsia"/>
          <w:szCs w:val="21"/>
        </w:rPr>
      </w:pPr>
    </w:p>
    <w:p w:rsidR="00891003" w:rsidRDefault="00891003" w:rsidP="00891003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【</w:t>
      </w:r>
      <w:r>
        <w:rPr>
          <w:rFonts w:hint="eastAsia"/>
          <w:b/>
          <w:szCs w:val="21"/>
        </w:rPr>
        <w:t>实验步骤</w:t>
      </w:r>
      <w:r>
        <w:rPr>
          <w:rFonts w:ascii="宋体" w:hAnsi="宋体" w:hint="eastAsia"/>
          <w:b/>
          <w:bCs/>
          <w:szCs w:val="21"/>
        </w:rPr>
        <w:t>】</w:t>
      </w:r>
    </w:p>
    <w:p w:rsidR="00891003" w:rsidRPr="00891003" w:rsidRDefault="00891003" w:rsidP="007704F2">
      <w:pPr>
        <w:rPr>
          <w:rFonts w:hint="eastAsia"/>
          <w:szCs w:val="21"/>
        </w:rPr>
      </w:pPr>
    </w:p>
    <w:p w:rsidR="006F5904" w:rsidRDefault="00891003" w:rsidP="00687024">
      <w:pPr>
        <w:rPr>
          <w:rFonts w:hint="eastAsia"/>
          <w:b/>
          <w:szCs w:val="21"/>
        </w:rPr>
      </w:pPr>
      <w:r w:rsidRPr="00891003">
        <w:rPr>
          <w:rFonts w:hint="eastAsia"/>
          <w:b/>
          <w:szCs w:val="21"/>
        </w:rPr>
        <w:t>第一步：</w:t>
      </w:r>
      <w:r w:rsidR="006F5904" w:rsidRPr="00891003">
        <w:rPr>
          <w:rFonts w:hint="eastAsia"/>
          <w:b/>
          <w:szCs w:val="21"/>
        </w:rPr>
        <w:t>配置交换机</w:t>
      </w:r>
      <w:r w:rsidR="00DE277F" w:rsidRPr="00891003">
        <w:rPr>
          <w:rFonts w:hint="eastAsia"/>
          <w:b/>
          <w:szCs w:val="21"/>
        </w:rPr>
        <w:t>的</w:t>
      </w:r>
      <w:r w:rsidR="00DE277F" w:rsidRPr="00891003">
        <w:rPr>
          <w:rFonts w:hint="eastAsia"/>
          <w:b/>
          <w:szCs w:val="21"/>
        </w:rPr>
        <w:t>VLAN</w:t>
      </w:r>
    </w:p>
    <w:p w:rsidR="00891003" w:rsidRPr="00891003" w:rsidRDefault="00891003" w:rsidP="00891003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配置二层交换机</w:t>
      </w:r>
      <w:r>
        <w:rPr>
          <w:rFonts w:hint="eastAsia"/>
          <w:szCs w:val="21"/>
        </w:rPr>
        <w:t>VLAN</w:t>
      </w:r>
      <w:r>
        <w:rPr>
          <w:rFonts w:hint="eastAsia"/>
          <w:szCs w:val="21"/>
        </w:rPr>
        <w:t>：</w:t>
      </w:r>
    </w:p>
    <w:p w:rsidR="006F5904" w:rsidRDefault="00DE277F" w:rsidP="006F5904">
      <w:pPr>
        <w:ind w:left="36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88280" cy="367284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04" w:rsidRDefault="00DE277F" w:rsidP="006F5904">
      <w:pPr>
        <w:ind w:left="36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3040" cy="2705100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04" w:rsidRDefault="006F5904" w:rsidP="00891003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配置</w:t>
      </w:r>
      <w:r w:rsidR="00DE277F">
        <w:rPr>
          <w:rFonts w:hint="eastAsia"/>
          <w:szCs w:val="21"/>
        </w:rPr>
        <w:t>三层</w:t>
      </w:r>
      <w:r>
        <w:rPr>
          <w:rFonts w:hint="eastAsia"/>
          <w:szCs w:val="21"/>
        </w:rPr>
        <w:t>交换机</w:t>
      </w:r>
      <w:r w:rsidR="00DE277F">
        <w:rPr>
          <w:rFonts w:hint="eastAsia"/>
          <w:szCs w:val="21"/>
        </w:rPr>
        <w:t>的</w:t>
      </w:r>
      <w:r w:rsidR="00DE277F">
        <w:rPr>
          <w:rFonts w:hint="eastAsia"/>
          <w:szCs w:val="21"/>
        </w:rPr>
        <w:t>VLAN</w:t>
      </w:r>
      <w:r w:rsidR="00891003">
        <w:rPr>
          <w:rFonts w:hint="eastAsia"/>
          <w:szCs w:val="21"/>
        </w:rPr>
        <w:t>：</w:t>
      </w:r>
    </w:p>
    <w:p w:rsidR="006F5904" w:rsidRDefault="00DE277F" w:rsidP="006F5904">
      <w:pPr>
        <w:ind w:left="36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937760" cy="153162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0A5" w:rsidRDefault="00DE277F" w:rsidP="006F5904">
      <w:pPr>
        <w:ind w:left="36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3040" cy="246888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7F" w:rsidRPr="00891003" w:rsidRDefault="00891003" w:rsidP="00891003">
      <w:pPr>
        <w:rPr>
          <w:rFonts w:hint="eastAsia"/>
          <w:b/>
          <w:szCs w:val="21"/>
        </w:rPr>
      </w:pPr>
      <w:r w:rsidRPr="00891003">
        <w:rPr>
          <w:rFonts w:hint="eastAsia"/>
          <w:b/>
          <w:szCs w:val="21"/>
        </w:rPr>
        <w:t>第二步：</w:t>
      </w:r>
      <w:r w:rsidR="00DE277F" w:rsidRPr="00891003">
        <w:rPr>
          <w:rFonts w:hint="eastAsia"/>
          <w:b/>
          <w:szCs w:val="21"/>
        </w:rPr>
        <w:t>配置三层交换机上</w:t>
      </w:r>
      <w:r w:rsidR="00DE277F" w:rsidRPr="00891003">
        <w:rPr>
          <w:rFonts w:hint="eastAsia"/>
          <w:b/>
          <w:szCs w:val="21"/>
        </w:rPr>
        <w:t>VLAN</w:t>
      </w:r>
      <w:r w:rsidR="00DE277F" w:rsidRPr="00891003">
        <w:rPr>
          <w:rFonts w:hint="eastAsia"/>
          <w:b/>
          <w:szCs w:val="21"/>
        </w:rPr>
        <w:t>的网关</w:t>
      </w:r>
    </w:p>
    <w:p w:rsidR="00DE277F" w:rsidRDefault="00DE277F" w:rsidP="006F5904">
      <w:pPr>
        <w:ind w:left="36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817620" cy="242316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20" w:rsidRPr="00E23320" w:rsidRDefault="00891003" w:rsidP="00891003">
      <w:pPr>
        <w:rPr>
          <w:rFonts w:hint="eastAsia"/>
          <w:szCs w:val="21"/>
        </w:rPr>
      </w:pPr>
      <w:r w:rsidRPr="00891003">
        <w:rPr>
          <w:rFonts w:hint="eastAsia"/>
          <w:b/>
          <w:szCs w:val="21"/>
        </w:rPr>
        <w:t>第三步：</w:t>
      </w:r>
      <w:r w:rsidR="00E23320" w:rsidRPr="00891003">
        <w:rPr>
          <w:rFonts w:hint="eastAsia"/>
          <w:b/>
          <w:szCs w:val="21"/>
        </w:rPr>
        <w:t>配置两个路由器之间的端口聚合</w:t>
      </w:r>
    </w:p>
    <w:p w:rsidR="00E23320" w:rsidRDefault="00E23320" w:rsidP="006F5904">
      <w:pPr>
        <w:ind w:left="360"/>
        <w:rPr>
          <w:rFonts w:hint="eastAsia"/>
          <w:szCs w:val="21"/>
        </w:rPr>
      </w:pPr>
      <w:r w:rsidRPr="00E23320">
        <w:rPr>
          <w:rFonts w:hint="eastAsia"/>
          <w:szCs w:val="21"/>
        </w:rPr>
        <w:drawing>
          <wp:inline distT="0" distB="0" distL="0" distR="0">
            <wp:extent cx="4640580" cy="3710940"/>
            <wp:effectExtent l="19050" t="0" r="7620" b="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20" w:rsidRPr="00891003" w:rsidRDefault="00891003" w:rsidP="00891003">
      <w:pPr>
        <w:rPr>
          <w:rFonts w:hint="eastAsia"/>
          <w:b/>
          <w:szCs w:val="21"/>
        </w:rPr>
      </w:pPr>
      <w:r w:rsidRPr="00891003">
        <w:rPr>
          <w:rFonts w:hint="eastAsia"/>
          <w:b/>
          <w:szCs w:val="21"/>
        </w:rPr>
        <w:t>第四步：</w:t>
      </w:r>
      <w:r w:rsidR="00E23320" w:rsidRPr="00891003">
        <w:rPr>
          <w:rFonts w:hint="eastAsia"/>
          <w:b/>
          <w:szCs w:val="21"/>
        </w:rPr>
        <w:t>配置路由器</w:t>
      </w:r>
      <w:r w:rsidR="00E23320" w:rsidRPr="00891003">
        <w:rPr>
          <w:rFonts w:hint="eastAsia"/>
          <w:b/>
          <w:szCs w:val="21"/>
        </w:rPr>
        <w:t>Router1</w:t>
      </w:r>
      <w:r w:rsidR="00E23320" w:rsidRPr="00891003">
        <w:rPr>
          <w:rFonts w:hint="eastAsia"/>
          <w:b/>
          <w:szCs w:val="21"/>
        </w:rPr>
        <w:t>，</w:t>
      </w:r>
      <w:r w:rsidR="00E23320" w:rsidRPr="00891003">
        <w:rPr>
          <w:rFonts w:hint="eastAsia"/>
          <w:b/>
          <w:szCs w:val="21"/>
        </w:rPr>
        <w:t>Router2</w:t>
      </w:r>
      <w:r w:rsidR="00E23320" w:rsidRPr="00891003">
        <w:rPr>
          <w:rFonts w:hint="eastAsia"/>
          <w:b/>
          <w:szCs w:val="21"/>
        </w:rPr>
        <w:t>路由表</w:t>
      </w:r>
    </w:p>
    <w:p w:rsidR="00E23320" w:rsidRDefault="00E23320" w:rsidP="006F5904">
      <w:pPr>
        <w:ind w:left="36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366260" cy="86868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20" w:rsidRDefault="00E23320" w:rsidP="006F5904">
      <w:pPr>
        <w:ind w:left="36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31920" cy="62484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024" w:rsidRDefault="00687024" w:rsidP="006F5904">
      <w:pPr>
        <w:ind w:left="360"/>
        <w:rPr>
          <w:rFonts w:hint="eastAsia"/>
          <w:szCs w:val="21"/>
        </w:rPr>
      </w:pPr>
    </w:p>
    <w:p w:rsidR="00DE277F" w:rsidRPr="00891003" w:rsidRDefault="00891003" w:rsidP="00DE277F">
      <w:pPr>
        <w:rPr>
          <w:rFonts w:hint="eastAsia"/>
          <w:b/>
          <w:szCs w:val="21"/>
        </w:rPr>
      </w:pPr>
      <w:r w:rsidRPr="00891003">
        <w:rPr>
          <w:rFonts w:hint="eastAsia"/>
          <w:b/>
          <w:szCs w:val="21"/>
        </w:rPr>
        <w:t>第五步：测试联通性</w:t>
      </w:r>
    </w:p>
    <w:p w:rsidR="00DE277F" w:rsidRDefault="00DE277F" w:rsidP="00891003">
      <w:pPr>
        <w:ind w:firstLine="42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848100" cy="183642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003" w:rsidRDefault="00891003" w:rsidP="0089100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学生机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服务器成功。</w:t>
      </w:r>
    </w:p>
    <w:p w:rsidR="00891003" w:rsidRPr="00891003" w:rsidRDefault="00891003" w:rsidP="0089100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同时网络上任意主机都可相互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通。</w:t>
      </w:r>
    </w:p>
    <w:p w:rsidR="00622B59" w:rsidRPr="00891003" w:rsidRDefault="00891003" w:rsidP="00DE277F">
      <w:pPr>
        <w:rPr>
          <w:rFonts w:hint="eastAsia"/>
          <w:b/>
          <w:szCs w:val="21"/>
        </w:rPr>
      </w:pPr>
      <w:r w:rsidRPr="00891003">
        <w:rPr>
          <w:rFonts w:hint="eastAsia"/>
          <w:b/>
          <w:szCs w:val="21"/>
        </w:rPr>
        <w:t>第六步：</w:t>
      </w:r>
      <w:r w:rsidR="00622B59" w:rsidRPr="00891003">
        <w:rPr>
          <w:rFonts w:hint="eastAsia"/>
          <w:b/>
          <w:szCs w:val="21"/>
        </w:rPr>
        <w:t>在</w:t>
      </w:r>
      <w:r w:rsidR="00622B59" w:rsidRPr="00891003">
        <w:rPr>
          <w:rFonts w:hint="eastAsia"/>
          <w:b/>
          <w:szCs w:val="21"/>
        </w:rPr>
        <w:t>router1</w:t>
      </w:r>
      <w:r w:rsidR="00622B59" w:rsidRPr="00891003">
        <w:rPr>
          <w:rFonts w:hint="eastAsia"/>
          <w:b/>
          <w:szCs w:val="21"/>
        </w:rPr>
        <w:t>上设置访问控制列表</w:t>
      </w:r>
    </w:p>
    <w:p w:rsidR="00687024" w:rsidRDefault="00622B59" w:rsidP="00891003">
      <w:pPr>
        <w:ind w:firstLine="42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556760" cy="23545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003" w:rsidRPr="00891003" w:rsidRDefault="00891003" w:rsidP="00891003">
      <w:pPr>
        <w:rPr>
          <w:rFonts w:hint="eastAsia"/>
          <w:b/>
          <w:szCs w:val="21"/>
        </w:rPr>
      </w:pPr>
      <w:r w:rsidRPr="00891003">
        <w:rPr>
          <w:rFonts w:hint="eastAsia"/>
          <w:b/>
          <w:szCs w:val="21"/>
        </w:rPr>
        <w:t>第七步：再次测试连通性</w:t>
      </w:r>
    </w:p>
    <w:p w:rsidR="00622B59" w:rsidRDefault="00622B59" w:rsidP="0089100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学生机再次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服务器失败</w:t>
      </w:r>
      <w:r w:rsidR="00891003">
        <w:rPr>
          <w:rFonts w:hint="eastAsia"/>
          <w:szCs w:val="21"/>
        </w:rPr>
        <w:t>。</w:t>
      </w:r>
    </w:p>
    <w:p w:rsidR="00891003" w:rsidRPr="00891003" w:rsidRDefault="00891003" w:rsidP="0089100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同时网络上其他主机不受影响。</w:t>
      </w:r>
    </w:p>
    <w:p w:rsidR="00622B59" w:rsidRDefault="00622B59" w:rsidP="00891003">
      <w:pPr>
        <w:ind w:firstLine="42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495800" cy="166878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003" w:rsidRPr="00891003" w:rsidRDefault="00891003" w:rsidP="00891003">
      <w:pPr>
        <w:rPr>
          <w:rFonts w:hint="eastAsia"/>
          <w:b/>
          <w:szCs w:val="21"/>
        </w:rPr>
      </w:pPr>
      <w:r w:rsidRPr="00891003">
        <w:rPr>
          <w:rFonts w:hint="eastAsia"/>
          <w:b/>
          <w:szCs w:val="21"/>
        </w:rPr>
        <w:t>第八步：分析访问控制列表工作方式</w:t>
      </w:r>
    </w:p>
    <w:p w:rsidR="00891003" w:rsidRDefault="00891003" w:rsidP="0089100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发送单个</w:t>
      </w:r>
      <w:r>
        <w:rPr>
          <w:rFonts w:hint="eastAsia"/>
          <w:szCs w:val="21"/>
        </w:rPr>
        <w:t>ICMP</w:t>
      </w:r>
      <w:r>
        <w:rPr>
          <w:rFonts w:hint="eastAsia"/>
          <w:szCs w:val="21"/>
        </w:rPr>
        <w:t>数据包：</w:t>
      </w:r>
    </w:p>
    <w:p w:rsidR="00891003" w:rsidRDefault="00891003" w:rsidP="00891003">
      <w:pPr>
        <w:ind w:firstLine="420"/>
        <w:rPr>
          <w:rFonts w:hint="eastAsia"/>
          <w:szCs w:val="21"/>
        </w:rPr>
      </w:pPr>
    </w:p>
    <w:p w:rsidR="00891003" w:rsidRDefault="00891003" w:rsidP="00891003">
      <w:pPr>
        <w:ind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8755" cy="2983916"/>
            <wp:effectExtent l="19050" t="0" r="0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98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B59" w:rsidRDefault="00622B59" w:rsidP="0089100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可见</w:t>
      </w:r>
      <w:r>
        <w:rPr>
          <w:rFonts w:hint="eastAsia"/>
          <w:szCs w:val="21"/>
        </w:rPr>
        <w:t>router1</w:t>
      </w:r>
      <w:r w:rsidR="00891003">
        <w:rPr>
          <w:rFonts w:hint="eastAsia"/>
          <w:szCs w:val="21"/>
        </w:rPr>
        <w:t>没有继续发送数据包</w:t>
      </w:r>
      <w:r w:rsidR="00687024">
        <w:rPr>
          <w:rFonts w:hint="eastAsia"/>
          <w:szCs w:val="21"/>
        </w:rPr>
        <w:t>，并发回</w:t>
      </w:r>
      <w:r w:rsidR="00687024">
        <w:rPr>
          <w:rFonts w:hint="eastAsia"/>
          <w:szCs w:val="21"/>
        </w:rPr>
        <w:t>ICMP</w:t>
      </w:r>
      <w:r w:rsidR="00687024">
        <w:rPr>
          <w:rFonts w:hint="eastAsia"/>
          <w:szCs w:val="21"/>
        </w:rPr>
        <w:t>报文告知目的主机不可达</w:t>
      </w:r>
      <w:r w:rsidR="00891003">
        <w:rPr>
          <w:rFonts w:hint="eastAsia"/>
          <w:szCs w:val="21"/>
        </w:rPr>
        <w:t>。</w:t>
      </w:r>
    </w:p>
    <w:p w:rsidR="003C3B6F" w:rsidRDefault="00AA75FA" w:rsidP="00891003">
      <w:pPr>
        <w:ind w:firstLine="42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8755" cy="2848249"/>
            <wp:effectExtent l="19050" t="0" r="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84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024" w:rsidRDefault="00687024" w:rsidP="00891003">
      <w:pPr>
        <w:ind w:firstLine="42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526280" cy="525780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003" w:rsidRDefault="00891003" w:rsidP="0089100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Router1</w:t>
      </w:r>
      <w:r>
        <w:rPr>
          <w:rFonts w:hint="eastAsia"/>
          <w:szCs w:val="21"/>
        </w:rPr>
        <w:t>对比了源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地址与访问控制列表，发现冲突，拒绝并丢弃数据包。</w:t>
      </w:r>
    </w:p>
    <w:p w:rsidR="00891003" w:rsidRDefault="00891003" w:rsidP="0089100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实验成功。</w:t>
      </w:r>
    </w:p>
    <w:p w:rsidR="00891003" w:rsidRDefault="00891003" w:rsidP="00DE277F">
      <w:pPr>
        <w:rPr>
          <w:szCs w:val="21"/>
        </w:rPr>
      </w:pPr>
    </w:p>
    <w:p w:rsidR="00E23320" w:rsidRDefault="00E23320" w:rsidP="00E23320">
      <w:pPr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说明：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、如果需要在在</w:t>
      </w:r>
      <w:r>
        <w:rPr>
          <w:rFonts w:hint="eastAsia"/>
          <w:color w:val="0000FF"/>
          <w:szCs w:val="21"/>
        </w:rPr>
        <w:t>VLAN3</w:t>
      </w:r>
      <w:r>
        <w:rPr>
          <w:rFonts w:hint="eastAsia"/>
          <w:color w:val="0000FF"/>
          <w:szCs w:val="21"/>
        </w:rPr>
        <w:t>的主机上运行</w:t>
      </w:r>
      <w:r>
        <w:rPr>
          <w:rFonts w:hint="eastAsia"/>
          <w:color w:val="0000FF"/>
          <w:szCs w:val="21"/>
        </w:rPr>
        <w:t>WireShark</w:t>
      </w:r>
      <w:r>
        <w:rPr>
          <w:rFonts w:hint="eastAsia"/>
          <w:color w:val="0000FF"/>
          <w:szCs w:val="21"/>
        </w:rPr>
        <w:t>监听其他主机，如何实现？</w:t>
      </w:r>
      <w:r>
        <w:rPr>
          <w:rFonts w:hint="eastAsia"/>
          <w:color w:val="0000FF"/>
          <w:szCs w:val="21"/>
        </w:rPr>
        <w:t>(</w:t>
      </w:r>
      <w:r>
        <w:rPr>
          <w:rFonts w:hint="eastAsia"/>
          <w:color w:val="0000FF"/>
          <w:szCs w:val="21"/>
        </w:rPr>
        <w:t>需要端口镜像</w:t>
      </w:r>
      <w:r>
        <w:rPr>
          <w:rFonts w:hint="eastAsia"/>
          <w:color w:val="0000FF"/>
          <w:szCs w:val="21"/>
        </w:rPr>
        <w:t>) 5</w:t>
      </w:r>
      <w:r>
        <w:rPr>
          <w:rFonts w:hint="eastAsia"/>
          <w:color w:val="0000FF"/>
          <w:szCs w:val="21"/>
        </w:rPr>
        <w:t>分</w:t>
      </w:r>
    </w:p>
    <w:p w:rsidR="00E23320" w:rsidRDefault="00E23320" w:rsidP="00891003">
      <w:pPr>
        <w:ind w:firstLine="420"/>
        <w:rPr>
          <w:rFonts w:hint="eastAsia"/>
          <w:szCs w:val="21"/>
        </w:rPr>
      </w:pPr>
      <w:r>
        <w:rPr>
          <w:szCs w:val="21"/>
        </w:rPr>
        <w:t>答：进入三层交换机，输入如下命令，将</w:t>
      </w:r>
      <w:r>
        <w:rPr>
          <w:rFonts w:hint="eastAsia"/>
          <w:szCs w:val="21"/>
        </w:rPr>
        <w:t>0/2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0/23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0/24</w:t>
      </w:r>
      <w:r>
        <w:rPr>
          <w:rFonts w:hint="eastAsia"/>
          <w:szCs w:val="21"/>
        </w:rPr>
        <w:t>端口镜像到</w:t>
      </w:r>
      <w:r>
        <w:rPr>
          <w:rFonts w:hint="eastAsia"/>
          <w:szCs w:val="21"/>
        </w:rPr>
        <w:t>0/1</w:t>
      </w:r>
      <w:r>
        <w:rPr>
          <w:rFonts w:hint="eastAsia"/>
          <w:szCs w:val="21"/>
        </w:rPr>
        <w:t>上。</w:t>
      </w:r>
    </w:p>
    <w:p w:rsidR="00E23320" w:rsidRDefault="00E23320" w:rsidP="00E23320">
      <w:pPr>
        <w:rPr>
          <w:rFonts w:hint="eastAsia"/>
          <w:szCs w:val="21"/>
        </w:rPr>
      </w:pPr>
    </w:p>
    <w:p w:rsidR="00E23320" w:rsidRDefault="00E23320" w:rsidP="00891003">
      <w:pPr>
        <w:ind w:firstLine="42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196840" cy="2125980"/>
            <wp:effectExtent l="19050" t="0" r="3810" b="0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20" w:rsidRDefault="00E23320" w:rsidP="0089100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让</w:t>
      </w:r>
      <w:r>
        <w:rPr>
          <w:rFonts w:hint="eastAsia"/>
          <w:szCs w:val="21"/>
        </w:rPr>
        <w:t>PC0</w:t>
      </w:r>
      <w:r>
        <w:rPr>
          <w:rFonts w:hint="eastAsia"/>
          <w:szCs w:val="21"/>
        </w:rPr>
        <w:t>给</w:t>
      </w:r>
      <w:r>
        <w:rPr>
          <w:rFonts w:hint="eastAsia"/>
          <w:szCs w:val="21"/>
        </w:rPr>
        <w:t>Router1</w:t>
      </w:r>
      <w:r>
        <w:rPr>
          <w:rFonts w:hint="eastAsia"/>
          <w:szCs w:val="21"/>
        </w:rPr>
        <w:t>发送</w:t>
      </w:r>
      <w:r>
        <w:rPr>
          <w:rFonts w:hint="eastAsia"/>
          <w:szCs w:val="21"/>
        </w:rPr>
        <w:t>ICMP</w:t>
      </w:r>
      <w:r>
        <w:rPr>
          <w:rFonts w:hint="eastAsia"/>
          <w:szCs w:val="21"/>
        </w:rPr>
        <w:t>报文，可见三层交换机将本应只发给</w:t>
      </w:r>
      <w:r>
        <w:rPr>
          <w:rFonts w:hint="eastAsia"/>
          <w:szCs w:val="21"/>
        </w:rPr>
        <w:t>Router1</w:t>
      </w:r>
      <w:r>
        <w:rPr>
          <w:rFonts w:hint="eastAsia"/>
          <w:szCs w:val="21"/>
        </w:rPr>
        <w:t>的报文也发给了</w:t>
      </w:r>
      <w:r>
        <w:rPr>
          <w:rFonts w:hint="eastAsia"/>
          <w:szCs w:val="21"/>
        </w:rPr>
        <w:t>PC2</w:t>
      </w:r>
      <w:r>
        <w:rPr>
          <w:rFonts w:hint="eastAsia"/>
          <w:szCs w:val="21"/>
        </w:rPr>
        <w:t>，并将</w:t>
      </w:r>
      <w:r>
        <w:rPr>
          <w:rFonts w:hint="eastAsia"/>
          <w:szCs w:val="21"/>
        </w:rPr>
        <w:t>Router1</w:t>
      </w:r>
      <w:r>
        <w:rPr>
          <w:rFonts w:hint="eastAsia"/>
          <w:szCs w:val="21"/>
        </w:rPr>
        <w:t>的回复也发给了</w:t>
      </w:r>
      <w:r>
        <w:rPr>
          <w:rFonts w:hint="eastAsia"/>
          <w:szCs w:val="21"/>
        </w:rPr>
        <w:t>PC2</w:t>
      </w:r>
      <w:r>
        <w:rPr>
          <w:rFonts w:hint="eastAsia"/>
          <w:szCs w:val="21"/>
        </w:rPr>
        <w:t>。</w:t>
      </w:r>
    </w:p>
    <w:p w:rsidR="00E23320" w:rsidRDefault="00E23320" w:rsidP="00E23320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57800" cy="2354580"/>
            <wp:effectExtent l="19050" t="0" r="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003" w:rsidRPr="008D7086" w:rsidRDefault="00891003" w:rsidP="00E23320">
      <w:pPr>
        <w:rPr>
          <w:szCs w:val="21"/>
        </w:rPr>
      </w:pPr>
    </w:p>
    <w:p w:rsidR="00E23320" w:rsidRPr="00687024" w:rsidRDefault="00E23320" w:rsidP="00E23320">
      <w:pPr>
        <w:numPr>
          <w:ilvl w:val="0"/>
          <w:numId w:val="11"/>
        </w:numPr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S2126</w:t>
      </w:r>
      <w:r>
        <w:rPr>
          <w:rFonts w:hint="eastAsia"/>
          <w:color w:val="0000FF"/>
          <w:szCs w:val="21"/>
        </w:rPr>
        <w:t>和</w:t>
      </w:r>
      <w:r>
        <w:rPr>
          <w:rFonts w:hint="eastAsia"/>
          <w:color w:val="0000FF"/>
          <w:szCs w:val="21"/>
        </w:rPr>
        <w:t>S3550</w:t>
      </w:r>
      <w:r>
        <w:rPr>
          <w:rFonts w:hint="eastAsia"/>
          <w:color w:val="0000FF"/>
          <w:szCs w:val="21"/>
        </w:rPr>
        <w:t>之间的双线是用来做端口聚合的，可以起到交换机之间的连接冗余和增加带宽作用，如何实现？</w:t>
      </w:r>
      <w:r>
        <w:rPr>
          <w:rFonts w:hint="eastAsia"/>
          <w:color w:val="0000FF"/>
          <w:szCs w:val="21"/>
        </w:rPr>
        <w:t>5</w:t>
      </w:r>
      <w:r>
        <w:rPr>
          <w:rFonts w:hint="eastAsia"/>
          <w:color w:val="0000FF"/>
          <w:szCs w:val="21"/>
        </w:rPr>
        <w:t>分</w:t>
      </w:r>
    </w:p>
    <w:p w:rsidR="00E23320" w:rsidRDefault="00E23320" w:rsidP="00891003">
      <w:pPr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答：分别进入两个交换机，输入如下命令，将两个交换机的23，24端口聚合并显示：</w:t>
      </w:r>
    </w:p>
    <w:p w:rsidR="00E23320" w:rsidRDefault="00E23320" w:rsidP="00891003">
      <w:pPr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>
            <wp:extent cx="4640580" cy="3710940"/>
            <wp:effectExtent l="19050" t="0" r="762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20" w:rsidRDefault="00E23320" w:rsidP="00E23320">
      <w:pPr>
        <w:rPr>
          <w:rFonts w:ascii="宋体" w:hAnsi="宋体" w:cs="宋体" w:hint="eastAsia"/>
          <w:szCs w:val="21"/>
        </w:rPr>
      </w:pPr>
    </w:p>
    <w:p w:rsidR="00E23320" w:rsidRDefault="00E23320" w:rsidP="00E23320">
      <w:pPr>
        <w:numPr>
          <w:ilvl w:val="0"/>
          <w:numId w:val="11"/>
        </w:numPr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学生网内的主机不能访问</w:t>
      </w:r>
      <w:r>
        <w:rPr>
          <w:rFonts w:hint="eastAsia"/>
          <w:color w:val="0000FF"/>
          <w:szCs w:val="21"/>
        </w:rPr>
        <w:t>FTP</w:t>
      </w:r>
      <w:r>
        <w:rPr>
          <w:rFonts w:hint="eastAsia"/>
          <w:color w:val="0000FF"/>
          <w:szCs w:val="21"/>
        </w:rPr>
        <w:t>服务器，能否</w:t>
      </w:r>
      <w:r>
        <w:rPr>
          <w:rFonts w:hint="eastAsia"/>
          <w:color w:val="0000FF"/>
          <w:szCs w:val="21"/>
        </w:rPr>
        <w:t>ping</w:t>
      </w:r>
      <w:r>
        <w:rPr>
          <w:rFonts w:hint="eastAsia"/>
          <w:color w:val="0000FF"/>
          <w:szCs w:val="21"/>
        </w:rPr>
        <w:t>通呢？为什么？如何设置</w:t>
      </w:r>
      <w:r>
        <w:rPr>
          <w:rFonts w:hint="eastAsia"/>
          <w:color w:val="0000FF"/>
          <w:szCs w:val="21"/>
        </w:rPr>
        <w:t>wireshark</w:t>
      </w:r>
      <w:r>
        <w:rPr>
          <w:rFonts w:hint="eastAsia"/>
          <w:color w:val="0000FF"/>
          <w:szCs w:val="21"/>
        </w:rPr>
        <w:t>显示过滤器才能监听访问是否成功？</w:t>
      </w:r>
      <w:r>
        <w:rPr>
          <w:rFonts w:hint="eastAsia"/>
          <w:color w:val="0000FF"/>
          <w:szCs w:val="21"/>
        </w:rPr>
        <w:t>5</w:t>
      </w:r>
      <w:r>
        <w:rPr>
          <w:rFonts w:hint="eastAsia"/>
          <w:color w:val="0000FF"/>
          <w:szCs w:val="21"/>
        </w:rPr>
        <w:t>分</w:t>
      </w:r>
    </w:p>
    <w:p w:rsidR="00E23320" w:rsidRDefault="00E23320" w:rsidP="00891003">
      <w:pPr>
        <w:ind w:firstLine="420"/>
        <w:rPr>
          <w:rFonts w:hint="eastAsia"/>
          <w:szCs w:val="21"/>
        </w:rPr>
      </w:pPr>
      <w:r w:rsidRPr="003C3B6F">
        <w:rPr>
          <w:rFonts w:hint="eastAsia"/>
          <w:szCs w:val="21"/>
        </w:rPr>
        <w:t>答</w:t>
      </w:r>
      <w:r>
        <w:rPr>
          <w:rFonts w:hint="eastAsia"/>
          <w:szCs w:val="21"/>
        </w:rPr>
        <w:t>：不能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通</w:t>
      </w:r>
      <w:r w:rsidR="00891003">
        <w:rPr>
          <w:rFonts w:hint="eastAsia"/>
          <w:szCs w:val="21"/>
        </w:rPr>
        <w:t>，访问控制列表不接受来自学生网内地址的数据包</w:t>
      </w:r>
      <w:r>
        <w:rPr>
          <w:rFonts w:hint="eastAsia"/>
          <w:szCs w:val="21"/>
        </w:rPr>
        <w:t>。过滤</w:t>
      </w:r>
      <w:r w:rsidR="00AA75FA">
        <w:rPr>
          <w:rFonts w:hint="eastAsia"/>
          <w:szCs w:val="21"/>
        </w:rPr>
        <w:t>掉</w:t>
      </w:r>
      <w:r>
        <w:rPr>
          <w:rFonts w:hint="eastAsia"/>
          <w:szCs w:val="21"/>
        </w:rPr>
        <w:t>源地址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不为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服务器的包。</w:t>
      </w:r>
    </w:p>
    <w:p w:rsidR="00891003" w:rsidRPr="00891003" w:rsidRDefault="00891003" w:rsidP="00891003">
      <w:pPr>
        <w:ind w:firstLine="420"/>
        <w:rPr>
          <w:rFonts w:hint="eastAsia"/>
          <w:szCs w:val="21"/>
        </w:rPr>
      </w:pPr>
    </w:p>
    <w:p w:rsidR="00E23320" w:rsidRDefault="00E23320" w:rsidP="00E23320">
      <w:pPr>
        <w:numPr>
          <w:ilvl w:val="0"/>
          <w:numId w:val="11"/>
        </w:numPr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写好总结，把出现的问题和解决方法写出来，把收获和启发写出来，把不足和建议写出来。</w:t>
      </w:r>
      <w:r>
        <w:rPr>
          <w:rFonts w:hint="eastAsia"/>
          <w:color w:val="0000FF"/>
          <w:szCs w:val="21"/>
        </w:rPr>
        <w:t>10</w:t>
      </w:r>
      <w:r>
        <w:rPr>
          <w:rFonts w:hint="eastAsia"/>
          <w:color w:val="0000FF"/>
          <w:szCs w:val="21"/>
        </w:rPr>
        <w:t>分。</w:t>
      </w:r>
    </w:p>
    <w:p w:rsidR="00E23320" w:rsidRDefault="00E23320" w:rsidP="0089100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答：本次实验较为综合和繁琐</w:t>
      </w:r>
      <w:r w:rsidR="00AA75FA">
        <w:rPr>
          <w:rFonts w:hint="eastAsia"/>
          <w:szCs w:val="21"/>
        </w:rPr>
        <w:t>，配置子网掩码和路由器出现了一些失误，暴露出了不少问题，拖延了很长时间，通过对以前知识的回顾和查缺补漏，以及同学交流成功解决。通过这次的实验回顾总结了大量以前学习的内容，加深了对理论知识的理解，</w:t>
      </w:r>
      <w:r w:rsidR="00891003">
        <w:rPr>
          <w:rFonts w:hint="eastAsia"/>
          <w:szCs w:val="21"/>
        </w:rPr>
        <w:t>对计算机网络产生了总体把握，</w:t>
      </w:r>
      <w:r w:rsidR="00AA75FA">
        <w:rPr>
          <w:rFonts w:hint="eastAsia"/>
          <w:szCs w:val="21"/>
        </w:rPr>
        <w:t>提高了</w:t>
      </w:r>
      <w:r w:rsidR="00891003">
        <w:rPr>
          <w:rFonts w:hint="eastAsia"/>
          <w:szCs w:val="21"/>
        </w:rPr>
        <w:t>实际解决问题的能力。</w:t>
      </w:r>
    </w:p>
    <w:p w:rsidR="00AF0E76" w:rsidRPr="00AF0E76" w:rsidRDefault="00AF0E76" w:rsidP="008D3626">
      <w:pPr>
        <w:rPr>
          <w:rFonts w:hint="eastAsia"/>
          <w:b/>
          <w:sz w:val="28"/>
          <w:szCs w:val="28"/>
        </w:rPr>
        <w:sectPr w:rsidR="00AF0E76" w:rsidRPr="00AF0E76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D3626" w:rsidRPr="00183302" w:rsidRDefault="008D3626" w:rsidP="008D3626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:rsidR="008D3626" w:rsidRPr="00183302" w:rsidRDefault="008D3626" w:rsidP="008D3626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:rsidR="009635F2" w:rsidRPr="008D3626" w:rsidRDefault="009635F2">
      <w:pPr>
        <w:rPr>
          <w:rFonts w:hint="eastAsia"/>
        </w:rPr>
      </w:pPr>
    </w:p>
    <w:sectPr w:rsidR="009635F2" w:rsidRPr="008D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86B" w:rsidRDefault="0012586B" w:rsidP="00F7681A">
      <w:r>
        <w:separator/>
      </w:r>
    </w:p>
  </w:endnote>
  <w:endnote w:type="continuationSeparator" w:id="1">
    <w:p w:rsidR="0012586B" w:rsidRDefault="0012586B" w:rsidP="00F768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86B" w:rsidRDefault="0012586B" w:rsidP="00F7681A">
      <w:r>
        <w:separator/>
      </w:r>
    </w:p>
  </w:footnote>
  <w:footnote w:type="continuationSeparator" w:id="1">
    <w:p w:rsidR="0012586B" w:rsidRDefault="0012586B" w:rsidP="00F768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>
    <w:nsid w:val="00000019"/>
    <w:multiLevelType w:val="singleLevel"/>
    <w:tmpl w:val="0000001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0000001A"/>
    <w:multiLevelType w:val="singleLevel"/>
    <w:tmpl w:val="0000001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00000020"/>
    <w:multiLevelType w:val="singleLevel"/>
    <w:tmpl w:val="00000020"/>
    <w:lvl w:ilvl="0">
      <w:start w:val="1"/>
      <w:numFmt w:val="decimal"/>
      <w:suff w:val="nothing"/>
      <w:lvlText w:val="%1、"/>
      <w:lvlJc w:val="left"/>
    </w:lvl>
  </w:abstractNum>
  <w:abstractNum w:abstractNumId="7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23"/>
    <w:multiLevelType w:val="multilevel"/>
    <w:tmpl w:val="00000023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EF74B4"/>
    <w:multiLevelType w:val="hybridMultilevel"/>
    <w:tmpl w:val="D33C3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88D1852"/>
    <w:multiLevelType w:val="hybridMultilevel"/>
    <w:tmpl w:val="0D1E74F6"/>
    <w:lvl w:ilvl="0" w:tplc="CB4A5E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2C7259"/>
    <w:multiLevelType w:val="hybridMultilevel"/>
    <w:tmpl w:val="8612088A"/>
    <w:lvl w:ilvl="0" w:tplc="5F06C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"/>
  </w:num>
  <w:num w:numId="5">
    <w:abstractNumId w:val="13"/>
  </w:num>
  <w:num w:numId="6">
    <w:abstractNumId w:val="2"/>
  </w:num>
  <w:num w:numId="7">
    <w:abstractNumId w:val="7"/>
  </w:num>
  <w:num w:numId="8">
    <w:abstractNumId w:val="10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626"/>
    <w:rsid w:val="00030ACF"/>
    <w:rsid w:val="000C0206"/>
    <w:rsid w:val="0012586B"/>
    <w:rsid w:val="00291899"/>
    <w:rsid w:val="002958C9"/>
    <w:rsid w:val="003727CA"/>
    <w:rsid w:val="00390F99"/>
    <w:rsid w:val="003C3B6F"/>
    <w:rsid w:val="003F3296"/>
    <w:rsid w:val="004503E5"/>
    <w:rsid w:val="004B111B"/>
    <w:rsid w:val="004B17BA"/>
    <w:rsid w:val="005024DC"/>
    <w:rsid w:val="0055783C"/>
    <w:rsid w:val="005E5A71"/>
    <w:rsid w:val="00622B59"/>
    <w:rsid w:val="00630612"/>
    <w:rsid w:val="0067127D"/>
    <w:rsid w:val="00687024"/>
    <w:rsid w:val="0069370B"/>
    <w:rsid w:val="006F5904"/>
    <w:rsid w:val="007704F2"/>
    <w:rsid w:val="0078227E"/>
    <w:rsid w:val="007C413D"/>
    <w:rsid w:val="008567A8"/>
    <w:rsid w:val="00891003"/>
    <w:rsid w:val="008D0247"/>
    <w:rsid w:val="008D3626"/>
    <w:rsid w:val="008D3836"/>
    <w:rsid w:val="008D7086"/>
    <w:rsid w:val="00913CE9"/>
    <w:rsid w:val="0095177E"/>
    <w:rsid w:val="009635F2"/>
    <w:rsid w:val="009A403B"/>
    <w:rsid w:val="009A4682"/>
    <w:rsid w:val="009C1E13"/>
    <w:rsid w:val="009D6B1A"/>
    <w:rsid w:val="00A521A3"/>
    <w:rsid w:val="00A74F2C"/>
    <w:rsid w:val="00AA75FA"/>
    <w:rsid w:val="00AB1CD4"/>
    <w:rsid w:val="00AF057E"/>
    <w:rsid w:val="00AF0E76"/>
    <w:rsid w:val="00B549F2"/>
    <w:rsid w:val="00B73E5B"/>
    <w:rsid w:val="00B920A3"/>
    <w:rsid w:val="00BB59F9"/>
    <w:rsid w:val="00C46788"/>
    <w:rsid w:val="00C5124B"/>
    <w:rsid w:val="00C723A9"/>
    <w:rsid w:val="00CE455C"/>
    <w:rsid w:val="00D4161B"/>
    <w:rsid w:val="00D60C74"/>
    <w:rsid w:val="00D86B1B"/>
    <w:rsid w:val="00DB34F3"/>
    <w:rsid w:val="00DD2610"/>
    <w:rsid w:val="00DE277F"/>
    <w:rsid w:val="00E23320"/>
    <w:rsid w:val="00E429C8"/>
    <w:rsid w:val="00E470A5"/>
    <w:rsid w:val="00E62214"/>
    <w:rsid w:val="00F279DD"/>
    <w:rsid w:val="00F60E45"/>
    <w:rsid w:val="00F60F39"/>
    <w:rsid w:val="00F7681A"/>
    <w:rsid w:val="00F772E8"/>
    <w:rsid w:val="00FA047A"/>
    <w:rsid w:val="00FF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704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F76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681A"/>
    <w:rPr>
      <w:kern w:val="2"/>
      <w:sz w:val="18"/>
      <w:szCs w:val="18"/>
    </w:rPr>
  </w:style>
  <w:style w:type="paragraph" w:styleId="a4">
    <w:name w:val="footer"/>
    <w:basedOn w:val="a"/>
    <w:link w:val="Char0"/>
    <w:rsid w:val="00F76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681A"/>
    <w:rPr>
      <w:kern w:val="2"/>
      <w:sz w:val="18"/>
      <w:szCs w:val="18"/>
    </w:rPr>
  </w:style>
  <w:style w:type="character" w:styleId="a5">
    <w:name w:val="Hyperlink"/>
    <w:basedOn w:val="a0"/>
    <w:rsid w:val="003727CA"/>
    <w:rPr>
      <w:color w:val="0000FF"/>
      <w:u w:val="single"/>
    </w:rPr>
  </w:style>
  <w:style w:type="character" w:styleId="a6">
    <w:name w:val="Strong"/>
    <w:basedOn w:val="a0"/>
    <w:uiPriority w:val="22"/>
    <w:qFormat/>
    <w:rsid w:val="00030ACF"/>
    <w:rPr>
      <w:b/>
      <w:bCs/>
    </w:rPr>
  </w:style>
  <w:style w:type="character" w:styleId="a7">
    <w:name w:val="FollowedHyperlink"/>
    <w:basedOn w:val="a0"/>
    <w:rsid w:val="004B111B"/>
    <w:rPr>
      <w:color w:val="800080"/>
      <w:u w:val="single"/>
    </w:rPr>
  </w:style>
  <w:style w:type="character" w:customStyle="1" w:styleId="1Char">
    <w:name w:val="标题 1 Char"/>
    <w:basedOn w:val="a0"/>
    <w:link w:val="1"/>
    <w:rsid w:val="007704F2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rsid w:val="00622B59"/>
    <w:rPr>
      <w:sz w:val="18"/>
      <w:szCs w:val="18"/>
    </w:rPr>
  </w:style>
  <w:style w:type="character" w:customStyle="1" w:styleId="Char1">
    <w:name w:val="批注框文本 Char"/>
    <w:basedOn w:val="a0"/>
    <w:link w:val="a8"/>
    <w:rsid w:val="00622B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10</Pages>
  <Words>430</Words>
  <Characters>2452</Characters>
  <Application>Microsoft Office Word</Application>
  <DocSecurity>0</DocSecurity>
  <Lines>20</Lines>
  <Paragraphs>5</Paragraphs>
  <ScaleCrop>false</ScaleCrop>
  <Company>JNU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creator>刘欣</dc:creator>
  <cp:lastModifiedBy>YUSHEN DENG</cp:lastModifiedBy>
  <cp:revision>3</cp:revision>
  <dcterms:created xsi:type="dcterms:W3CDTF">2021-12-18T08:59:00Z</dcterms:created>
  <dcterms:modified xsi:type="dcterms:W3CDTF">2021-12-20T16:21:00Z</dcterms:modified>
</cp:coreProperties>
</file>