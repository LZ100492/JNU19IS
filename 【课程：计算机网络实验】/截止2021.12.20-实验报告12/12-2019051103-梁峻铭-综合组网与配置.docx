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sz w:val="44"/>
          <w:szCs w:val="44"/>
        </w:rPr>
      </w:pPr>
      <w:r>
        <w:rPr>
          <w:rFonts w:eastAsia="楷体_GB2312"/>
          <w:b/>
          <w:sz w:val="44"/>
          <w:szCs w:val="44"/>
        </w:rPr>
        <w:t>暨南大学本科实验报告专用纸</w:t>
      </w:r>
    </w:p>
    <w:p>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计算机网络实验</w:t>
      </w:r>
      <w:r>
        <w:rPr>
          <w:rFonts w:hint="eastAsia"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hint="eastAsia" w:eastAsia="楷体_GB2312"/>
          <w:sz w:val="28"/>
          <w:szCs w:val="28"/>
          <w:u w:val="single"/>
          <w:lang w:val="en-US" w:eastAsia="zh-CN"/>
        </w:rPr>
        <w:t>潘冰</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rPr>
        <w:t>成绩</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u w:val="single"/>
        </w:rPr>
        <w:t xml:space="preserve">   </w:t>
      </w:r>
    </w:p>
    <w:p>
      <w:pPr>
        <w:spacing w:line="420" w:lineRule="exact"/>
        <w:rPr>
          <w:rFonts w:eastAsia="楷体_GB2312"/>
          <w:sz w:val="28"/>
          <w:szCs w:val="28"/>
        </w:rPr>
      </w:pPr>
      <w:r>
        <w:rPr>
          <w:rFonts w:eastAsia="楷体_GB2312"/>
          <w:sz w:val="28"/>
          <w:szCs w:val="28"/>
        </w:rPr>
        <w:t>实验项目名称</w:t>
      </w:r>
      <w:r>
        <w:rPr>
          <w:rFonts w:hint="eastAsia" w:eastAsia="楷体_GB2312"/>
          <w:sz w:val="28"/>
          <w:szCs w:val="28"/>
          <w:u w:val="single"/>
        </w:rPr>
        <w:t xml:space="preserve">   </w:t>
      </w:r>
      <w:r>
        <w:rPr>
          <w:rFonts w:hint="eastAsia" w:eastAsia="楷体_GB2312"/>
          <w:sz w:val="28"/>
          <w:szCs w:val="28"/>
          <w:u w:val="single"/>
          <w:lang w:val="en-US" w:eastAsia="zh-CN"/>
        </w:rPr>
        <w:t xml:space="preserve"> </w:t>
      </w:r>
      <w:r>
        <w:rPr>
          <w:rFonts w:hint="eastAsia" w:ascii="楷体" w:hAnsi="楷体" w:eastAsia="楷体" w:cs="楷体"/>
          <w:sz w:val="28"/>
          <w:szCs w:val="28"/>
          <w:u w:val="single"/>
          <w:lang w:val="en-US" w:eastAsia="zh-CN"/>
        </w:rPr>
        <w:t>综合组网配置</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eastAsia="楷体_GB2312"/>
          <w:sz w:val="28"/>
          <w:szCs w:val="28"/>
        </w:rPr>
        <w:t>实验项目编号</w:t>
      </w:r>
      <w:r>
        <w:rPr>
          <w:rFonts w:eastAsia="楷体_GB2312"/>
          <w:sz w:val="28"/>
          <w:szCs w:val="28"/>
          <w:u w:val="single"/>
        </w:rPr>
        <w:t xml:space="preserve"> </w:t>
      </w:r>
      <w:r>
        <w:rPr>
          <w:rFonts w:hint="eastAsia" w:eastAsia="楷体_GB2312"/>
          <w:sz w:val="28"/>
          <w:szCs w:val="28"/>
          <w:u w:val="single"/>
          <w:lang w:val="en-US" w:eastAsia="zh-CN"/>
        </w:rPr>
        <w:t xml:space="preserve">   12</w:t>
      </w:r>
      <w:r>
        <w:rPr>
          <w:rFonts w:hint="eastAsia" w:eastAsia="楷体_GB2312"/>
          <w:sz w:val="28"/>
          <w:szCs w:val="28"/>
          <w:u w:val="single"/>
        </w:rPr>
        <w:t xml:space="preserve">   </w:t>
      </w:r>
      <w:r>
        <w:rPr>
          <w:rFonts w:eastAsia="楷体_GB2312"/>
          <w:sz w:val="28"/>
          <w:szCs w:val="28"/>
          <w:u w:val="single"/>
        </w:rPr>
        <w:t xml:space="preserve"> </w:t>
      </w:r>
    </w:p>
    <w:p>
      <w:pPr>
        <w:numPr>
          <w:ins w:id="0" w:author="MC SYSTEM" w:date="2006-06-11T14:06:00Z"/>
        </w:numPr>
        <w:spacing w:line="420" w:lineRule="exact"/>
        <w:rPr>
          <w:rFonts w:eastAsia="楷体_GB2312"/>
          <w:sz w:val="28"/>
          <w:szCs w:val="28"/>
          <w:u w:val="single"/>
        </w:rPr>
      </w:pPr>
      <w:r>
        <w:rPr>
          <w:rFonts w:eastAsia="楷体_GB2312"/>
          <w:sz w:val="28"/>
          <w:szCs w:val="28"/>
        </w:rPr>
        <w:t>实验项目类型</w:t>
      </w:r>
      <w:r>
        <w:rPr>
          <w:rFonts w:eastAsia="楷体_GB2312"/>
          <w:sz w:val="28"/>
          <w:szCs w:val="28"/>
          <w:u w:val="single"/>
        </w:rPr>
        <w:t xml:space="preserve"> </w:t>
      </w:r>
      <w:r>
        <w:rPr>
          <w:rFonts w:hint="eastAsia" w:eastAsia="楷体_GB2312"/>
          <w:sz w:val="28"/>
          <w:szCs w:val="28"/>
          <w:u w:val="single"/>
        </w:rPr>
        <w:t>验证</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hint="eastAsia" w:eastAsia="楷体_GB2312"/>
          <w:sz w:val="28"/>
          <w:szCs w:val="28"/>
          <w:u w:val="single"/>
          <w:lang w:val="en-US" w:eastAsia="zh-CN"/>
        </w:rPr>
        <w:t>计算机网络实验室</w:t>
      </w:r>
      <w:r>
        <w:rPr>
          <w:rFonts w:eastAsia="楷体_GB2312"/>
          <w:sz w:val="28"/>
          <w:szCs w:val="28"/>
          <w:u w:val="single"/>
        </w:rPr>
        <w:t xml:space="preserve"> </w:t>
      </w:r>
      <w:r>
        <w:rPr>
          <w:rFonts w:eastAsia="楷体_GB2312"/>
          <w:sz w:val="28"/>
          <w:szCs w:val="28"/>
        </w:rPr>
        <w:t>学院</w:t>
      </w:r>
      <w:r>
        <w:rPr>
          <w:rFonts w:eastAsia="楷体_GB2312"/>
          <w:sz w:val="28"/>
          <w:szCs w:val="28"/>
          <w:u w:val="single"/>
        </w:rPr>
        <w:t xml:space="preserve"> </w:t>
      </w:r>
      <w:r>
        <w:rPr>
          <w:rFonts w:hint="eastAsia" w:eastAsia="楷体_GB2312"/>
          <w:sz w:val="28"/>
          <w:szCs w:val="28"/>
          <w:u w:val="single"/>
          <w:lang w:val="en-US" w:eastAsia="zh-CN"/>
        </w:rPr>
        <w:t>智科院</w:t>
      </w:r>
      <w:r>
        <w:rPr>
          <w:rFonts w:eastAsia="楷体_GB2312"/>
          <w:sz w:val="28"/>
          <w:szCs w:val="28"/>
          <w:u w:val="single"/>
        </w:rPr>
        <w:t xml:space="preserve"> </w:t>
      </w:r>
      <w:r>
        <w:rPr>
          <w:rFonts w:eastAsia="楷体_GB2312"/>
          <w:sz w:val="28"/>
          <w:szCs w:val="28"/>
        </w:rPr>
        <w:t>专业</w:t>
      </w:r>
      <w:r>
        <w:rPr>
          <w:rFonts w:hint="eastAsia" w:eastAsia="楷体_GB2312"/>
          <w:sz w:val="28"/>
          <w:szCs w:val="28"/>
          <w:u w:val="single"/>
          <w:lang w:val="en-US" w:eastAsia="zh-CN"/>
        </w:rPr>
        <w:t>信息安全</w:t>
      </w:r>
      <w:r>
        <w:rPr>
          <w:rFonts w:eastAsia="楷体_GB2312"/>
          <w:sz w:val="28"/>
          <w:szCs w:val="28"/>
          <w:u w:val="single"/>
        </w:rPr>
        <w:t xml:space="preserve">   </w:t>
      </w:r>
      <w:r>
        <w:rPr>
          <w:rFonts w:eastAsia="楷体_GB2312"/>
          <w:sz w:val="28"/>
          <w:szCs w:val="28"/>
        </w:rPr>
        <w:t xml:space="preserve">  </w:t>
      </w:r>
    </w:p>
    <w:p>
      <w:pPr>
        <w:spacing w:line="420" w:lineRule="exact"/>
        <w:ind w:left="280" w:hanging="280" w:hangingChars="100"/>
        <w:rPr>
          <w:rFonts w:hint="eastAsia" w:eastAsia="楷体_GB2312"/>
          <w:sz w:val="28"/>
          <w:szCs w:val="28"/>
        </w:rPr>
      </w:pPr>
      <w:r>
        <w:rPr>
          <w:rFonts w:eastAsia="楷体_GB2312"/>
          <w:sz w:val="28"/>
          <w:szCs w:val="28"/>
        </w:rPr>
        <w:t>学生姓名</w:t>
      </w:r>
      <w:r>
        <w:rPr>
          <w:rFonts w:eastAsia="楷体_GB2312"/>
          <w:sz w:val="28"/>
          <w:szCs w:val="28"/>
          <w:u w:val="single"/>
        </w:rPr>
        <w:t xml:space="preserve">  </w:t>
      </w:r>
      <w:r>
        <w:rPr>
          <w:rFonts w:hint="eastAsia" w:eastAsia="楷体_GB2312"/>
          <w:sz w:val="28"/>
          <w:szCs w:val="28"/>
          <w:u w:val="single"/>
          <w:lang w:val="en-US" w:eastAsia="zh-CN"/>
        </w:rPr>
        <w:t>梁峻铭</w:t>
      </w:r>
      <w:r>
        <w:rPr>
          <w:rFonts w:hint="eastAsia"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hint="eastAsia" w:eastAsia="楷体_GB2312"/>
          <w:sz w:val="28"/>
          <w:szCs w:val="28"/>
          <w:u w:val="single"/>
          <w:lang w:val="en-US" w:eastAsia="zh-CN"/>
        </w:rPr>
        <w:t>2019051103</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rPr>
        <w:t>实验时间</w:t>
      </w:r>
      <w:r>
        <w:rPr>
          <w:rFonts w:hint="eastAsia" w:eastAsia="楷体_GB2312"/>
          <w:sz w:val="28"/>
          <w:szCs w:val="28"/>
          <w:u w:val="single"/>
        </w:rPr>
        <w:t xml:space="preserve"> </w:t>
      </w:r>
      <w:r>
        <w:rPr>
          <w:rFonts w:hint="eastAsia" w:eastAsia="楷体_GB2312"/>
          <w:sz w:val="28"/>
          <w:szCs w:val="28"/>
          <w:u w:val="single"/>
          <w:lang w:val="en-US" w:eastAsia="zh-CN"/>
        </w:rPr>
        <w:t>2021</w:t>
      </w:r>
      <w:r>
        <w:rPr>
          <w:rFonts w:hint="eastAsia" w:eastAsia="楷体_GB2312"/>
          <w:sz w:val="28"/>
          <w:szCs w:val="28"/>
          <w:u w:val="single"/>
        </w:rPr>
        <w:t xml:space="preserve"> </w:t>
      </w:r>
      <w:r>
        <w:rPr>
          <w:rFonts w:eastAsia="楷体_GB2312"/>
          <w:sz w:val="28"/>
          <w:szCs w:val="28"/>
        </w:rPr>
        <w:t>年</w:t>
      </w:r>
      <w:r>
        <w:rPr>
          <w:rFonts w:hint="eastAsia" w:eastAsia="楷体_GB2312"/>
          <w:sz w:val="28"/>
          <w:szCs w:val="28"/>
          <w:u w:val="single"/>
        </w:rPr>
        <w:t xml:space="preserve"> </w:t>
      </w:r>
      <w:r>
        <w:rPr>
          <w:rFonts w:hint="eastAsia" w:eastAsia="楷体_GB2312"/>
          <w:sz w:val="28"/>
          <w:szCs w:val="28"/>
          <w:u w:val="single"/>
          <w:lang w:val="en-US" w:eastAsia="zh-CN"/>
        </w:rPr>
        <w:t>12</w:t>
      </w:r>
      <w:r>
        <w:rPr>
          <w:rFonts w:hint="eastAsia" w:eastAsia="楷体_GB2312"/>
          <w:sz w:val="28"/>
          <w:szCs w:val="28"/>
          <w:u w:val="single"/>
        </w:rPr>
        <w:t xml:space="preserve"> </w:t>
      </w:r>
      <w:r>
        <w:rPr>
          <w:rFonts w:eastAsia="楷体_GB2312"/>
          <w:sz w:val="28"/>
          <w:szCs w:val="28"/>
        </w:rPr>
        <w:t>月</w:t>
      </w:r>
      <w:r>
        <w:rPr>
          <w:rFonts w:hint="eastAsia" w:eastAsia="楷体_GB2312"/>
          <w:sz w:val="28"/>
          <w:szCs w:val="28"/>
          <w:u w:val="single"/>
        </w:rPr>
        <w:t xml:space="preserve">  </w:t>
      </w:r>
      <w:r>
        <w:rPr>
          <w:rFonts w:hint="eastAsia" w:eastAsia="楷体_GB2312"/>
          <w:sz w:val="28"/>
          <w:szCs w:val="28"/>
          <w:u w:val="single"/>
          <w:lang w:val="en-US" w:eastAsia="zh-CN"/>
        </w:rPr>
        <w:t xml:space="preserve">13 </w:t>
      </w:r>
      <w:r>
        <w:rPr>
          <w:rFonts w:hint="eastAsia" w:eastAsia="楷体_GB2312"/>
          <w:sz w:val="28"/>
          <w:szCs w:val="28"/>
          <w:u w:val="single"/>
        </w:rPr>
        <w:t xml:space="preserve"> </w:t>
      </w:r>
      <w:r>
        <w:rPr>
          <w:rFonts w:eastAsia="楷体_GB2312"/>
          <w:sz w:val="28"/>
          <w:szCs w:val="28"/>
        </w:rPr>
        <w:t>日</w:t>
      </w:r>
      <w:r>
        <w:rPr>
          <w:rFonts w:hint="eastAsia" w:eastAsia="楷体_GB2312"/>
          <w:sz w:val="28"/>
          <w:szCs w:val="28"/>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1" w:leftChars="0" w:hanging="281"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实验目的</w:t>
      </w:r>
    </w:p>
    <w:p>
      <w:pPr>
        <w:ind w:firstLine="420"/>
        <w:rPr>
          <w:rFonts w:hint="eastAsia"/>
          <w:sz w:val="21"/>
          <w:szCs w:val="21"/>
        </w:rPr>
      </w:pPr>
      <w:r>
        <w:rPr>
          <w:rFonts w:hint="eastAsia"/>
          <w:sz w:val="21"/>
          <w:szCs w:val="21"/>
        </w:rPr>
        <w:t>通过该实验的设计与配置模拟，考核学生对已学知识的掌握程度</w:t>
      </w:r>
      <w:r>
        <w:rPr>
          <w:rFonts w:hint="eastAsia"/>
          <w:sz w:val="21"/>
          <w:szCs w:val="21"/>
          <w:lang w:eastAsia="zh-CN"/>
        </w:rPr>
        <w:t>，加深对网络协议和原理的理解</w:t>
      </w:r>
      <w:r>
        <w:rPr>
          <w:rFonts w:hint="eastAsia"/>
          <w:sz w:val="21"/>
          <w:szCs w:val="21"/>
        </w:rPr>
        <w:t>；培养学生利用网络技术结合实际需要分析问题、解决问题的能力；培养学生的组网技能和实际动手能力；培养学生的协调工作能力；提高学生撰写实验报告的能力。</w:t>
      </w:r>
    </w:p>
    <w:p>
      <w:pPr>
        <w:numPr>
          <w:ilvl w:val="0"/>
          <w:numId w:val="0"/>
        </w:numPr>
        <w:ind w:left="1080" w:leftChars="0"/>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1" w:leftChars="0" w:hanging="281" w:firstLineChars="0"/>
        <w:textAlignment w:val="auto"/>
        <w:rPr>
          <w:rFonts w:hint="eastAsia"/>
          <w:b/>
          <w:bCs/>
          <w:color w:val="000000"/>
          <w:sz w:val="28"/>
          <w:szCs w:val="28"/>
          <w:lang w:val="en-US" w:eastAsia="zh-CN"/>
        </w:rPr>
      </w:pPr>
      <w:r>
        <w:rPr>
          <w:rFonts w:hint="eastAsia" w:ascii="宋体" w:hAnsi="宋体" w:eastAsia="宋体" w:cs="宋体"/>
          <w:b/>
          <w:bCs/>
          <w:sz w:val="28"/>
          <w:szCs w:val="28"/>
          <w:lang w:val="en-US" w:eastAsia="zh-CN"/>
        </w:rPr>
        <w:t>实验内容</w:t>
      </w:r>
      <w:r>
        <w:rPr>
          <w:rFonts w:hint="eastAsia" w:ascii="宋体" w:hAnsi="宋体" w:cs="宋体"/>
          <w:b/>
          <w:bCs/>
          <w:sz w:val="28"/>
          <w:szCs w:val="28"/>
          <w:lang w:val="en-US" w:eastAsia="zh-CN"/>
        </w:rPr>
        <w:t>与要求</w:t>
      </w:r>
    </w:p>
    <w:p>
      <w:pPr>
        <w:ind w:firstLine="420"/>
        <w:rPr>
          <w:rFonts w:hint="eastAsia"/>
          <w:sz w:val="21"/>
          <w:szCs w:val="21"/>
        </w:rPr>
      </w:pPr>
      <w:r>
        <w:rPr>
          <w:rFonts w:hint="eastAsia"/>
          <w:sz w:val="21"/>
          <w:szCs w:val="21"/>
        </w:rPr>
        <w:t>下图是模拟某学校网络拓扑结构，在该学校网络接入层采用S2126交换机，接入层交换机划分了办公网VLAN2和学生网VLAN4，VLAN2和VLAN4通过汇聚层S3550与路由器A相连，另外S3550上有一个VLAN3存放一台网管机。路由器A和B通过路由协议获取路由信息后，办公网可以访问B路由器后面的FTP服务器。为了防止学生网内的主机访问重要的FTP服务器，A路由器采用了访问控制列表的技术作为控制手段。需要在三层交换机上建立路由表。</w:t>
      </w:r>
    </w:p>
    <w:p>
      <w:pPr>
        <w:rPr>
          <w:rFonts w:hint="eastAsia"/>
          <w:sz w:val="21"/>
          <w:szCs w:val="21"/>
        </w:rPr>
      </w:pPr>
      <w:r>
        <w:rPr>
          <w:rFonts w:hint="eastAsia"/>
          <w:sz w:val="21"/>
          <w:szCs w:val="21"/>
        </w:rPr>
        <w:t>1、每4个人一个小组，共同完成实验；</w:t>
      </w:r>
    </w:p>
    <w:p>
      <w:pPr>
        <w:rPr>
          <w:rFonts w:hint="default" w:eastAsia="宋体"/>
          <w:sz w:val="21"/>
          <w:szCs w:val="21"/>
          <w:lang w:val="en-US" w:eastAsia="zh-CN"/>
        </w:rPr>
      </w:pPr>
      <w:r>
        <w:rPr>
          <w:rFonts w:hint="eastAsia"/>
          <w:sz w:val="21"/>
          <w:szCs w:val="21"/>
        </w:rPr>
        <w:t>2、本实验安排学时为4学时，实验前每个小组提交一份实验预习报告。预习报告包括实验内容、配置设计和步骤。详细描述IP地址配置、设备的连接端口号。</w:t>
      </w:r>
      <w:r>
        <w:rPr>
          <w:rFonts w:hint="eastAsia"/>
          <w:color w:val="0000FF"/>
          <w:sz w:val="21"/>
          <w:szCs w:val="21"/>
          <w:lang w:eastAsia="zh-CN"/>
        </w:rPr>
        <w:t>本部分</w:t>
      </w:r>
      <w:r>
        <w:rPr>
          <w:rFonts w:hint="eastAsia"/>
          <w:color w:val="0000FF"/>
          <w:sz w:val="21"/>
          <w:szCs w:val="21"/>
          <w:lang w:val="en-US" w:eastAsia="zh-CN"/>
        </w:rPr>
        <w:t>15分</w:t>
      </w:r>
      <w:r>
        <w:rPr>
          <w:rFonts w:hint="eastAsia"/>
          <w:sz w:val="21"/>
          <w:szCs w:val="21"/>
          <w:lang w:val="en-US" w:eastAsia="zh-CN"/>
        </w:rPr>
        <w:t>。</w:t>
      </w:r>
    </w:p>
    <w:p>
      <w:pPr>
        <w:rPr>
          <w:rFonts w:hint="eastAsia"/>
          <w:sz w:val="21"/>
          <w:szCs w:val="21"/>
        </w:rPr>
      </w:pPr>
      <w:r>
        <w:rPr>
          <w:rFonts w:hint="eastAsia"/>
          <w:sz w:val="21"/>
          <w:szCs w:val="21"/>
        </w:rPr>
        <w:t>3、实验后在每个小组随机选取1-2个人汇报实验情况。实验完成并汇报成功，则实验通过。</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2" w:leftChars="0" w:hanging="281" w:firstLineChars="0"/>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实验原理</w:t>
      </w:r>
    </w:p>
    <w:p>
      <w:pPr>
        <w:rPr>
          <w:rFonts w:hint="eastAsia"/>
          <w:sz w:val="21"/>
          <w:szCs w:val="21"/>
        </w:rPr>
      </w:pPr>
      <w:r>
        <w:rPr>
          <w:sz w:val="21"/>
          <w:szCs w:val="21"/>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1386840</wp:posOffset>
                </wp:positionV>
                <wp:extent cx="457200" cy="495300"/>
                <wp:effectExtent l="4445" t="4445" r="8255" b="8255"/>
                <wp:wrapNone/>
                <wp:docPr id="17" name="椭圆 17"/>
                <wp:cNvGraphicFramePr/>
                <a:graphic xmlns:a="http://schemas.openxmlformats.org/drawingml/2006/main">
                  <a:graphicData uri="http://schemas.microsoft.com/office/word/2010/wordprocessingShape">
                    <wps:wsp>
                      <wps:cNvSpPr/>
                      <wps:spPr>
                        <a:xfrm>
                          <a:off x="0" y="0"/>
                          <a:ext cx="457200" cy="49530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81pt;margin-top:109.2pt;height:39pt;width:36pt;z-index:251659264;mso-width-relative:page;mso-height-relative:page;" fillcolor="#FFFFFF" filled="t" stroked="t" coordsize="21600,21600" o:gfxdata="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BpeItgAAAALAQAADwAAAAAAAAABACAAAAAiAAAAZHJzL2Rvd25yZXYueG1s&#10;UEsBAhQAFAAAAAgAh07iQEVkU8X4AQAAGAQAAA4AAAAAAAAAAQAgAAAAJwEAAGRycy9lMm9Eb2Mu&#10;eG1sUEsFBgAAAAAGAAYAWQEAAJEFAAAAAA==&#10;">
                <v:fill on="t" focussize="0,0"/>
                <v:stroke color="#000000" joinstyle="round"/>
                <v:imagedata o:title=""/>
                <o:lock v:ext="edit" aspectratio="f"/>
              </v:shape>
            </w:pict>
          </mc:Fallback>
        </mc:AlternateContent>
      </w:r>
      <w:r>
        <w:rPr>
          <w:sz w:val="21"/>
          <w:szCs w:val="21"/>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297180</wp:posOffset>
                </wp:positionV>
                <wp:extent cx="1143000" cy="1089660"/>
                <wp:effectExtent l="4445" t="4445" r="8255" b="10795"/>
                <wp:wrapNone/>
                <wp:docPr id="14" name="椭圆 14"/>
                <wp:cNvGraphicFramePr/>
                <a:graphic xmlns:a="http://schemas.openxmlformats.org/drawingml/2006/main">
                  <a:graphicData uri="http://schemas.microsoft.com/office/word/2010/wordprocessingShape">
                    <wps:wsp>
                      <wps:cNvSpPr/>
                      <wps:spPr>
                        <a:xfrm>
                          <a:off x="0" y="0"/>
                          <a:ext cx="1143000" cy="108966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18pt;margin-top:23.4pt;height:85.8pt;width:90pt;z-index:251660288;mso-width-relative:page;mso-height-relative:page;" fillcolor="#FFFFFF" filled="t" stroked="t" coordsize="21600,21600" o:gfxdata="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c78am1wAAAAkBAAAPAAAAAAAAAAEAIAAAACIAAABkcnMvZG93bnJl&#10;di54bWxQSwECFAAUAAAACACHTuJA88vs2/4BAAAaBAAADgAAAAAAAAABACAAAAAmAQAAZHJzL2Uy&#10;b0RvYy54bWxQSwUGAAAAAAYABgBZAQAAlgUAAAAA&#10;">
                <v:fill on="t" focussize="0,0"/>
                <v:stroke color="#000000" joinstyle="round"/>
                <v:imagedata o:title=""/>
                <o:lock v:ext="edit" aspectratio="f"/>
              </v:shape>
            </w:pict>
          </mc:Fallback>
        </mc:AlternateContent>
      </w:r>
      <w:r>
        <w:rPr>
          <w:sz w:val="21"/>
          <w:szCs w:val="21"/>
        </w:rPr>
        <mc:AlternateContent>
          <mc:Choice Requires="wps">
            <w:drawing>
              <wp:anchor distT="0" distB="0" distL="114300" distR="114300" simplePos="0" relativeHeight="251662336" behindDoc="0" locked="0" layoutInCell="1" allowOverlap="1">
                <wp:simplePos x="0" y="0"/>
                <wp:positionH relativeFrom="column">
                  <wp:posOffset>228600</wp:posOffset>
                </wp:positionH>
                <wp:positionV relativeFrom="paragraph">
                  <wp:posOffset>2971800</wp:posOffset>
                </wp:positionV>
                <wp:extent cx="457200" cy="693420"/>
                <wp:effectExtent l="4445" t="4445" r="8255" b="13335"/>
                <wp:wrapNone/>
                <wp:docPr id="11" name="椭圆 11"/>
                <wp:cNvGraphicFramePr/>
                <a:graphic xmlns:a="http://schemas.openxmlformats.org/drawingml/2006/main">
                  <a:graphicData uri="http://schemas.microsoft.com/office/word/2010/wordprocessingShape">
                    <wps:wsp>
                      <wps:cNvSpPr/>
                      <wps:spPr>
                        <a:xfrm>
                          <a:off x="0" y="0"/>
                          <a:ext cx="457200" cy="69342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18pt;margin-top:234pt;height:54.6pt;width:36pt;z-index:251662336;mso-width-relative:page;mso-height-relative:page;" fillcolor="#FFFFFF" filled="t" stroked="t" coordsize="21600,21600" o:gfxdata="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bAE4G2AAAAAoBAAAPAAAAAAAAAAEAIAAAACIAAABkcnMvZG93bnJldi54&#10;bWxQSwECFAAUAAAACACHTuJAYgygGPoBAAAYBAAADgAAAAAAAAABACAAAAAnAQAAZHJzL2Uyb0Rv&#10;Yy54bWxQSwUGAAAAAAYABgBZAQAAkwUAAAAA&#10;">
                <v:fill on="t" focussize="0,0"/>
                <v:stroke color="#000000" joinstyle="round"/>
                <v:imagedata o:title=""/>
                <o:lock v:ext="edit" aspectratio="f"/>
              </v:shape>
            </w:pict>
          </mc:Fallback>
        </mc:AlternateContent>
      </w:r>
      <w:r>
        <w:rPr>
          <w:sz w:val="21"/>
          <w:szCs w:val="21"/>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2971800</wp:posOffset>
                </wp:positionV>
                <wp:extent cx="457200" cy="693420"/>
                <wp:effectExtent l="4445" t="4445" r="8255" b="13335"/>
                <wp:wrapNone/>
                <wp:docPr id="15" name="椭圆 15"/>
                <wp:cNvGraphicFramePr/>
                <a:graphic xmlns:a="http://schemas.openxmlformats.org/drawingml/2006/main">
                  <a:graphicData uri="http://schemas.microsoft.com/office/word/2010/wordprocessingShape">
                    <wps:wsp>
                      <wps:cNvSpPr/>
                      <wps:spPr>
                        <a:xfrm>
                          <a:off x="0" y="0"/>
                          <a:ext cx="457200" cy="69342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63pt;margin-top:234pt;height:54.6pt;width:36pt;z-index:251661312;mso-width-relative:page;mso-height-relative:page;" fillcolor="#FFFFFF" filled="t" stroked="t" coordsize="21600,21600" o:gfxdata="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AxWhH2AAAAAsBAAAPAAAAAAAAAAEAIAAAACIAAABkcnMvZG93bnJldi54&#10;bWxQSwECFAAUAAAACACHTuJAMVYyC/oBAAAYBAAADgAAAAAAAAABACAAAAAnAQAAZHJzL2Uyb0Rv&#10;Yy54bWxQSwUGAAAAAAYABgBZAQAAkwUAAAAA&#10;">
                <v:fill on="t" focussize="0,0"/>
                <v:stroke color="#000000" joinstyle="round"/>
                <v:imagedata o:title=""/>
                <o:lock v:ext="edit" aspectratio="f"/>
              </v:shape>
            </w:pict>
          </mc:Fallback>
        </mc:AlternateContent>
      </w:r>
      <w:r>
        <w:rPr>
          <w:sz w:val="21"/>
          <w:szCs w:val="21"/>
        </w:rPr>
        <mc:AlternateContent>
          <mc:Choice Requires="wps">
            <w:drawing>
              <wp:anchor distT="0" distB="0" distL="114300" distR="114300" simplePos="0" relativeHeight="251673600" behindDoc="0" locked="0" layoutInCell="1" allowOverlap="1">
                <wp:simplePos x="0" y="0"/>
                <wp:positionH relativeFrom="column">
                  <wp:posOffset>914400</wp:posOffset>
                </wp:positionH>
                <wp:positionV relativeFrom="paragraph">
                  <wp:posOffset>1386840</wp:posOffset>
                </wp:positionV>
                <wp:extent cx="685800" cy="297180"/>
                <wp:effectExtent l="0" t="0" r="0" b="0"/>
                <wp:wrapNone/>
                <wp:docPr id="12" name="矩形 12"/>
                <wp:cNvGraphicFramePr/>
                <a:graphic xmlns:a="http://schemas.openxmlformats.org/drawingml/2006/main">
                  <a:graphicData uri="http://schemas.microsoft.com/office/word/2010/wordprocessingShape">
                    <wps:wsp>
                      <wps:cNvSpPr/>
                      <wps:spPr>
                        <a:xfrm>
                          <a:off x="0" y="0"/>
                          <a:ext cx="685800" cy="297180"/>
                        </a:xfrm>
                        <a:prstGeom prst="rect">
                          <a:avLst/>
                        </a:prstGeom>
                        <a:noFill/>
                        <a:ln>
                          <a:noFill/>
                        </a:ln>
                      </wps:spPr>
                      <wps:txbx>
                        <w:txbxContent>
                          <w:p>
                            <w:pPr>
                              <w:rPr>
                                <w:rFonts w:hint="eastAsia"/>
                                <w:b/>
                                <w:szCs w:val="21"/>
                              </w:rPr>
                            </w:pPr>
                            <w:r>
                              <w:rPr>
                                <w:rFonts w:hint="eastAsia"/>
                                <w:b/>
                                <w:szCs w:val="21"/>
                              </w:rPr>
                              <w:t>VLAN1</w:t>
                            </w:r>
                          </w:p>
                        </w:txbxContent>
                      </wps:txbx>
                      <wps:bodyPr upright="1"/>
                    </wps:wsp>
                  </a:graphicData>
                </a:graphic>
              </wp:anchor>
            </w:drawing>
          </mc:Choice>
          <mc:Fallback>
            <w:pict>
              <v:rect id="_x0000_s1026" o:spid="_x0000_s1026" o:spt="1" style="position:absolute;left:0pt;margin-left:72pt;margin-top:109.2pt;height:23.4pt;width:54pt;z-index:251673600;mso-width-relative:page;mso-height-relative:page;" filled="f" stroked="f" coordsize="21600,21600" o:gfxdata="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rGahXdsAAAALAQAADwAA&#10;AAAAAAABACAAAAAiAAAAZHJzL2Rvd25yZXYueG1sUEsBAhQAFAAAAAgAh07iQPmcS6GhAQAAQgMA&#10;AA4AAAAAAAAAAQAgAAAAKgEAAGRycy9lMm9Eb2MueG1sUEsFBgAAAAAGAAYAWQEAAD0FAAAAAA==&#10;">
                <v:fill on="f" focussize="0,0"/>
                <v:stroke on="f"/>
                <v:imagedata o:title=""/>
                <o:lock v:ext="edit" aspectratio="f"/>
                <v:textbox>
                  <w:txbxContent>
                    <w:p>
                      <w:pPr>
                        <w:rPr>
                          <w:rFonts w:hint="eastAsia"/>
                          <w:b/>
                          <w:szCs w:val="21"/>
                        </w:rPr>
                      </w:pPr>
                      <w:r>
                        <w:rPr>
                          <w:rFonts w:hint="eastAsia"/>
                          <w:b/>
                          <w:szCs w:val="21"/>
                        </w:rPr>
                        <w:t>VLAN1</w:t>
                      </w:r>
                    </w:p>
                  </w:txbxContent>
                </v:textbox>
              </v:rect>
            </w:pict>
          </mc:Fallback>
        </mc:AlternateContent>
      </w:r>
      <w:r>
        <w:rPr>
          <w:sz w:val="21"/>
          <w:szCs w:val="21"/>
        </w:rPr>
        <mc:AlternateContent>
          <mc:Choice Requires="wps">
            <w:drawing>
              <wp:anchor distT="0" distB="0" distL="114300" distR="114300" simplePos="0" relativeHeight="251672576" behindDoc="0" locked="0" layoutInCell="1" allowOverlap="1">
                <wp:simplePos x="0" y="0"/>
                <wp:positionH relativeFrom="column">
                  <wp:posOffset>914400</wp:posOffset>
                </wp:positionH>
                <wp:positionV relativeFrom="paragraph">
                  <wp:posOffset>594360</wp:posOffset>
                </wp:positionV>
                <wp:extent cx="685800" cy="297180"/>
                <wp:effectExtent l="0" t="0" r="0" b="0"/>
                <wp:wrapNone/>
                <wp:docPr id="13" name="矩形 13"/>
                <wp:cNvGraphicFramePr/>
                <a:graphic xmlns:a="http://schemas.openxmlformats.org/drawingml/2006/main">
                  <a:graphicData uri="http://schemas.microsoft.com/office/word/2010/wordprocessingShape">
                    <wps:wsp>
                      <wps:cNvSpPr/>
                      <wps:spPr>
                        <a:xfrm>
                          <a:off x="0" y="0"/>
                          <a:ext cx="685800" cy="297180"/>
                        </a:xfrm>
                        <a:prstGeom prst="rect">
                          <a:avLst/>
                        </a:prstGeom>
                        <a:noFill/>
                        <a:ln>
                          <a:noFill/>
                        </a:ln>
                      </wps:spPr>
                      <wps:txbx>
                        <w:txbxContent>
                          <w:p>
                            <w:pPr>
                              <w:rPr>
                                <w:rFonts w:hint="eastAsia"/>
                                <w:b/>
                                <w:szCs w:val="21"/>
                              </w:rPr>
                            </w:pPr>
                            <w:r>
                              <w:rPr>
                                <w:rFonts w:hint="eastAsia"/>
                                <w:b/>
                                <w:szCs w:val="21"/>
                              </w:rPr>
                              <w:t>VLAN3</w:t>
                            </w:r>
                          </w:p>
                        </w:txbxContent>
                      </wps:txbx>
                      <wps:bodyPr upright="1"/>
                    </wps:wsp>
                  </a:graphicData>
                </a:graphic>
              </wp:anchor>
            </w:drawing>
          </mc:Choice>
          <mc:Fallback>
            <w:pict>
              <v:rect id="_x0000_s1026" o:spid="_x0000_s1026" o:spt="1" style="position:absolute;left:0pt;margin-left:72pt;margin-top:46.8pt;height:23.4pt;width:54pt;z-index:251672576;mso-width-relative:page;mso-height-relative:page;" filled="f" stroked="f" coordsize="21600,21600" o:gfxdata="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JnU9E2QAAAAoBAAAPAAAA&#10;AAAAAAEAIAAAACIAAABkcnMvZG93bnJldi54bWxQSwECFAAUAAAACACHTuJAf2PrOqIBAABCAwAA&#10;DgAAAAAAAAABACAAAAAoAQAAZHJzL2Uyb0RvYy54bWxQSwUGAAAAAAYABgBZAQAAPAUAAAAA&#10;">
                <v:fill on="f" focussize="0,0"/>
                <v:stroke on="f"/>
                <v:imagedata o:title=""/>
                <o:lock v:ext="edit" aspectratio="f"/>
                <v:textbox>
                  <w:txbxContent>
                    <w:p>
                      <w:pPr>
                        <w:rPr>
                          <w:rFonts w:hint="eastAsia"/>
                          <w:b/>
                          <w:szCs w:val="21"/>
                        </w:rPr>
                      </w:pPr>
                      <w:r>
                        <w:rPr>
                          <w:rFonts w:hint="eastAsia"/>
                          <w:b/>
                          <w:szCs w:val="21"/>
                        </w:rPr>
                        <w:t>VLAN3</w:t>
                      </w:r>
                    </w:p>
                  </w:txbxContent>
                </v:textbox>
              </v:rect>
            </w:pict>
          </mc:Fallback>
        </mc:AlternateContent>
      </w:r>
      <w:r>
        <w:rPr>
          <w:sz w:val="21"/>
          <w:szCs w:val="21"/>
        </w:rPr>
        <mc:AlternateContent>
          <mc:Choice Requires="wps">
            <w:drawing>
              <wp:anchor distT="0" distB="0" distL="114300" distR="114300" simplePos="0" relativeHeight="251671552" behindDoc="0" locked="0" layoutInCell="1" allowOverlap="1">
                <wp:simplePos x="0" y="0"/>
                <wp:positionH relativeFrom="column">
                  <wp:posOffset>914400</wp:posOffset>
                </wp:positionH>
                <wp:positionV relativeFrom="paragraph">
                  <wp:posOffset>3665220</wp:posOffset>
                </wp:positionV>
                <wp:extent cx="685800" cy="297180"/>
                <wp:effectExtent l="0" t="0" r="0" b="0"/>
                <wp:wrapNone/>
                <wp:docPr id="16" name="矩形 16"/>
                <wp:cNvGraphicFramePr/>
                <a:graphic xmlns:a="http://schemas.openxmlformats.org/drawingml/2006/main">
                  <a:graphicData uri="http://schemas.microsoft.com/office/word/2010/wordprocessingShape">
                    <wps:wsp>
                      <wps:cNvSpPr/>
                      <wps:spPr>
                        <a:xfrm>
                          <a:off x="0" y="0"/>
                          <a:ext cx="685800" cy="297180"/>
                        </a:xfrm>
                        <a:prstGeom prst="rect">
                          <a:avLst/>
                        </a:prstGeom>
                        <a:noFill/>
                        <a:ln>
                          <a:noFill/>
                        </a:ln>
                      </wps:spPr>
                      <wps:txbx>
                        <w:txbxContent>
                          <w:p>
                            <w:pPr>
                              <w:rPr>
                                <w:rFonts w:hint="eastAsia"/>
                                <w:b/>
                                <w:szCs w:val="21"/>
                              </w:rPr>
                            </w:pPr>
                            <w:r>
                              <w:rPr>
                                <w:rFonts w:hint="eastAsia"/>
                                <w:b/>
                                <w:szCs w:val="21"/>
                              </w:rPr>
                              <w:t>VLAN4</w:t>
                            </w:r>
                          </w:p>
                        </w:txbxContent>
                      </wps:txbx>
                      <wps:bodyPr upright="1"/>
                    </wps:wsp>
                  </a:graphicData>
                </a:graphic>
              </wp:anchor>
            </w:drawing>
          </mc:Choice>
          <mc:Fallback>
            <w:pict>
              <v:rect id="_x0000_s1026" o:spid="_x0000_s1026" o:spt="1" style="position:absolute;left:0pt;margin-left:72pt;margin-top:288.6pt;height:23.4pt;width:54pt;z-index:251671552;mso-width-relative:page;mso-height-relative:page;" filled="f" stroked="f" coordsize="21600,21600" o:gfxdata="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OnmrkdoAAAALAQAADwAA&#10;AAAAAAABACAAAAAiAAAAZHJzL2Rvd25yZXYueG1sUEsBAhQAFAAAAAgAh07iQCJoW6KiAQAAQgMA&#10;AA4AAAAAAAAAAQAgAAAAKQEAAGRycy9lMm9Eb2MueG1sUEsFBgAAAAAGAAYAWQEAAD0FAAAAAA==&#10;">
                <v:fill on="f" focussize="0,0"/>
                <v:stroke on="f"/>
                <v:imagedata o:title=""/>
                <o:lock v:ext="edit" aspectratio="f"/>
                <v:textbox>
                  <w:txbxContent>
                    <w:p>
                      <w:pPr>
                        <w:rPr>
                          <w:rFonts w:hint="eastAsia"/>
                          <w:b/>
                          <w:szCs w:val="21"/>
                        </w:rPr>
                      </w:pPr>
                      <w:r>
                        <w:rPr>
                          <w:rFonts w:hint="eastAsia"/>
                          <w:b/>
                          <w:szCs w:val="21"/>
                        </w:rPr>
                        <w:t>VLAN4</w:t>
                      </w:r>
                    </w:p>
                  </w:txbxContent>
                </v:textbox>
              </v:rect>
            </w:pict>
          </mc:Fallback>
        </mc:AlternateContent>
      </w:r>
      <w:r>
        <w:rPr>
          <w:sz w:val="21"/>
          <w:szCs w:val="21"/>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3665220</wp:posOffset>
                </wp:positionV>
                <wp:extent cx="685800" cy="297180"/>
                <wp:effectExtent l="0" t="0" r="0" b="0"/>
                <wp:wrapNone/>
                <wp:docPr id="40" name="矩形 40"/>
                <wp:cNvGraphicFramePr/>
                <a:graphic xmlns:a="http://schemas.openxmlformats.org/drawingml/2006/main">
                  <a:graphicData uri="http://schemas.microsoft.com/office/word/2010/wordprocessingShape">
                    <wps:wsp>
                      <wps:cNvSpPr/>
                      <wps:spPr>
                        <a:xfrm>
                          <a:off x="0" y="0"/>
                          <a:ext cx="685800" cy="297180"/>
                        </a:xfrm>
                        <a:prstGeom prst="rect">
                          <a:avLst/>
                        </a:prstGeom>
                        <a:noFill/>
                        <a:ln>
                          <a:noFill/>
                        </a:ln>
                      </wps:spPr>
                      <wps:txbx>
                        <w:txbxContent>
                          <w:p>
                            <w:pPr>
                              <w:rPr>
                                <w:rFonts w:hint="eastAsia"/>
                                <w:b/>
                                <w:szCs w:val="21"/>
                              </w:rPr>
                            </w:pPr>
                            <w:r>
                              <w:rPr>
                                <w:rFonts w:hint="eastAsia"/>
                                <w:b/>
                                <w:szCs w:val="21"/>
                              </w:rPr>
                              <w:t>VLAN2</w:t>
                            </w:r>
                          </w:p>
                        </w:txbxContent>
                      </wps:txbx>
                      <wps:bodyPr upright="1"/>
                    </wps:wsp>
                  </a:graphicData>
                </a:graphic>
              </wp:anchor>
            </w:drawing>
          </mc:Choice>
          <mc:Fallback>
            <w:pict>
              <v:rect id="_x0000_s1026" o:spid="_x0000_s1026" o:spt="1" style="position:absolute;left:0pt;margin-left:9pt;margin-top:288.6pt;height:23.4pt;width:54pt;z-index:251670528;mso-width-relative:page;mso-height-relative:page;" filled="f" stroked="f" coordsize="21600,21600" o:gfxdata="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x0QR9oAAAAKAQAADwAA&#10;AAAAAAABACAAAAAiAAAAZHJzL2Rvd25yZXYueG1sUEsBAhQAFAAAAAgAh07iQPb4OViiAQAAQgMA&#10;AA4AAAAAAAAAAQAgAAAAKQEAAGRycy9lMm9Eb2MueG1sUEsFBgAAAAAGAAYAWQEAAD0FAAAAAA==&#10;">
                <v:fill on="f" focussize="0,0"/>
                <v:stroke on="f"/>
                <v:imagedata o:title=""/>
                <o:lock v:ext="edit" aspectratio="f"/>
                <v:textbox>
                  <w:txbxContent>
                    <w:p>
                      <w:pPr>
                        <w:rPr>
                          <w:rFonts w:hint="eastAsia"/>
                          <w:b/>
                          <w:szCs w:val="21"/>
                        </w:rPr>
                      </w:pPr>
                      <w:r>
                        <w:rPr>
                          <w:rFonts w:hint="eastAsia"/>
                          <w:b/>
                          <w:szCs w:val="21"/>
                        </w:rPr>
                        <w:t>VLAN2</w:t>
                      </w:r>
                    </w:p>
                  </w:txbxContent>
                </v:textbox>
              </v:rect>
            </w:pict>
          </mc:Fallback>
        </mc:AlternateContent>
      </w:r>
      <w:r>
        <w:rPr>
          <w:sz w:val="21"/>
          <w:szCs w:val="21"/>
        </w:rPr>
        <mc:AlternateContent>
          <mc:Choice Requires="wps">
            <w:drawing>
              <wp:anchor distT="0" distB="0" distL="114300" distR="114300" simplePos="0" relativeHeight="251669504" behindDoc="0" locked="0" layoutInCell="1" allowOverlap="1">
                <wp:simplePos x="0" y="0"/>
                <wp:positionH relativeFrom="column">
                  <wp:posOffset>4343400</wp:posOffset>
                </wp:positionH>
                <wp:positionV relativeFrom="paragraph">
                  <wp:posOffset>792480</wp:posOffset>
                </wp:positionV>
                <wp:extent cx="1028700" cy="297180"/>
                <wp:effectExtent l="0" t="0" r="0" b="0"/>
                <wp:wrapNone/>
                <wp:docPr id="20" name="矩形 20"/>
                <wp:cNvGraphicFramePr/>
                <a:graphic xmlns:a="http://schemas.openxmlformats.org/drawingml/2006/main">
                  <a:graphicData uri="http://schemas.microsoft.com/office/word/2010/wordprocessingShape">
                    <wps:wsp>
                      <wps:cNvSpPr/>
                      <wps:spPr>
                        <a:xfrm>
                          <a:off x="0" y="0"/>
                          <a:ext cx="1028700" cy="297180"/>
                        </a:xfrm>
                        <a:prstGeom prst="rect">
                          <a:avLst/>
                        </a:prstGeom>
                        <a:noFill/>
                        <a:ln>
                          <a:noFill/>
                        </a:ln>
                      </wps:spPr>
                      <wps:txbx>
                        <w:txbxContent>
                          <w:p>
                            <w:pPr>
                              <w:ind w:left="103" w:hanging="103" w:hangingChars="49"/>
                              <w:rPr>
                                <w:rFonts w:hint="eastAsia"/>
                                <w:b/>
                                <w:szCs w:val="21"/>
                              </w:rPr>
                            </w:pPr>
                            <w:r>
                              <w:rPr>
                                <w:rFonts w:hint="eastAsia"/>
                                <w:b/>
                                <w:szCs w:val="21"/>
                              </w:rPr>
                              <w:t>FTP  Server</w:t>
                            </w:r>
                          </w:p>
                        </w:txbxContent>
                      </wps:txbx>
                      <wps:bodyPr upright="1"/>
                    </wps:wsp>
                  </a:graphicData>
                </a:graphic>
              </wp:anchor>
            </w:drawing>
          </mc:Choice>
          <mc:Fallback>
            <w:pict>
              <v:rect id="_x0000_s1026" o:spid="_x0000_s1026" o:spt="1" style="position:absolute;left:0pt;margin-left:342pt;margin-top:62.4pt;height:23.4pt;width:81pt;z-index:251669504;mso-width-relative:page;mso-height-relative:page;" filled="f" stroked="f" coordsize="21600,21600" o:gfxdata="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igg2gAAAAsBAAAPAAAA&#10;AAAAAAEAIAAAACIAAABkcnMvZG93bnJldi54bWxQSwECFAAUAAAACACHTuJAhbrCV6EBAABDAwAA&#10;DgAAAAAAAAABACAAAAApAQAAZHJzL2Uyb0RvYy54bWxQSwUGAAAAAAYABgBZAQAAPAUAAAAA&#10;">
                <v:fill on="f" focussize="0,0"/>
                <v:stroke on="f"/>
                <v:imagedata o:title=""/>
                <o:lock v:ext="edit" aspectratio="f"/>
                <v:textbox>
                  <w:txbxContent>
                    <w:p>
                      <w:pPr>
                        <w:ind w:left="103" w:hanging="103" w:hangingChars="49"/>
                        <w:rPr>
                          <w:rFonts w:hint="eastAsia"/>
                          <w:b/>
                          <w:szCs w:val="21"/>
                        </w:rPr>
                      </w:pPr>
                      <w:r>
                        <w:rPr>
                          <w:rFonts w:hint="eastAsia"/>
                          <w:b/>
                          <w:szCs w:val="21"/>
                        </w:rPr>
                        <w:t>FTP  Server</w:t>
                      </w:r>
                    </w:p>
                  </w:txbxContent>
                </v:textbox>
              </v:rect>
            </w:pict>
          </mc:Fallback>
        </mc:AlternateContent>
      </w:r>
      <w:r>
        <w:rPr>
          <w:sz w:val="21"/>
          <w:szCs w:val="21"/>
        </w:rPr>
        <mc:AlternateContent>
          <mc:Choice Requires="wps">
            <w:drawing>
              <wp:anchor distT="0" distB="0" distL="114300" distR="114300" simplePos="0" relativeHeight="251668480" behindDoc="0" locked="0" layoutInCell="1" allowOverlap="1">
                <wp:simplePos x="0" y="0"/>
                <wp:positionH relativeFrom="column">
                  <wp:posOffset>342900</wp:posOffset>
                </wp:positionH>
                <wp:positionV relativeFrom="paragraph">
                  <wp:posOffset>2575560</wp:posOffset>
                </wp:positionV>
                <wp:extent cx="685800" cy="297180"/>
                <wp:effectExtent l="0" t="0" r="0" b="0"/>
                <wp:wrapNone/>
                <wp:docPr id="41" name="矩形 41"/>
                <wp:cNvGraphicFramePr/>
                <a:graphic xmlns:a="http://schemas.openxmlformats.org/drawingml/2006/main">
                  <a:graphicData uri="http://schemas.microsoft.com/office/word/2010/wordprocessingShape">
                    <wps:wsp>
                      <wps:cNvSpPr/>
                      <wps:spPr>
                        <a:xfrm>
                          <a:off x="0" y="0"/>
                          <a:ext cx="685800" cy="297180"/>
                        </a:xfrm>
                        <a:prstGeom prst="rect">
                          <a:avLst/>
                        </a:prstGeom>
                        <a:noFill/>
                        <a:ln>
                          <a:noFill/>
                        </a:ln>
                      </wps:spPr>
                      <wps:txbx>
                        <w:txbxContent>
                          <w:p>
                            <w:pPr>
                              <w:rPr>
                                <w:rFonts w:hint="eastAsia"/>
                                <w:b/>
                                <w:szCs w:val="21"/>
                              </w:rPr>
                            </w:pPr>
                            <w:r>
                              <w:rPr>
                                <w:rFonts w:hint="eastAsia"/>
                                <w:b/>
                                <w:szCs w:val="21"/>
                              </w:rPr>
                              <w:t>S2126</w:t>
                            </w:r>
                          </w:p>
                        </w:txbxContent>
                      </wps:txbx>
                      <wps:bodyPr upright="1"/>
                    </wps:wsp>
                  </a:graphicData>
                </a:graphic>
              </wp:anchor>
            </w:drawing>
          </mc:Choice>
          <mc:Fallback>
            <w:pict>
              <v:rect id="_x0000_s1026" o:spid="_x0000_s1026" o:spt="1" style="position:absolute;left:0pt;margin-left:27pt;margin-top:202.8pt;height:23.4pt;width:54pt;z-index:251668480;mso-width-relative:page;mso-height-relative:page;" filled="f" stroked="f" coordsize="21600,21600" o:gfxdata="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je7AjdoAAAAKAQAADwAA&#10;AAAAAAABACAAAAAiAAAAZHJzL2Rvd25yZXYueG1sUEsBAhQAFAAAAAgAh07iQHAHmcOiAQAAQgMA&#10;AA4AAAAAAAAAAQAgAAAAKQEAAGRycy9lMm9Eb2MueG1sUEsFBgAAAAAGAAYAWQEAAD0FAAAAAA==&#10;">
                <v:fill on="f" focussize="0,0"/>
                <v:stroke on="f"/>
                <v:imagedata o:title=""/>
                <o:lock v:ext="edit" aspectratio="f"/>
                <v:textbox>
                  <w:txbxContent>
                    <w:p>
                      <w:pPr>
                        <w:rPr>
                          <w:rFonts w:hint="eastAsia"/>
                          <w:b/>
                          <w:szCs w:val="21"/>
                        </w:rPr>
                      </w:pPr>
                      <w:r>
                        <w:rPr>
                          <w:rFonts w:hint="eastAsia"/>
                          <w:b/>
                          <w:szCs w:val="21"/>
                        </w:rPr>
                        <w:t>S2126</w:t>
                      </w:r>
                    </w:p>
                  </w:txbxContent>
                </v:textbox>
              </v:rect>
            </w:pict>
          </mc:Fallback>
        </mc:AlternateContent>
      </w:r>
      <w:r>
        <w:rPr>
          <w:sz w:val="21"/>
          <w:szCs w:val="21"/>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1684020</wp:posOffset>
                </wp:positionV>
                <wp:extent cx="685800" cy="297180"/>
                <wp:effectExtent l="0" t="0" r="0" b="0"/>
                <wp:wrapNone/>
                <wp:docPr id="42" name="矩形 42"/>
                <wp:cNvGraphicFramePr/>
                <a:graphic xmlns:a="http://schemas.openxmlformats.org/drawingml/2006/main">
                  <a:graphicData uri="http://schemas.microsoft.com/office/word/2010/wordprocessingShape">
                    <wps:wsp>
                      <wps:cNvSpPr/>
                      <wps:spPr>
                        <a:xfrm>
                          <a:off x="0" y="0"/>
                          <a:ext cx="685800" cy="297180"/>
                        </a:xfrm>
                        <a:prstGeom prst="rect">
                          <a:avLst/>
                        </a:prstGeom>
                        <a:noFill/>
                        <a:ln>
                          <a:noFill/>
                        </a:ln>
                      </wps:spPr>
                      <wps:txbx>
                        <w:txbxContent>
                          <w:p>
                            <w:pPr>
                              <w:rPr>
                                <w:rFonts w:hint="eastAsia"/>
                                <w:b/>
                                <w:szCs w:val="21"/>
                              </w:rPr>
                            </w:pPr>
                            <w:r>
                              <w:rPr>
                                <w:rFonts w:hint="eastAsia"/>
                                <w:b/>
                                <w:szCs w:val="21"/>
                              </w:rPr>
                              <w:t>S3550</w:t>
                            </w:r>
                          </w:p>
                        </w:txbxContent>
                      </wps:txbx>
                      <wps:bodyPr upright="1"/>
                    </wps:wsp>
                  </a:graphicData>
                </a:graphic>
              </wp:anchor>
            </w:drawing>
          </mc:Choice>
          <mc:Fallback>
            <w:pict>
              <v:rect id="_x0000_s1026" o:spid="_x0000_s1026" o:spt="1" style="position:absolute;left:0pt;margin-left:45pt;margin-top:132.6pt;height:23.4pt;width:54pt;z-index:251667456;mso-width-relative:page;mso-height-relative:page;" filled="f" stroked="f" coordsize="21600,21600" o:gfxdata="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vpzg/aAAAACgEAAA8A&#10;AAAAAAAAAQAgAAAAIgAAAGRycy9kb3ducmV2LnhtbFBLAQIUABQAAAAIAIdO4kC7AQm0owEAAEID&#10;AAAOAAAAAAAAAAEAIAAAACkBAABkcnMvZTJvRG9jLnhtbFBLBQYAAAAABgAGAFkBAAA+BQAAAAA=&#10;">
                <v:fill on="f" focussize="0,0"/>
                <v:stroke on="f"/>
                <v:imagedata o:title=""/>
                <o:lock v:ext="edit" aspectratio="f"/>
                <v:textbox>
                  <w:txbxContent>
                    <w:p>
                      <w:pPr>
                        <w:rPr>
                          <w:rFonts w:hint="eastAsia"/>
                          <w:b/>
                          <w:szCs w:val="21"/>
                        </w:rPr>
                      </w:pPr>
                      <w:r>
                        <w:rPr>
                          <w:rFonts w:hint="eastAsia"/>
                          <w:b/>
                          <w:szCs w:val="21"/>
                        </w:rPr>
                        <w:t>S3550</w:t>
                      </w:r>
                    </w:p>
                  </w:txbxContent>
                </v:textbox>
              </v:rect>
            </w:pict>
          </mc:Fallback>
        </mc:AlternateContent>
      </w:r>
      <w:r>
        <w:rPr>
          <w:sz w:val="21"/>
          <w:szCs w:val="21"/>
        </w:rPr>
        <mc:AlternateContent>
          <mc:Choice Requires="wps">
            <w:drawing>
              <wp:anchor distT="0" distB="0" distL="114300" distR="114300" simplePos="0" relativeHeight="251666432" behindDoc="0" locked="0" layoutInCell="1" allowOverlap="1">
                <wp:simplePos x="0" y="0"/>
                <wp:positionH relativeFrom="column">
                  <wp:posOffset>3543300</wp:posOffset>
                </wp:positionH>
                <wp:positionV relativeFrom="paragraph">
                  <wp:posOffset>1584960</wp:posOffset>
                </wp:positionV>
                <wp:extent cx="228600" cy="297180"/>
                <wp:effectExtent l="0" t="0" r="0" b="0"/>
                <wp:wrapNone/>
                <wp:docPr id="18" name="矩形 18"/>
                <wp:cNvGraphicFramePr/>
                <a:graphic xmlns:a="http://schemas.openxmlformats.org/drawingml/2006/main">
                  <a:graphicData uri="http://schemas.microsoft.com/office/word/2010/wordprocessingShape">
                    <wps:wsp>
                      <wps:cNvSpPr/>
                      <wps:spPr>
                        <a:xfrm>
                          <a:off x="0" y="0"/>
                          <a:ext cx="228600" cy="297180"/>
                        </a:xfrm>
                        <a:prstGeom prst="rect">
                          <a:avLst/>
                        </a:prstGeom>
                        <a:noFill/>
                        <a:ln>
                          <a:noFill/>
                        </a:ln>
                      </wps:spPr>
                      <wps:txbx>
                        <w:txbxContent>
                          <w:p>
                            <w:pPr>
                              <w:rPr>
                                <w:rFonts w:hint="eastAsia"/>
                                <w:b/>
                                <w:szCs w:val="21"/>
                              </w:rPr>
                            </w:pPr>
                            <w:r>
                              <w:rPr>
                                <w:rFonts w:hint="eastAsia"/>
                                <w:b/>
                                <w:szCs w:val="21"/>
                              </w:rPr>
                              <w:t>B</w:t>
                            </w:r>
                          </w:p>
                        </w:txbxContent>
                      </wps:txbx>
                      <wps:bodyPr upright="1"/>
                    </wps:wsp>
                  </a:graphicData>
                </a:graphic>
              </wp:anchor>
            </w:drawing>
          </mc:Choice>
          <mc:Fallback>
            <w:pict>
              <v:rect id="_x0000_s1026" o:spid="_x0000_s1026" o:spt="1" style="position:absolute;left:0pt;margin-left:279pt;margin-top:124.8pt;height:23.4pt;width:18pt;z-index:251666432;mso-width-relative:page;mso-height-relative:page;" filled="f" stroked="f" coordsize="21600,21600" o:gfxdata="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KafaRdwAAAALAQAADwAA&#10;AAAAAAABACAAAAAiAAAAZHJzL2Rvd25yZXYueG1sUEsBAhQAFAAAAAgAh07iQF7Fzy2gAQAAQgMA&#10;AA4AAAAAAAAAAQAgAAAAKwEAAGRycy9lMm9Eb2MueG1sUEsFBgAAAAAGAAYAWQEAAD0FAAAAAA==&#10;">
                <v:fill on="f" focussize="0,0"/>
                <v:stroke on="f"/>
                <v:imagedata o:title=""/>
                <o:lock v:ext="edit" aspectratio="f"/>
                <v:textbox>
                  <w:txbxContent>
                    <w:p>
                      <w:pPr>
                        <w:rPr>
                          <w:rFonts w:hint="eastAsia"/>
                          <w:b/>
                          <w:szCs w:val="21"/>
                        </w:rPr>
                      </w:pPr>
                      <w:r>
                        <w:rPr>
                          <w:rFonts w:hint="eastAsia"/>
                          <w:b/>
                          <w:szCs w:val="21"/>
                        </w:rPr>
                        <w:t>B</w:t>
                      </w:r>
                    </w:p>
                  </w:txbxContent>
                </v:textbox>
              </v:rect>
            </w:pict>
          </mc:Fallback>
        </mc:AlternateContent>
      </w:r>
      <w:r>
        <w:rPr>
          <w:sz w:val="21"/>
          <w:szCs w:val="21"/>
        </w:rPr>
        <mc:AlternateContent>
          <mc:Choice Requires="wps">
            <w:drawing>
              <wp:anchor distT="0" distB="0" distL="114300" distR="114300" simplePos="0" relativeHeight="251665408" behindDoc="0" locked="0" layoutInCell="1" allowOverlap="1">
                <wp:simplePos x="0" y="0"/>
                <wp:positionH relativeFrom="column">
                  <wp:posOffset>1714500</wp:posOffset>
                </wp:positionH>
                <wp:positionV relativeFrom="paragraph">
                  <wp:posOffset>1684020</wp:posOffset>
                </wp:positionV>
                <wp:extent cx="228600" cy="297180"/>
                <wp:effectExtent l="0" t="0" r="0" b="0"/>
                <wp:wrapNone/>
                <wp:docPr id="19" name="矩形 19"/>
                <wp:cNvGraphicFramePr/>
                <a:graphic xmlns:a="http://schemas.openxmlformats.org/drawingml/2006/main">
                  <a:graphicData uri="http://schemas.microsoft.com/office/word/2010/wordprocessingShape">
                    <wps:wsp>
                      <wps:cNvSpPr/>
                      <wps:spPr>
                        <a:xfrm>
                          <a:off x="0" y="0"/>
                          <a:ext cx="228600" cy="297180"/>
                        </a:xfrm>
                        <a:prstGeom prst="rect">
                          <a:avLst/>
                        </a:prstGeom>
                        <a:noFill/>
                        <a:ln>
                          <a:noFill/>
                        </a:ln>
                      </wps:spPr>
                      <wps:txbx>
                        <w:txbxContent>
                          <w:p>
                            <w:pPr>
                              <w:rPr>
                                <w:rFonts w:hint="eastAsia"/>
                                <w:b/>
                                <w:szCs w:val="21"/>
                              </w:rPr>
                            </w:pPr>
                            <w:r>
                              <w:rPr>
                                <w:rFonts w:hint="eastAsia"/>
                                <w:b/>
                                <w:szCs w:val="21"/>
                              </w:rPr>
                              <w:t>A</w:t>
                            </w:r>
                          </w:p>
                        </w:txbxContent>
                      </wps:txbx>
                      <wps:bodyPr upright="1"/>
                    </wps:wsp>
                  </a:graphicData>
                </a:graphic>
              </wp:anchor>
            </w:drawing>
          </mc:Choice>
          <mc:Fallback>
            <w:pict>
              <v:rect id="_x0000_s1026" o:spid="_x0000_s1026" o:spt="1" style="position:absolute;left:0pt;margin-left:135pt;margin-top:132.6pt;height:23.4pt;width:18pt;z-index:251665408;mso-width-relative:page;mso-height-relative:page;" filled="f" stroked="f" coordsize="21600,21600" o:gfxdata="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aGH+32gAAAAsBAAAPAAAA&#10;AAAAAAEAIAAAACIAAABkcnMvZG93bnJldi54bWxQSwECFAAUAAAACACHTuJA2DpvtqEBAABCAwAA&#10;DgAAAAAAAAABACAAAAApAQAAZHJzL2Uyb0RvYy54bWxQSwUGAAAAAAYABgBZAQAAPAUAAAAA&#10;">
                <v:fill on="f" focussize="0,0"/>
                <v:stroke on="f"/>
                <v:imagedata o:title=""/>
                <o:lock v:ext="edit" aspectratio="f"/>
                <v:textbox>
                  <w:txbxContent>
                    <w:p>
                      <w:pPr>
                        <w:rPr>
                          <w:rFonts w:hint="eastAsia"/>
                          <w:b/>
                          <w:szCs w:val="21"/>
                        </w:rPr>
                      </w:pPr>
                      <w:r>
                        <w:rPr>
                          <w:rFonts w:hint="eastAsia"/>
                          <w:b/>
                          <w:szCs w:val="21"/>
                        </w:rPr>
                        <w:t>A</w:t>
                      </w:r>
                    </w:p>
                  </w:txbxContent>
                </v:textbox>
              </v:rect>
            </w:pict>
          </mc:Fallback>
        </mc:AlternateContent>
      </w:r>
      <w:r>
        <w:rPr>
          <w:sz w:val="21"/>
          <w:szCs w:val="21"/>
        </w:rPr>
        <mc:AlternateContent>
          <mc:Choice Requires="wpg">
            <w:drawing>
              <wp:anchor distT="0" distB="0" distL="114300" distR="114300" simplePos="0" relativeHeight="251664384" behindDoc="0" locked="0" layoutInCell="1" allowOverlap="1">
                <wp:simplePos x="0" y="0"/>
                <wp:positionH relativeFrom="column">
                  <wp:posOffset>228600</wp:posOffset>
                </wp:positionH>
                <wp:positionV relativeFrom="paragraph">
                  <wp:posOffset>455295</wp:posOffset>
                </wp:positionV>
                <wp:extent cx="4682490" cy="3215640"/>
                <wp:effectExtent l="0" t="0" r="3810" b="0"/>
                <wp:wrapNone/>
                <wp:docPr id="39" name="组合 39"/>
                <wp:cNvGraphicFramePr/>
                <a:graphic xmlns:a="http://schemas.openxmlformats.org/drawingml/2006/main">
                  <a:graphicData uri="http://schemas.microsoft.com/office/word/2010/wordprocessingGroup">
                    <wpg:wgp>
                      <wpg:cNvGrpSpPr/>
                      <wpg:grpSpPr>
                        <a:xfrm>
                          <a:off x="0" y="0"/>
                          <a:ext cx="4682490" cy="3215640"/>
                          <a:chOff x="0" y="0"/>
                          <a:chExt cx="7374" cy="5064"/>
                        </a:xfrm>
                      </wpg:grpSpPr>
                      <wpg:grpSp>
                        <wpg:cNvPr id="24" name="组合 24"/>
                        <wpg:cNvGrpSpPr/>
                        <wpg:grpSpPr>
                          <a:xfrm>
                            <a:off x="1980" y="1467"/>
                            <a:ext cx="3998" cy="780"/>
                            <a:chOff x="0" y="0"/>
                            <a:chExt cx="3998" cy="780"/>
                          </a:xfrm>
                        </wpg:grpSpPr>
                        <pic:pic xmlns:pic="http://schemas.openxmlformats.org/drawingml/2006/picture">
                          <pic:nvPicPr>
                            <pic:cNvPr id="21" name="图片 269" descr="Router"/>
                            <pic:cNvPicPr>
                              <a:picLocks noChangeAspect="1"/>
                            </pic:cNvPicPr>
                          </pic:nvPicPr>
                          <pic:blipFill>
                            <a:blip r:embed="rId6"/>
                            <a:stretch>
                              <a:fillRect/>
                            </a:stretch>
                          </pic:blipFill>
                          <pic:spPr>
                            <a:xfrm>
                              <a:off x="0" y="156"/>
                              <a:ext cx="1118" cy="624"/>
                            </a:xfrm>
                            <a:prstGeom prst="rect">
                              <a:avLst/>
                            </a:prstGeom>
                            <a:noFill/>
                            <a:ln>
                              <a:noFill/>
                            </a:ln>
                          </pic:spPr>
                        </pic:pic>
                        <pic:pic xmlns:pic="http://schemas.openxmlformats.org/drawingml/2006/picture">
                          <pic:nvPicPr>
                            <pic:cNvPr id="22" name="图片 270" descr="Router"/>
                            <pic:cNvPicPr>
                              <a:picLocks noChangeAspect="1"/>
                            </pic:cNvPicPr>
                          </pic:nvPicPr>
                          <pic:blipFill>
                            <a:blip r:embed="rId6"/>
                            <a:stretch>
                              <a:fillRect/>
                            </a:stretch>
                          </pic:blipFill>
                          <pic:spPr>
                            <a:xfrm>
                              <a:off x="2880" y="0"/>
                              <a:ext cx="1118" cy="624"/>
                            </a:xfrm>
                            <a:prstGeom prst="rect">
                              <a:avLst/>
                            </a:prstGeom>
                            <a:noFill/>
                            <a:ln>
                              <a:noFill/>
                            </a:ln>
                          </pic:spPr>
                        </pic:pic>
                        <wps:wsp>
                          <wps:cNvPr id="23" name="任意多边形 23"/>
                          <wps:cNvSpPr/>
                          <wps:spPr>
                            <a:xfrm flipV="1">
                              <a:off x="1080" y="312"/>
                              <a:ext cx="1800" cy="156"/>
                            </a:xfrm>
                            <a:custGeom>
                              <a:avLst/>
                              <a:gdLst/>
                              <a:ahLst/>
                              <a:cxnLst/>
                              <a:pathLst>
                                <a:path w="2017" h="97">
                                  <a:moveTo>
                                    <a:pt x="0" y="0"/>
                                  </a:moveTo>
                                  <a:lnTo>
                                    <a:pt x="1008" y="0"/>
                                  </a:lnTo>
                                  <a:lnTo>
                                    <a:pt x="912" y="96"/>
                                  </a:lnTo>
                                  <a:lnTo>
                                    <a:pt x="2016" y="96"/>
                                  </a:lnTo>
                                </a:path>
                              </a:pathLst>
                            </a:custGeom>
                            <a:noFill/>
                            <a:ln w="25400" cap="rnd" cmpd="sng">
                              <a:solidFill>
                                <a:srgbClr val="0099CC"/>
                              </a:solidFill>
                              <a:prstDash val="solid"/>
                              <a:headEnd type="none" w="med" len="med"/>
                              <a:tailEnd type="none" w="med" len="med"/>
                            </a:ln>
                            <a:effectLst>
                              <a:outerShdw dist="17961" dir="2699999" algn="ctr" rotWithShape="0">
                                <a:srgbClr val="000000"/>
                              </a:outerShdw>
                            </a:effectLst>
                          </wps:spPr>
                          <wps:bodyPr upright="1"/>
                        </wps:wsp>
                      </wpg:grpSp>
                      <pic:pic xmlns:pic="http://schemas.openxmlformats.org/drawingml/2006/picture">
                        <pic:nvPicPr>
                          <pic:cNvPr id="25" name="图片 272" descr="SEVER"/>
                          <pic:cNvPicPr>
                            <a:picLocks noChangeAspect="1"/>
                          </pic:cNvPicPr>
                        </pic:nvPicPr>
                        <pic:blipFill>
                          <a:blip r:embed="rId7"/>
                          <a:stretch>
                            <a:fillRect/>
                          </a:stretch>
                        </pic:blipFill>
                        <pic:spPr>
                          <a:xfrm>
                            <a:off x="6660" y="999"/>
                            <a:ext cx="714" cy="1265"/>
                          </a:xfrm>
                          <a:prstGeom prst="rect">
                            <a:avLst/>
                          </a:prstGeom>
                          <a:noFill/>
                          <a:ln>
                            <a:noFill/>
                          </a:ln>
                        </pic:spPr>
                      </pic:pic>
                      <pic:pic xmlns:pic="http://schemas.openxmlformats.org/drawingml/2006/picture">
                        <pic:nvPicPr>
                          <pic:cNvPr id="26" name="图片 273" descr="center"/>
                          <pic:cNvPicPr>
                            <a:picLocks noChangeAspect="1"/>
                          </pic:cNvPicPr>
                        </pic:nvPicPr>
                        <pic:blipFill>
                          <a:blip r:embed="rId8"/>
                          <a:stretch>
                            <a:fillRect/>
                          </a:stretch>
                        </pic:blipFill>
                        <pic:spPr>
                          <a:xfrm>
                            <a:off x="540" y="1593"/>
                            <a:ext cx="720" cy="966"/>
                          </a:xfrm>
                          <a:prstGeom prst="rect">
                            <a:avLst/>
                          </a:prstGeom>
                          <a:noFill/>
                          <a:ln>
                            <a:noFill/>
                          </a:ln>
                        </pic:spPr>
                      </pic:pic>
                      <pic:pic xmlns:pic="http://schemas.openxmlformats.org/drawingml/2006/picture">
                        <pic:nvPicPr>
                          <pic:cNvPr id="27" name="图片 274" descr="PC"/>
                          <pic:cNvPicPr>
                            <a:picLocks noChangeAspect="1"/>
                          </pic:cNvPicPr>
                        </pic:nvPicPr>
                        <pic:blipFill>
                          <a:blip r:embed="rId9"/>
                          <a:stretch>
                            <a:fillRect/>
                          </a:stretch>
                        </pic:blipFill>
                        <pic:spPr>
                          <a:xfrm>
                            <a:off x="0" y="4431"/>
                            <a:ext cx="720" cy="633"/>
                          </a:xfrm>
                          <a:prstGeom prst="rect">
                            <a:avLst/>
                          </a:prstGeom>
                          <a:noFill/>
                          <a:ln>
                            <a:noFill/>
                          </a:ln>
                        </pic:spPr>
                      </pic:pic>
                      <pic:pic xmlns:pic="http://schemas.openxmlformats.org/drawingml/2006/picture">
                        <pic:nvPicPr>
                          <pic:cNvPr id="28" name="图片 275" descr="PC"/>
                          <pic:cNvPicPr>
                            <a:picLocks noChangeAspect="1"/>
                          </pic:cNvPicPr>
                        </pic:nvPicPr>
                        <pic:blipFill>
                          <a:blip r:embed="rId9"/>
                          <a:stretch>
                            <a:fillRect/>
                          </a:stretch>
                        </pic:blipFill>
                        <pic:spPr>
                          <a:xfrm>
                            <a:off x="900" y="4422"/>
                            <a:ext cx="720" cy="633"/>
                          </a:xfrm>
                          <a:prstGeom prst="rect">
                            <a:avLst/>
                          </a:prstGeom>
                          <a:noFill/>
                          <a:ln>
                            <a:noFill/>
                          </a:ln>
                        </pic:spPr>
                      </pic:pic>
                      <wpg:grpSp>
                        <wpg:cNvPr id="31" name="组合 31"/>
                        <wpg:cNvGrpSpPr/>
                        <wpg:grpSpPr>
                          <a:xfrm>
                            <a:off x="0" y="0"/>
                            <a:ext cx="1260" cy="999"/>
                            <a:chOff x="0" y="0"/>
                            <a:chExt cx="1260" cy="999"/>
                          </a:xfrm>
                        </wpg:grpSpPr>
                        <pic:pic xmlns:pic="http://schemas.openxmlformats.org/drawingml/2006/picture">
                          <pic:nvPicPr>
                            <pic:cNvPr id="29" name="图片 277" descr="PC"/>
                            <pic:cNvPicPr>
                              <a:picLocks noChangeAspect="1"/>
                            </pic:cNvPicPr>
                          </pic:nvPicPr>
                          <pic:blipFill>
                            <a:blip r:embed="rId9"/>
                            <a:stretch>
                              <a:fillRect/>
                            </a:stretch>
                          </pic:blipFill>
                          <pic:spPr>
                            <a:xfrm>
                              <a:off x="0" y="312"/>
                              <a:ext cx="782" cy="687"/>
                            </a:xfrm>
                            <a:prstGeom prst="rect">
                              <a:avLst/>
                            </a:prstGeom>
                            <a:noFill/>
                            <a:ln>
                              <a:noFill/>
                            </a:ln>
                          </pic:spPr>
                        </pic:pic>
                        <pic:pic xmlns:pic="http://schemas.openxmlformats.org/drawingml/2006/picture">
                          <pic:nvPicPr>
                            <pic:cNvPr id="30" name="图片 278" descr="SEVER"/>
                            <pic:cNvPicPr>
                              <a:picLocks noChangeAspect="1"/>
                            </pic:cNvPicPr>
                          </pic:nvPicPr>
                          <pic:blipFill>
                            <a:blip r:embed="rId7"/>
                            <a:stretch>
                              <a:fillRect/>
                            </a:stretch>
                          </pic:blipFill>
                          <pic:spPr>
                            <a:xfrm>
                              <a:off x="720" y="0"/>
                              <a:ext cx="540" cy="953"/>
                            </a:xfrm>
                            <a:prstGeom prst="rect">
                              <a:avLst/>
                            </a:prstGeom>
                            <a:noFill/>
                            <a:ln>
                              <a:noFill/>
                            </a:ln>
                          </pic:spPr>
                        </pic:pic>
                      </wpg:grpSp>
                      <pic:pic xmlns:pic="http://schemas.openxmlformats.org/drawingml/2006/picture">
                        <pic:nvPicPr>
                          <pic:cNvPr id="32" name="图片 279" descr="Route-processor"/>
                          <pic:cNvPicPr>
                            <a:picLocks noChangeAspect="1"/>
                          </pic:cNvPicPr>
                        </pic:nvPicPr>
                        <pic:blipFill>
                          <a:blip r:embed="rId10"/>
                          <a:stretch>
                            <a:fillRect/>
                          </a:stretch>
                        </pic:blipFill>
                        <pic:spPr>
                          <a:xfrm>
                            <a:off x="180" y="3339"/>
                            <a:ext cx="1260" cy="481"/>
                          </a:xfrm>
                          <a:prstGeom prst="rect">
                            <a:avLst/>
                          </a:prstGeom>
                          <a:noFill/>
                          <a:ln>
                            <a:noFill/>
                          </a:ln>
                        </pic:spPr>
                      </pic:pic>
                      <wps:wsp>
                        <wps:cNvPr id="33" name="直接连接符 33"/>
                        <wps:cNvCnPr/>
                        <wps:spPr>
                          <a:xfrm flipH="1">
                            <a:off x="360" y="3807"/>
                            <a:ext cx="340" cy="795"/>
                          </a:xfrm>
                          <a:prstGeom prst="line">
                            <a:avLst/>
                          </a:prstGeom>
                          <a:ln w="28575" cap="flat" cmpd="sng">
                            <a:solidFill>
                              <a:srgbClr val="3366FF"/>
                            </a:solidFill>
                            <a:prstDash val="solid"/>
                            <a:headEnd type="none" w="med" len="med"/>
                            <a:tailEnd type="none" w="med" len="med"/>
                          </a:ln>
                        </wps:spPr>
                        <wps:bodyPr upright="1"/>
                      </wps:wsp>
                      <wps:wsp>
                        <wps:cNvPr id="34" name="直接连接符 34"/>
                        <wps:cNvCnPr/>
                        <wps:spPr>
                          <a:xfrm>
                            <a:off x="900" y="3807"/>
                            <a:ext cx="360" cy="780"/>
                          </a:xfrm>
                          <a:prstGeom prst="line">
                            <a:avLst/>
                          </a:prstGeom>
                          <a:ln w="28575" cap="flat" cmpd="sng">
                            <a:solidFill>
                              <a:srgbClr val="3366FF"/>
                            </a:solidFill>
                            <a:prstDash val="solid"/>
                            <a:headEnd type="none" w="med" len="med"/>
                            <a:tailEnd type="none" w="med" len="med"/>
                          </a:ln>
                        </wps:spPr>
                        <wps:bodyPr upright="1"/>
                      </wps:wsp>
                      <wps:wsp>
                        <wps:cNvPr id="35" name="直接连接符 35"/>
                        <wps:cNvCnPr/>
                        <wps:spPr>
                          <a:xfrm>
                            <a:off x="720" y="2559"/>
                            <a:ext cx="0" cy="780"/>
                          </a:xfrm>
                          <a:prstGeom prst="line">
                            <a:avLst/>
                          </a:prstGeom>
                          <a:ln w="28575" cap="flat" cmpd="sng">
                            <a:solidFill>
                              <a:srgbClr val="3366FF"/>
                            </a:solidFill>
                            <a:prstDash val="solid"/>
                            <a:headEnd type="none" w="med" len="med"/>
                            <a:tailEnd type="none" w="med" len="med"/>
                          </a:ln>
                        </wps:spPr>
                        <wps:bodyPr upright="1"/>
                      </wps:wsp>
                      <wps:wsp>
                        <wps:cNvPr id="36" name="直接连接符 36"/>
                        <wps:cNvCnPr/>
                        <wps:spPr>
                          <a:xfrm>
                            <a:off x="960" y="2559"/>
                            <a:ext cx="0" cy="780"/>
                          </a:xfrm>
                          <a:prstGeom prst="line">
                            <a:avLst/>
                          </a:prstGeom>
                          <a:ln w="28575" cap="flat" cmpd="sng">
                            <a:solidFill>
                              <a:srgbClr val="3366FF"/>
                            </a:solidFill>
                            <a:prstDash val="solid"/>
                            <a:headEnd type="none" w="med" len="med"/>
                            <a:tailEnd type="none" w="med" len="med"/>
                          </a:ln>
                        </wps:spPr>
                        <wps:bodyPr upright="1"/>
                      </wps:wsp>
                      <wps:wsp>
                        <wps:cNvPr id="37" name="直接连接符 37"/>
                        <wps:cNvCnPr/>
                        <wps:spPr>
                          <a:xfrm>
                            <a:off x="1260" y="1935"/>
                            <a:ext cx="720" cy="0"/>
                          </a:xfrm>
                          <a:prstGeom prst="line">
                            <a:avLst/>
                          </a:prstGeom>
                          <a:ln w="28575" cap="flat" cmpd="sng">
                            <a:solidFill>
                              <a:srgbClr val="3366FF"/>
                            </a:solidFill>
                            <a:prstDash val="solid"/>
                            <a:headEnd type="none" w="med" len="med"/>
                            <a:tailEnd type="none" w="med" len="med"/>
                          </a:ln>
                        </wps:spPr>
                        <wps:bodyPr upright="1"/>
                      </wps:wsp>
                      <wps:wsp>
                        <wps:cNvPr id="38" name="直接连接符 38"/>
                        <wps:cNvCnPr/>
                        <wps:spPr>
                          <a:xfrm>
                            <a:off x="5940" y="1779"/>
                            <a:ext cx="900" cy="0"/>
                          </a:xfrm>
                          <a:prstGeom prst="line">
                            <a:avLst/>
                          </a:prstGeom>
                          <a:ln w="28575" cap="flat" cmpd="sng">
                            <a:solidFill>
                              <a:srgbClr val="3366FF"/>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8pt;margin-top:35.85pt;height:253.2pt;width:368.7pt;z-index:251664384;mso-width-relative:page;mso-height-relative:page;" coordsize="7374,5064" o:gfxdata="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">
                <o:lock v:ext="edit" aspectratio="f"/>
                <v:group id="_x0000_s1026" o:spid="_x0000_s1026" o:spt="203" style="position:absolute;left:1980;top:1467;height:780;width:3998;" coordsize="3998,780"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图片 269" o:spid="_x0000_s1026" o:spt="75" alt="Router" type="#_x0000_t75" style="position:absolute;left:0;top:156;height:624;width:1118;" filled="f" o:preferrelative="t" stroked="f" coordsize="21600,21600" o:gfxdata="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FYNfvQAA&#10;ANsAAAAPAAAAAAAAAAEAIAAAACIAAABkcnMvZG93bnJldi54bWxQSwECFAAUAAAACACHTuJAMy8F&#10;njsAAAA5AAAAEAAAAAAAAAABACAAAAAMAQAAZHJzL3NoYXBleG1sLnhtbFBLBQYAAAAABgAGAFsB&#10;AAC2AwAAAAA=&#10;">
                    <v:fill on="f" focussize="0,0"/>
                    <v:stroke on="f"/>
                    <v:imagedata r:id="rId6" o:title=""/>
                    <o:lock v:ext="edit" aspectratio="t"/>
                  </v:shape>
                  <v:shape id="图片 270" o:spid="_x0000_s1026" o:spt="75" alt="Router" type="#_x0000_t75" style="position:absolute;left:2880;top:0;height:624;width:1118;" filled="f" o:preferrelative="t" stroked="f" coordsize="21600,21600" o:gfxdata="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x0ovQAA&#10;ANsAAAAPAAAAAAAAAAEAIAAAACIAAABkcnMvZG93bnJldi54bWxQSwECFAAUAAAACACHTuJAMy8F&#10;njsAAAA5AAAAEAAAAAAAAAABACAAAAAMAQAAZHJzL3NoYXBleG1sLnhtbFBLBQYAAAAABgAGAFsB&#10;AAC2AwAAAAA=&#10;">
                    <v:fill on="f" focussize="0,0"/>
                    <v:stroke on="f"/>
                    <v:imagedata r:id="rId6" o:title=""/>
                    <o:lock v:ext="edit" aspectratio="t"/>
                  </v:shape>
                  <v:shape id="_x0000_s1026" o:spid="_x0000_s1026" o:spt="100" style="position:absolute;left:1080;top:312;flip:y;height:156;width:1800;" filled="f" stroked="t" coordsize="2017,97" o:gfxdata="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Ev7ur4A&#10;AADbAAAADwAAAAAAAAABACAAAAAiAAAAZHJzL2Rvd25yZXYueG1sUEsBAhQAFAAAAAgAh07iQDMv&#10;BZ47AAAAOQAAABAAAAAAAAAAAQAgAAAADQEAAGRycy9zaGFwZXhtbC54bWxQSwUGAAAAAAYABgBb&#10;AQAAtwMAAAAA&#10;" path="m0,0l1008,0,912,96,2016,96e">
                    <v:fill on="f" focussize="0,0"/>
                    <v:stroke weight="2pt" color="#0099CC" joinstyle="round" endcap="round"/>
                    <v:imagedata o:title=""/>
                    <o:lock v:ext="edit" aspectratio="f"/>
                    <v:shadow on="t" color="#000000" offset="1pt,1pt" origin="0f,0f" matrix="65536f,0f,0f,65536f"/>
                  </v:shape>
                </v:group>
                <v:shape id="图片 272" o:spid="_x0000_s1026" o:spt="75" alt="SEVER" type="#_x0000_t75" style="position:absolute;left:6660;top:999;height:1265;width:714;" filled="f" o:preferrelative="t" stroked="f" coordsize="21600,21600" o:gfxdata="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v+Q+8AAAA&#10;2wAAAA8AAAAAAAAAAQAgAAAAIgAAAGRycy9kb3ducmV2LnhtbFBLAQIUABQAAAAIAIdO4kAzLwWe&#10;OwAAADkAAAAQAAAAAAAAAAEAIAAAAAsBAABkcnMvc2hhcGV4bWwueG1sUEsFBgAAAAAGAAYAWwEA&#10;ALUDAAAAAA==&#10;">
                  <v:fill on="f" focussize="0,0"/>
                  <v:stroke on="f"/>
                  <v:imagedata r:id="rId7" o:title=""/>
                  <o:lock v:ext="edit" aspectratio="t"/>
                </v:shape>
                <v:shape id="图片 273" o:spid="_x0000_s1026" o:spt="75" alt="center" type="#_x0000_t75" style="position:absolute;left:540;top:1593;height:966;width:720;" filled="f" o:preferrelative="t" stroked="f" coordsize="21600,21600" o:gfxdata="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wOaL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图片 274" o:spid="_x0000_s1026" o:spt="75" alt="PC" type="#_x0000_t75" style="position:absolute;left:0;top:4431;height:633;width:720;" filled="f" o:preferrelative="t" stroked="f" coordsize="21600,21600" o:gfxdata="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RaRKb4A&#10;AADbAAAADwAAAAAAAAABACAAAAAiAAAAZHJzL2Rvd25yZXYueG1sUEsBAhQAFAAAAAgAh07iQDMv&#10;BZ47AAAAOQAAABAAAAAAAAAAAQAgAAAADQEAAGRycy9zaGFwZXhtbC54bWxQSwUGAAAAAAYABgBb&#10;AQAAtwMAAAAA&#10;">
                  <v:fill on="f" focussize="0,0"/>
                  <v:stroke on="f"/>
                  <v:imagedata r:id="rId9" o:title=""/>
                  <o:lock v:ext="edit" aspectratio="t"/>
                </v:shape>
                <v:shape id="图片 275" o:spid="_x0000_s1026" o:spt="75" alt="PC" type="#_x0000_t75" style="position:absolute;left:900;top:4422;height:633;width:720;" filled="f" o:preferrelative="t" stroked="f" coordsize="21600,21600" o:gfxdata="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iQVbugAAANsA&#10;AAAPAAAAAAAAAAEAIAAAACIAAABkcnMvZG93bnJldi54bWxQSwECFAAUAAAACACHTuJAMy8FnjsA&#10;AAA5AAAAEAAAAAAAAAABACAAAAAJAQAAZHJzL3NoYXBleG1sLnhtbFBLBQYAAAAABgAGAFsBAACz&#10;AwAAAAA=&#10;">
                  <v:fill on="f" focussize="0,0"/>
                  <v:stroke on="f"/>
                  <v:imagedata r:id="rId9" o:title=""/>
                  <o:lock v:ext="edit" aspectratio="t"/>
                </v:shape>
                <v:group id="_x0000_s1026" o:spid="_x0000_s1026" o:spt="203" style="position:absolute;left:0;top:0;height:999;width:1260;" coordsize="1260,999"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图片 277" o:spid="_x0000_s1026" o:spt="75" alt="PC" type="#_x0000_t75" style="position:absolute;left:0;top:312;height:687;width:782;" filled="f" o:preferrelative="t" stroked="f" coordsize="21600,21600" o:gfxdata="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8WgwL4A&#10;AADbAAAADwAAAAAAAAABACAAAAAiAAAAZHJzL2Rvd25yZXYueG1sUEsBAhQAFAAAAAgAh07iQDMv&#10;BZ47AAAAOQAAABAAAAAAAAAAAQAgAAAADQEAAGRycy9zaGFwZXhtbC54bWxQSwUGAAAAAAYABgBb&#10;AQAAtwMAAAAA&#10;">
                    <v:fill on="f" focussize="0,0"/>
                    <v:stroke on="f"/>
                    <v:imagedata r:id="rId9" o:title=""/>
                    <o:lock v:ext="edit" aspectratio="t"/>
                  </v:shape>
                  <v:shape id="图片 278" o:spid="_x0000_s1026" o:spt="75" alt="SEVER" type="#_x0000_t75" style="position:absolute;left:720;top:0;height:953;width:540;" filled="f" o:preferrelative="t" stroked="f" coordsize="21600,21600" o:gfxdata="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AcxKugAAANsA&#10;AAAPAAAAAAAAAAEAIAAAACIAAABkcnMvZG93bnJldi54bWxQSwECFAAUAAAACACHTuJAMy8FnjsA&#10;AAA5AAAAEAAAAAAAAAABACAAAAAJAQAAZHJzL3NoYXBleG1sLnhtbFBLBQYAAAAABgAGAFsBAACz&#10;AwAAAAA=&#10;">
                    <v:fill on="f" focussize="0,0"/>
                    <v:stroke on="f"/>
                    <v:imagedata r:id="rId7" o:title=""/>
                    <o:lock v:ext="edit" aspectratio="t"/>
                  </v:shape>
                </v:group>
                <v:shape id="图片 279" o:spid="_x0000_s1026" o:spt="75" alt="Route-processor" type="#_x0000_t75" style="position:absolute;left:180;top:3339;height:481;width:1260;" filled="f" o:preferrelative="t" stroked="f" coordsize="21600,21600" o:gfxdata="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ghl128AAAA&#10;2wAAAA8AAAAAAAAAAQAgAAAAIgAAAGRycy9kb3ducmV2LnhtbFBLAQIUABQAAAAIAIdO4kAzLwWe&#10;OwAAADkAAAAQAAAAAAAAAAEAIAAAAAsBAABkcnMvc2hhcGV4bWwueG1sUEsFBgAAAAAGAAYAWwEA&#10;ALUDAAAAAA==&#10;">
                  <v:fill on="f" focussize="0,0"/>
                  <v:stroke on="f"/>
                  <v:imagedata r:id="rId10" o:title=""/>
                  <o:lock v:ext="edit" aspectratio="t"/>
                </v:shape>
                <v:line id="_x0000_s1026" o:spid="_x0000_s1026" o:spt="20" style="position:absolute;left:360;top:3807;flip:x;height:795;width:340;" filled="f" stroked="t" coordsize="21600,21600" o:gfxdata="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VQ7RvQAA&#10;ANsAAAAPAAAAAAAAAAEAIAAAACIAAABkcnMvZG93bnJldi54bWxQSwECFAAUAAAACACHTuJAMy8F&#10;njsAAAA5AAAAEAAAAAAAAAABACAAAAAMAQAAZHJzL3NoYXBleG1sLnhtbFBLBQYAAAAABgAGAFsB&#10;AAC2AwAAAAA=&#10;">
                  <v:fill on="f" focussize="0,0"/>
                  <v:stroke weight="2.25pt" color="#3366FF" joinstyle="round"/>
                  <v:imagedata o:title=""/>
                  <o:lock v:ext="edit" aspectratio="f"/>
                </v:line>
                <v:line id="_x0000_s1026" o:spid="_x0000_s1026" o:spt="20" style="position:absolute;left:900;top:3807;height:780;width:360;" filled="f" stroked="t" coordsize="21600,21600" o:gfxdata="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r84bvQAA&#10;ANsAAAAPAAAAAAAAAAEAIAAAACIAAABkcnMvZG93bnJldi54bWxQSwECFAAUAAAACACHTuJAMy8F&#10;njsAAAA5AAAAEAAAAAAAAAABACAAAAAMAQAAZHJzL3NoYXBleG1sLnhtbFBLBQYAAAAABgAGAFsB&#10;AAC2AwAAAAA=&#10;">
                  <v:fill on="f" focussize="0,0"/>
                  <v:stroke weight="2.25pt" color="#3366FF" joinstyle="round"/>
                  <v:imagedata o:title=""/>
                  <o:lock v:ext="edit" aspectratio="f"/>
                </v:line>
                <v:line id="_x0000_s1026" o:spid="_x0000_s1026" o:spt="20" style="position:absolute;left:720;top:2559;height:780;width:0;" filled="f" stroked="t" coordsize="21600,21600" o:gfxdata="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42uAvQAA&#10;ANsAAAAPAAAAAAAAAAEAIAAAACIAAABkcnMvZG93bnJldi54bWxQSwECFAAUAAAACACHTuJAMy8F&#10;njsAAAA5AAAAEAAAAAAAAAABACAAAAAMAQAAZHJzL3NoYXBleG1sLnhtbFBLBQYAAAAABgAGAFsB&#10;AAC2AwAAAAA=&#10;">
                  <v:fill on="f" focussize="0,0"/>
                  <v:stroke weight="2.25pt" color="#3366FF" joinstyle="round"/>
                  <v:imagedata o:title=""/>
                  <o:lock v:ext="edit" aspectratio="f"/>
                </v:line>
                <v:line id="_x0000_s1026" o:spid="_x0000_s1026" o:spt="20" style="position:absolute;left:960;top:2559;height:780;width:0;" filled="f" stroked="t" coordsize="21600,21600" o:gfxdata="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MfX3vQAA&#10;ANsAAAAPAAAAAAAAAAEAIAAAACIAAABkcnMvZG93bnJldi54bWxQSwECFAAUAAAACACHTuJAMy8F&#10;njsAAAA5AAAAEAAAAAAAAAABACAAAAAMAQAAZHJzL3NoYXBleG1sLnhtbFBLBQYAAAAABgAGAFsB&#10;AAC2AwAAAAA=&#10;">
                  <v:fill on="f" focussize="0,0"/>
                  <v:stroke weight="2.25pt" color="#3366FF" joinstyle="round"/>
                  <v:imagedata o:title=""/>
                  <o:lock v:ext="edit" aspectratio="f"/>
                </v:line>
                <v:line id="_x0000_s1026" o:spid="_x0000_s1026" o:spt="20" style="position:absolute;left:1260;top:1935;height:0;width:720;" filled="f" stroked="t" coordsize="21600,21600" o:gfxdata="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9UGy/&#10;AAAA2wAAAA8AAAAAAAAAAQAgAAAAIgAAAGRycy9kb3ducmV2LnhtbFBLAQIUABQAAAAIAIdO4kAz&#10;LwWeOwAAADkAAAAQAAAAAAAAAAEAIAAAAA4BAABkcnMvc2hhcGV4bWwueG1sUEsFBgAAAAAGAAYA&#10;WwEAALgDAAAAAA==&#10;">
                  <v:fill on="f" focussize="0,0"/>
                  <v:stroke weight="2.25pt" color="#3366FF" joinstyle="round"/>
                  <v:imagedata o:title=""/>
                  <o:lock v:ext="edit" aspectratio="f"/>
                </v:line>
                <v:line id="_x0000_s1026" o:spid="_x0000_s1026" o:spt="20" style="position:absolute;left:5940;top:1779;height:0;width:900;" filled="f" stroked="t" coordsize="21600,21600" o:gfxdata="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ixB65AAAA2wAA&#10;AA8AAAAAAAAAAQAgAAAAIgAAAGRycy9kb3ducmV2LnhtbFBLAQIUABQAAAAIAIdO4kAzLwWeOwAA&#10;ADkAAAAQAAAAAAAAAAEAIAAAAAgBAABkcnMvc2hhcGV4bWwueG1sUEsFBgAAAAAGAAYAWwEAALID&#10;AAAAAA==&#10;">
                  <v:fill on="f" focussize="0,0"/>
                  <v:stroke weight="2.25pt" color="#3366FF" joinstyle="round"/>
                  <v:imagedata o:title=""/>
                  <o:lock v:ext="edit" aspectratio="f"/>
                </v:line>
              </v:group>
            </w:pict>
          </mc:Fallback>
        </mc:AlternateContent>
      </w:r>
      <w:r>
        <w:rPr>
          <w:sz w:val="21"/>
          <w:szCs w:val="21"/>
        </w:rPr>
        <mc:AlternateContent>
          <mc:Choice Requires="wps">
            <w:drawing>
              <wp:anchor distT="0" distB="0" distL="114300" distR="114300" simplePos="0" relativeHeight="251663360" behindDoc="0" locked="0" layoutInCell="1" allowOverlap="1">
                <wp:simplePos x="0" y="0"/>
                <wp:positionH relativeFrom="column">
                  <wp:posOffset>800100</wp:posOffset>
                </wp:positionH>
                <wp:positionV relativeFrom="paragraph">
                  <wp:posOffset>990600</wp:posOffset>
                </wp:positionV>
                <wp:extent cx="635" cy="495300"/>
                <wp:effectExtent l="13970" t="0" r="23495" b="0"/>
                <wp:wrapNone/>
                <wp:docPr id="43" name="直接连接符 43"/>
                <wp:cNvGraphicFramePr/>
                <a:graphic xmlns:a="http://schemas.openxmlformats.org/drawingml/2006/main">
                  <a:graphicData uri="http://schemas.microsoft.com/office/word/2010/wordprocessingShape">
                    <wps:wsp>
                      <wps:cNvCnPr/>
                      <wps:spPr>
                        <a:xfrm>
                          <a:off x="0" y="0"/>
                          <a:ext cx="635" cy="495300"/>
                        </a:xfrm>
                        <a:prstGeom prst="line">
                          <a:avLst/>
                        </a:prstGeom>
                        <a:ln w="28575" cap="flat" cmpd="sng">
                          <a:solidFill>
                            <a:srgbClr val="3366FF"/>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3pt;margin-top:78pt;height:39pt;width:0.05pt;z-index:251663360;mso-width-relative:page;mso-height-relative:page;" filled="f" stroked="t" coordsize="21600,21600" o:gfxdata="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PW+BdkAAAALAQAADwAAAAAAAAABACAAAAAiAAAAZHJzL2Rvd25y&#10;ZXYueG1sUEsBAhQAFAAAAAgAh07iQL9pDvX9AQAA6AMAAA4AAAAAAAAAAQAgAAAAKAEAAGRycy9l&#10;Mm9Eb2MueG1sUEsFBgAAAAAGAAYAWQEAAJcFAAAAAA==&#10;">
                <v:fill on="f" focussize="0,0"/>
                <v:stroke weight="2.25pt" color="#3366FF" joinstyle="round"/>
                <v:imagedata o:title=""/>
                <o:lock v:ext="edit" aspectratio="f"/>
              </v:line>
            </w:pict>
          </mc:Fallback>
        </mc:AlternateContent>
      </w:r>
    </w:p>
    <w:p>
      <w:pPr>
        <w:rPr>
          <w:rFonts w:hint="eastAsia"/>
          <w:sz w:val="21"/>
          <w:szCs w:val="21"/>
        </w:rPr>
      </w:pPr>
    </w:p>
    <w:p>
      <w:pPr>
        <w:ind w:firstLine="420" w:firstLineChars="200"/>
        <w:rPr>
          <w:rFonts w:hint="eastAsia" w:ascii="宋体" w:hAnsi="宋体"/>
          <w:sz w:val="21"/>
          <w:szCs w:val="21"/>
        </w:rPr>
      </w:pPr>
      <w:bookmarkStart w:id="0" w:name="_Toc88142521"/>
      <w:bookmarkEnd w:id="0"/>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p>
    <w:p>
      <w:pPr>
        <w:spacing w:line="324" w:lineRule="auto"/>
        <w:rPr>
          <w:rFonts w:hint="eastAsia"/>
          <w:b/>
          <w:bCs/>
          <w:sz w:val="21"/>
          <w:szCs w:val="21"/>
        </w:rPr>
      </w:pPr>
      <w:r>
        <w:rPr>
          <w:rFonts w:hint="eastAsia"/>
          <w:b/>
          <w:bCs/>
          <w:sz w:val="21"/>
          <w:szCs w:val="21"/>
          <w:lang w:eastAsia="zh-CN"/>
        </w:rPr>
        <w:t>【</w:t>
      </w:r>
      <w:r>
        <w:rPr>
          <w:rFonts w:hint="eastAsia"/>
          <w:b/>
          <w:bCs/>
          <w:sz w:val="21"/>
          <w:szCs w:val="21"/>
        </w:rPr>
        <w:t>基础知识</w:t>
      </w:r>
      <w:r>
        <w:rPr>
          <w:rFonts w:hint="eastAsia"/>
          <w:b/>
          <w:bCs/>
          <w:sz w:val="21"/>
          <w:szCs w:val="21"/>
          <w:lang w:eastAsia="zh-CN"/>
        </w:rPr>
        <w:t>】</w:t>
      </w:r>
    </w:p>
    <w:p>
      <w:pPr>
        <w:widowControl/>
        <w:spacing w:line="324" w:lineRule="auto"/>
        <w:jc w:val="left"/>
        <w:rPr>
          <w:rFonts w:hint="eastAsia"/>
          <w:b/>
          <w:bCs/>
          <w:sz w:val="21"/>
          <w:szCs w:val="21"/>
        </w:rPr>
      </w:pPr>
      <w:r>
        <w:rPr>
          <w:rFonts w:hint="eastAsia"/>
          <w:b/>
          <w:bCs/>
          <w:sz w:val="21"/>
          <w:szCs w:val="21"/>
        </w:rPr>
        <w:t>（1）</w:t>
      </w:r>
      <w:r>
        <w:rPr>
          <w:rFonts w:hint="eastAsia" w:ascii="Arial" w:hAnsi="Helvetica"/>
          <w:b/>
          <w:bCs/>
          <w:color w:val="000000"/>
          <w:sz w:val="21"/>
          <w:szCs w:val="21"/>
        </w:rPr>
        <w:t>标准访问列表和扩展访问列表比较</w:t>
      </w:r>
    </w:p>
    <w:p>
      <w:pPr>
        <w:spacing w:line="324" w:lineRule="auto"/>
        <w:rPr>
          <w:rFonts w:hint="eastAsia"/>
          <w:b/>
          <w:bCs/>
          <w:sz w:val="21"/>
          <w:szCs w:val="21"/>
        </w:rPr>
      </w:pPr>
      <w:r>
        <w:rPr>
          <w:b/>
          <w:bCs/>
          <w:sz w:val="21"/>
          <w:szCs w:val="21"/>
        </w:rPr>
        <mc:AlternateContent>
          <mc:Choice Requires="wpg">
            <w:drawing>
              <wp:anchor distT="0" distB="0" distL="114300" distR="114300" simplePos="0" relativeHeight="251674624" behindDoc="0" locked="0" layoutInCell="1" allowOverlap="1">
                <wp:simplePos x="0" y="0"/>
                <wp:positionH relativeFrom="column">
                  <wp:posOffset>453390</wp:posOffset>
                </wp:positionH>
                <wp:positionV relativeFrom="paragraph">
                  <wp:posOffset>123825</wp:posOffset>
                </wp:positionV>
                <wp:extent cx="4690110" cy="1362075"/>
                <wp:effectExtent l="0" t="8255" r="8890" b="1270"/>
                <wp:wrapNone/>
                <wp:docPr id="59" name="组合 59"/>
                <wp:cNvGraphicFramePr/>
                <a:graphic xmlns:a="http://schemas.openxmlformats.org/drawingml/2006/main">
                  <a:graphicData uri="http://schemas.microsoft.com/office/word/2010/wordprocessingGroup">
                    <wpg:wgp>
                      <wpg:cNvGrpSpPr/>
                      <wpg:grpSpPr>
                        <a:xfrm>
                          <a:off x="0" y="0"/>
                          <a:ext cx="4690110" cy="1362075"/>
                          <a:chOff x="308" y="1096"/>
                          <a:chExt cx="5144" cy="2704"/>
                        </a:xfrm>
                      </wpg:grpSpPr>
                      <wps:wsp>
                        <wps:cNvPr id="44" name="文本框 44"/>
                        <wps:cNvSpPr txBox="1"/>
                        <wps:spPr>
                          <a:xfrm>
                            <a:off x="308" y="1217"/>
                            <a:ext cx="2568" cy="703"/>
                          </a:xfrm>
                          <a:prstGeom prst="rect">
                            <a:avLst/>
                          </a:prstGeom>
                          <a:noFill/>
                          <a:ln>
                            <a:noFill/>
                          </a:ln>
                        </wps:spPr>
                        <wps:txbx>
                          <w:txbxContent>
                            <w:p>
                              <w:pPr>
                                <w:autoSpaceDE w:val="0"/>
                                <w:autoSpaceDN w:val="0"/>
                                <w:adjustRightInd w:val="0"/>
                                <w:jc w:val="center"/>
                                <w:rPr>
                                  <w:rFonts w:ascii="Helvetica" w:hAnsi="Helvetica"/>
                                  <w:b/>
                                  <w:bCs/>
                                  <w:color w:val="000000"/>
                                  <w:sz w:val="24"/>
                                  <w:szCs w:val="24"/>
                                  <w:lang w:val="zh-CN"/>
                                </w:rPr>
                              </w:pPr>
                              <w:r>
                                <w:rPr>
                                  <w:rFonts w:hint="eastAsia" w:ascii="Helvetica" w:hAnsi="Helvetica"/>
                                  <w:b/>
                                  <w:bCs/>
                                  <w:color w:val="000000"/>
                                  <w:sz w:val="24"/>
                                  <w:szCs w:val="24"/>
                                  <w:lang w:val="zh-CN"/>
                                </w:rPr>
                                <w:t>标准</w:t>
                              </w:r>
                            </w:p>
                          </w:txbxContent>
                        </wps:txbx>
                        <wps:bodyPr anchor="ctr" anchorCtr="0" upright="1"/>
                      </wps:wsp>
                      <wps:wsp>
                        <wps:cNvPr id="45" name="文本框 45"/>
                        <wps:cNvSpPr txBox="1"/>
                        <wps:spPr>
                          <a:xfrm>
                            <a:off x="2876" y="1217"/>
                            <a:ext cx="2552" cy="703"/>
                          </a:xfrm>
                          <a:prstGeom prst="rect">
                            <a:avLst/>
                          </a:prstGeom>
                          <a:noFill/>
                          <a:ln>
                            <a:noFill/>
                          </a:ln>
                        </wps:spPr>
                        <wps:txbx>
                          <w:txbxContent>
                            <w:p>
                              <w:pPr>
                                <w:autoSpaceDE w:val="0"/>
                                <w:autoSpaceDN w:val="0"/>
                                <w:adjustRightInd w:val="0"/>
                                <w:jc w:val="center"/>
                                <w:rPr>
                                  <w:rFonts w:ascii="Helvetica" w:hAnsi="Helvetica"/>
                                  <w:b/>
                                  <w:bCs/>
                                  <w:color w:val="000000"/>
                                  <w:sz w:val="24"/>
                                  <w:szCs w:val="24"/>
                                  <w:lang w:val="zh-CN"/>
                                </w:rPr>
                              </w:pPr>
                              <w:r>
                                <w:rPr>
                                  <w:rFonts w:hint="eastAsia" w:ascii="Helvetica" w:hAnsi="Helvetica"/>
                                  <w:b/>
                                  <w:bCs/>
                                  <w:color w:val="000000"/>
                                  <w:sz w:val="24"/>
                                  <w:szCs w:val="24"/>
                                  <w:lang w:val="zh-CN"/>
                                </w:rPr>
                                <w:t>扩展</w:t>
                              </w:r>
                            </w:p>
                          </w:txbxContent>
                        </wps:txbx>
                        <wps:bodyPr anchor="ctr" anchorCtr="0" upright="1"/>
                      </wps:wsp>
                      <wps:wsp>
                        <wps:cNvPr id="46" name="文本框 46"/>
                        <wps:cNvSpPr txBox="1"/>
                        <wps:spPr>
                          <a:xfrm>
                            <a:off x="308" y="1935"/>
                            <a:ext cx="2568" cy="634"/>
                          </a:xfrm>
                          <a:prstGeom prst="rect">
                            <a:avLst/>
                          </a:prstGeom>
                          <a:noFill/>
                          <a:ln>
                            <a:noFill/>
                          </a:ln>
                        </wps:spPr>
                        <wps:txbx>
                          <w:txbxContent>
                            <w:p>
                              <w:pPr>
                                <w:autoSpaceDE w:val="0"/>
                                <w:autoSpaceDN w:val="0"/>
                                <w:adjustRightInd w:val="0"/>
                                <w:jc w:val="center"/>
                                <w:rPr>
                                  <w:rFonts w:ascii="Helvetica" w:hAnsi="Helvetica"/>
                                  <w:color w:val="000000"/>
                                  <w:sz w:val="21"/>
                                  <w:szCs w:val="21"/>
                                  <w:lang w:val="zh-CN"/>
                                </w:rPr>
                              </w:pPr>
                              <w:r>
                                <w:rPr>
                                  <w:rFonts w:hint="eastAsia" w:ascii="Helvetica" w:hAnsi="Helvetica"/>
                                  <w:color w:val="000000"/>
                                  <w:sz w:val="21"/>
                                  <w:szCs w:val="21"/>
                                  <w:lang w:val="zh-CN"/>
                                </w:rPr>
                                <w:t>基于源地址</w:t>
                              </w:r>
                            </w:p>
                          </w:txbxContent>
                        </wps:txbx>
                        <wps:bodyPr anchor="ctr" anchorCtr="0" upright="1"/>
                      </wps:wsp>
                      <wps:wsp>
                        <wps:cNvPr id="47" name="文本框 47"/>
                        <wps:cNvSpPr txBox="1"/>
                        <wps:spPr>
                          <a:xfrm>
                            <a:off x="2876" y="1864"/>
                            <a:ext cx="2552" cy="648"/>
                          </a:xfrm>
                          <a:prstGeom prst="rect">
                            <a:avLst/>
                          </a:prstGeom>
                          <a:noFill/>
                          <a:ln>
                            <a:noFill/>
                          </a:ln>
                        </wps:spPr>
                        <wps:txbx>
                          <w:txbxContent>
                            <w:p>
                              <w:pPr>
                                <w:autoSpaceDE w:val="0"/>
                                <w:autoSpaceDN w:val="0"/>
                                <w:adjustRightInd w:val="0"/>
                                <w:jc w:val="center"/>
                                <w:rPr>
                                  <w:rFonts w:ascii="Helvetica" w:hAnsi="Helvetica"/>
                                  <w:color w:val="000000"/>
                                  <w:sz w:val="24"/>
                                  <w:szCs w:val="64"/>
                                  <w:lang w:val="zh-CN"/>
                                </w:rPr>
                              </w:pPr>
                              <w:r>
                                <w:rPr>
                                  <w:rFonts w:hint="eastAsia" w:ascii="Helvetica" w:hAnsi="Helvetica"/>
                                  <w:color w:val="000000"/>
                                  <w:sz w:val="24"/>
                                  <w:szCs w:val="64"/>
                                  <w:lang w:val="zh-CN"/>
                                </w:rPr>
                                <w:t>基于源地址和目标地址</w:t>
                              </w:r>
                            </w:p>
                          </w:txbxContent>
                        </wps:txbx>
                        <wps:bodyPr anchor="ctr" anchorCtr="0" upright="1"/>
                      </wps:wsp>
                      <wps:wsp>
                        <wps:cNvPr id="48" name="文本框 48"/>
                        <wps:cNvSpPr txBox="1"/>
                        <wps:spPr>
                          <a:xfrm>
                            <a:off x="308" y="2531"/>
                            <a:ext cx="2568" cy="624"/>
                          </a:xfrm>
                          <a:prstGeom prst="rect">
                            <a:avLst/>
                          </a:prstGeom>
                          <a:noFill/>
                          <a:ln>
                            <a:noFill/>
                          </a:ln>
                        </wps:spPr>
                        <wps:txbx>
                          <w:txbxContent>
                            <w:p>
                              <w:pPr>
                                <w:autoSpaceDE w:val="0"/>
                                <w:autoSpaceDN w:val="0"/>
                                <w:adjustRightInd w:val="0"/>
                                <w:jc w:val="center"/>
                                <w:rPr>
                                  <w:rFonts w:ascii="Helvetica" w:hAnsi="Helvetica"/>
                                  <w:b/>
                                  <w:bCs/>
                                  <w:color w:val="000000"/>
                                  <w:sz w:val="21"/>
                                  <w:szCs w:val="21"/>
                                  <w:lang w:val="zh-CN"/>
                                </w:rPr>
                              </w:pPr>
                              <w:r>
                                <w:rPr>
                                  <w:rFonts w:hint="eastAsia" w:ascii="Helvetica" w:hAnsi="Helvetica"/>
                                  <w:color w:val="000000"/>
                                  <w:sz w:val="21"/>
                                  <w:szCs w:val="21"/>
                                  <w:lang w:val="zh-CN"/>
                                </w:rPr>
                                <w:t>允许和拒绝完整的协议</w:t>
                              </w:r>
                            </w:p>
                          </w:txbxContent>
                        </wps:txbx>
                        <wps:bodyPr anchor="ctr" anchorCtr="0" upright="1"/>
                      </wps:wsp>
                      <wps:wsp>
                        <wps:cNvPr id="49" name="文本框 49"/>
                        <wps:cNvSpPr txBox="1"/>
                        <wps:spPr>
                          <a:xfrm>
                            <a:off x="2876" y="2512"/>
                            <a:ext cx="2552" cy="624"/>
                          </a:xfrm>
                          <a:prstGeom prst="rect">
                            <a:avLst/>
                          </a:prstGeom>
                          <a:noFill/>
                          <a:ln>
                            <a:noFill/>
                          </a:ln>
                        </wps:spPr>
                        <wps:txbx>
                          <w:txbxContent>
                            <w:p>
                              <w:pPr>
                                <w:autoSpaceDE w:val="0"/>
                                <w:autoSpaceDN w:val="0"/>
                                <w:adjustRightInd w:val="0"/>
                                <w:jc w:val="center"/>
                                <w:rPr>
                                  <w:rFonts w:ascii="Helvetica" w:hAnsi="Helvetica"/>
                                  <w:b/>
                                  <w:bCs/>
                                  <w:color w:val="000000"/>
                                  <w:sz w:val="21"/>
                                  <w:szCs w:val="21"/>
                                </w:rPr>
                              </w:pPr>
                              <w:r>
                                <w:rPr>
                                  <w:rFonts w:hint="eastAsia" w:ascii="Helvetica" w:hAnsi="Helvetica"/>
                                  <w:color w:val="000000"/>
                                  <w:sz w:val="21"/>
                                  <w:szCs w:val="21"/>
                                  <w:lang w:val="zh-CN"/>
                                </w:rPr>
                                <w:t>指定</w:t>
                              </w:r>
                              <w:r>
                                <w:rPr>
                                  <w:rFonts w:ascii="Helvetica" w:hAnsi="Helvetica"/>
                                  <w:color w:val="000000"/>
                                  <w:sz w:val="21"/>
                                  <w:szCs w:val="21"/>
                                  <w:lang w:val="zh-CN"/>
                                </w:rPr>
                                <w:t>TCP/IP</w:t>
                              </w:r>
                              <w:r>
                                <w:rPr>
                                  <w:rFonts w:hint="eastAsia" w:ascii="Helvetica" w:hAnsi="Helvetica"/>
                                  <w:color w:val="000000"/>
                                  <w:sz w:val="21"/>
                                  <w:szCs w:val="21"/>
                                  <w:lang w:val="zh-CN"/>
                                </w:rPr>
                                <w:t>的特定协议和端口号</w:t>
                              </w:r>
                            </w:p>
                          </w:txbxContent>
                        </wps:txbx>
                        <wps:bodyPr anchor="ctr" anchorCtr="0" upright="1"/>
                      </wps:wsp>
                      <wps:wsp>
                        <wps:cNvPr id="50" name="文本框 50"/>
                        <wps:cNvSpPr txBox="1"/>
                        <wps:spPr>
                          <a:xfrm>
                            <a:off x="2876" y="3080"/>
                            <a:ext cx="2568" cy="568"/>
                          </a:xfrm>
                          <a:prstGeom prst="rect">
                            <a:avLst/>
                          </a:prstGeom>
                          <a:noFill/>
                          <a:ln>
                            <a:noFill/>
                          </a:ln>
                        </wps:spPr>
                        <wps:txbx>
                          <w:txbxContent>
                            <w:p>
                              <w:pPr>
                                <w:autoSpaceDE w:val="0"/>
                                <w:autoSpaceDN w:val="0"/>
                                <w:adjustRightInd w:val="0"/>
                                <w:jc w:val="center"/>
                                <w:rPr>
                                  <w:rFonts w:hint="eastAsia" w:ascii="Helvetica" w:hAnsi="Helvetica"/>
                                  <w:color w:val="000000"/>
                                  <w:sz w:val="21"/>
                                  <w:szCs w:val="21"/>
                                  <w:lang w:val="zh-CN"/>
                                </w:rPr>
                              </w:pPr>
                              <w:r>
                                <w:rPr>
                                  <w:rFonts w:hint="eastAsia" w:ascii="Helvetica" w:hAnsi="Helvetica"/>
                                  <w:color w:val="000000"/>
                                  <w:sz w:val="21"/>
                                  <w:szCs w:val="21"/>
                                  <w:lang w:val="zh-CN"/>
                                </w:rPr>
                                <w:t>编号范围</w:t>
                              </w:r>
                              <w:r>
                                <w:rPr>
                                  <w:rFonts w:ascii="Helvetica" w:hAnsi="Helvetica"/>
                                  <w:color w:val="000000"/>
                                  <w:sz w:val="21"/>
                                  <w:szCs w:val="21"/>
                                  <w:lang w:val="zh-CN"/>
                                </w:rPr>
                                <w:t xml:space="preserve"> 100 </w:t>
                              </w:r>
                              <w:r>
                                <w:rPr>
                                  <w:rFonts w:hint="eastAsia" w:ascii="Helvetica" w:hAnsi="Helvetica"/>
                                  <w:color w:val="000000"/>
                                  <w:sz w:val="21"/>
                                  <w:szCs w:val="21"/>
                                  <w:lang w:val="zh-CN"/>
                                </w:rPr>
                                <w:t>到</w:t>
                              </w:r>
                              <w:r>
                                <w:rPr>
                                  <w:rFonts w:ascii="Helvetica" w:hAnsi="Helvetica"/>
                                  <w:color w:val="000000"/>
                                  <w:sz w:val="21"/>
                                  <w:szCs w:val="21"/>
                                  <w:lang w:val="zh-CN"/>
                                </w:rPr>
                                <w:t xml:space="preserve"> 199</w:t>
                              </w:r>
                            </w:p>
                          </w:txbxContent>
                        </wps:txbx>
                        <wps:bodyPr anchor="ctr" anchorCtr="0" upright="1"/>
                      </wps:wsp>
                      <wps:wsp>
                        <wps:cNvPr id="51" name="文本框 51"/>
                        <wps:cNvSpPr txBox="1"/>
                        <wps:spPr>
                          <a:xfrm>
                            <a:off x="308" y="3080"/>
                            <a:ext cx="2568" cy="568"/>
                          </a:xfrm>
                          <a:prstGeom prst="rect">
                            <a:avLst/>
                          </a:prstGeom>
                          <a:noFill/>
                          <a:ln>
                            <a:noFill/>
                          </a:ln>
                        </wps:spPr>
                        <wps:txbx>
                          <w:txbxContent>
                            <w:p>
                              <w:pPr>
                                <w:autoSpaceDE w:val="0"/>
                                <w:autoSpaceDN w:val="0"/>
                                <w:adjustRightInd w:val="0"/>
                                <w:jc w:val="center"/>
                                <w:rPr>
                                  <w:rFonts w:ascii="Helvetica" w:hAnsi="Helvetica"/>
                                  <w:color w:val="000000"/>
                                  <w:sz w:val="21"/>
                                  <w:szCs w:val="21"/>
                                  <w:lang w:val="zh-CN"/>
                                </w:rPr>
                              </w:pPr>
                              <w:r>
                                <w:rPr>
                                  <w:rFonts w:hint="eastAsia" w:ascii="Helvetica" w:hAnsi="Helvetica"/>
                                  <w:color w:val="000000"/>
                                  <w:sz w:val="21"/>
                                  <w:szCs w:val="21"/>
                                  <w:lang w:val="zh-CN"/>
                                </w:rPr>
                                <w:t>编号范围</w:t>
                              </w:r>
                              <w:r>
                                <w:rPr>
                                  <w:rFonts w:ascii="Helvetica" w:hAnsi="Helvetica"/>
                                  <w:color w:val="000000"/>
                                  <w:sz w:val="21"/>
                                  <w:szCs w:val="21"/>
                                  <w:lang w:val="zh-CN"/>
                                </w:rPr>
                                <w:t xml:space="preserve"> 1 </w:t>
                              </w:r>
                              <w:r>
                                <w:rPr>
                                  <w:rFonts w:hint="eastAsia" w:ascii="Helvetica" w:hAnsi="Helvetica"/>
                                  <w:color w:val="000000"/>
                                  <w:sz w:val="21"/>
                                  <w:szCs w:val="21"/>
                                  <w:lang w:val="zh-CN"/>
                                </w:rPr>
                                <w:t>到</w:t>
                              </w:r>
                              <w:r>
                                <w:rPr>
                                  <w:rFonts w:ascii="Helvetica" w:hAnsi="Helvetica"/>
                                  <w:color w:val="000000"/>
                                  <w:sz w:val="21"/>
                                  <w:szCs w:val="21"/>
                                  <w:lang w:val="zh-CN"/>
                                </w:rPr>
                                <w:t xml:space="preserve"> 99</w:t>
                              </w:r>
                            </w:p>
                          </w:txbxContent>
                        </wps:txbx>
                        <wps:bodyPr anchor="ctr" anchorCtr="0" upright="1"/>
                      </wps:wsp>
                      <wpg:grpSp>
                        <wpg:cNvPr id="57" name="组合 57"/>
                        <wpg:cNvGrpSpPr/>
                        <wpg:grpSpPr>
                          <a:xfrm>
                            <a:off x="308" y="1096"/>
                            <a:ext cx="5144" cy="2553"/>
                            <a:chOff x="308" y="1096"/>
                            <a:chExt cx="5144" cy="2553"/>
                          </a:xfrm>
                        </wpg:grpSpPr>
                        <wps:wsp>
                          <wps:cNvPr id="52" name="矩形 52"/>
                          <wps:cNvSpPr/>
                          <wps:spPr>
                            <a:xfrm>
                              <a:off x="320" y="1096"/>
                              <a:ext cx="5120" cy="2553"/>
                            </a:xfrm>
                            <a:prstGeom prst="rect">
                              <a:avLst/>
                            </a:prstGeom>
                            <a:noFill/>
                            <a:ln w="15875" cap="flat" cmpd="sng">
                              <a:solidFill>
                                <a:srgbClr val="000000"/>
                              </a:solidFill>
                              <a:prstDash val="solid"/>
                              <a:miter/>
                              <a:headEnd type="none" w="med" len="med"/>
                              <a:tailEnd type="none" w="med" len="med"/>
                            </a:ln>
                          </wps:spPr>
                          <wps:bodyPr upright="1"/>
                        </wps:wsp>
                        <wpg:grpSp>
                          <wpg:cNvPr id="56" name="组合 56"/>
                          <wpg:cNvGrpSpPr/>
                          <wpg:grpSpPr>
                            <a:xfrm>
                              <a:off x="308" y="1816"/>
                              <a:ext cx="5144" cy="1258"/>
                              <a:chOff x="576" y="1816"/>
                              <a:chExt cx="4608" cy="1258"/>
                            </a:xfrm>
                          </wpg:grpSpPr>
                          <wps:wsp>
                            <wps:cNvPr id="53" name="直接连接符 53"/>
                            <wps:cNvCnPr/>
                            <wps:spPr>
                              <a:xfrm>
                                <a:off x="580" y="1816"/>
                                <a:ext cx="4604" cy="1"/>
                              </a:xfrm>
                              <a:prstGeom prst="line">
                                <a:avLst/>
                              </a:prstGeom>
                              <a:ln w="15875" cap="flat" cmpd="sng">
                                <a:solidFill>
                                  <a:srgbClr val="000000"/>
                                </a:solidFill>
                                <a:prstDash val="solid"/>
                                <a:headEnd type="none" w="med" len="med"/>
                                <a:tailEnd type="none" w="med" len="med"/>
                              </a:ln>
                            </wps:spPr>
                            <wps:bodyPr upright="1"/>
                          </wps:wsp>
                          <wps:wsp>
                            <wps:cNvPr id="54" name="直接连接符 54"/>
                            <wps:cNvCnPr/>
                            <wps:spPr>
                              <a:xfrm>
                                <a:off x="580" y="2475"/>
                                <a:ext cx="4604" cy="1"/>
                              </a:xfrm>
                              <a:prstGeom prst="line">
                                <a:avLst/>
                              </a:prstGeom>
                              <a:ln w="15875" cap="flat" cmpd="sng">
                                <a:solidFill>
                                  <a:srgbClr val="000000"/>
                                </a:solidFill>
                                <a:prstDash val="solid"/>
                                <a:headEnd type="none" w="med" len="med"/>
                                <a:tailEnd type="none" w="med" len="med"/>
                              </a:ln>
                            </wps:spPr>
                            <wps:bodyPr upright="1"/>
                          </wps:wsp>
                          <wps:wsp>
                            <wps:cNvPr id="55" name="直接连接符 55"/>
                            <wps:cNvCnPr/>
                            <wps:spPr>
                              <a:xfrm>
                                <a:off x="576" y="3073"/>
                                <a:ext cx="4604" cy="1"/>
                              </a:xfrm>
                              <a:prstGeom prst="line">
                                <a:avLst/>
                              </a:prstGeom>
                              <a:ln w="15875" cap="flat" cmpd="sng">
                                <a:solidFill>
                                  <a:srgbClr val="000000"/>
                                </a:solidFill>
                                <a:prstDash val="solid"/>
                                <a:headEnd type="none" w="med" len="med"/>
                                <a:tailEnd type="none" w="med" len="med"/>
                              </a:ln>
                            </wps:spPr>
                            <wps:bodyPr upright="1"/>
                          </wps:wsp>
                        </wpg:grpSp>
                      </wpg:grpSp>
                      <wps:wsp>
                        <wps:cNvPr id="58" name="直接连接符 58"/>
                        <wps:cNvCnPr/>
                        <wps:spPr>
                          <a:xfrm>
                            <a:off x="2888" y="1264"/>
                            <a:ext cx="1" cy="2536"/>
                          </a:xfrm>
                          <a:prstGeom prst="line">
                            <a:avLst/>
                          </a:prstGeom>
                          <a:ln w="1587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5.7pt;margin-top:9.75pt;height:107.25pt;width:369.3pt;z-index:251674624;mso-width-relative:page;mso-height-relative:page;" coordorigin="308,1096" coordsize="5144,2704" o:gfxdata="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4/d9h2QAAAAkBAAAPAAAAAAAAAAEAIAAAACIAAABkcnMvZG93&#10;bnJldi54bWxQSwECFAAUAAAACACHTuJAGEcjdqsEAAAlHAAADgAAAAAAAAABACAAAAAoAQAAZHJz&#10;L2Uyb0RvYy54bWxQSwUGAAAAAAYABgBZAQAARQgAAAAA&#10;">
                <o:lock v:ext="edit" aspectratio="f"/>
                <v:shape id="_x0000_s1026" o:spid="_x0000_s1026" o:spt="202" type="#_x0000_t202" style="position:absolute;left:308;top:1217;height:703;width:2568;v-text-anchor:middle;" filled="f" stroked="f" coordsize="21600,21600" o:gfxdata="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j9c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autoSpaceDE w:val="0"/>
                          <w:autoSpaceDN w:val="0"/>
                          <w:adjustRightInd w:val="0"/>
                          <w:jc w:val="center"/>
                          <w:rPr>
                            <w:rFonts w:ascii="Helvetica" w:hAnsi="Helvetica"/>
                            <w:b/>
                            <w:bCs/>
                            <w:color w:val="000000"/>
                            <w:sz w:val="24"/>
                            <w:szCs w:val="24"/>
                            <w:lang w:val="zh-CN"/>
                          </w:rPr>
                        </w:pPr>
                        <w:r>
                          <w:rPr>
                            <w:rFonts w:hint="eastAsia" w:ascii="Helvetica" w:hAnsi="Helvetica"/>
                            <w:b/>
                            <w:bCs/>
                            <w:color w:val="000000"/>
                            <w:sz w:val="24"/>
                            <w:szCs w:val="24"/>
                            <w:lang w:val="zh-CN"/>
                          </w:rPr>
                          <w:t>标准</w:t>
                        </w:r>
                      </w:p>
                    </w:txbxContent>
                  </v:textbox>
                </v:shape>
                <v:shape id="_x0000_s1026" o:spid="_x0000_s1026" o:spt="202" type="#_x0000_t202" style="position:absolute;left:2876;top:1217;height:703;width:2552;v-text-anchor:middle;" filled="f" stroked="f" coordsize="21600,21600" o:gfxdata="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w3K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autoSpaceDE w:val="0"/>
                          <w:autoSpaceDN w:val="0"/>
                          <w:adjustRightInd w:val="0"/>
                          <w:jc w:val="center"/>
                          <w:rPr>
                            <w:rFonts w:ascii="Helvetica" w:hAnsi="Helvetica"/>
                            <w:b/>
                            <w:bCs/>
                            <w:color w:val="000000"/>
                            <w:sz w:val="24"/>
                            <w:szCs w:val="24"/>
                            <w:lang w:val="zh-CN"/>
                          </w:rPr>
                        </w:pPr>
                        <w:r>
                          <w:rPr>
                            <w:rFonts w:hint="eastAsia" w:ascii="Helvetica" w:hAnsi="Helvetica"/>
                            <w:b/>
                            <w:bCs/>
                            <w:color w:val="000000"/>
                            <w:sz w:val="24"/>
                            <w:szCs w:val="24"/>
                            <w:lang w:val="zh-CN"/>
                          </w:rPr>
                          <w:t>扩展</w:t>
                        </w:r>
                      </w:p>
                    </w:txbxContent>
                  </v:textbox>
                </v:shape>
                <v:shape id="_x0000_s1026" o:spid="_x0000_s1026" o:spt="202" type="#_x0000_t202" style="position:absolute;left:308;top:1935;height:634;width:2568;v-text-anchor:middle;" filled="f" stroked="f" coordsize="21600,21600" o:gfxdata="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Eez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autoSpaceDE w:val="0"/>
                          <w:autoSpaceDN w:val="0"/>
                          <w:adjustRightInd w:val="0"/>
                          <w:jc w:val="center"/>
                          <w:rPr>
                            <w:rFonts w:ascii="Helvetica" w:hAnsi="Helvetica"/>
                            <w:color w:val="000000"/>
                            <w:sz w:val="21"/>
                            <w:szCs w:val="21"/>
                            <w:lang w:val="zh-CN"/>
                          </w:rPr>
                        </w:pPr>
                        <w:r>
                          <w:rPr>
                            <w:rFonts w:hint="eastAsia" w:ascii="Helvetica" w:hAnsi="Helvetica"/>
                            <w:color w:val="000000"/>
                            <w:sz w:val="21"/>
                            <w:szCs w:val="21"/>
                            <w:lang w:val="zh-CN"/>
                          </w:rPr>
                          <w:t>基于源地址</w:t>
                        </w:r>
                      </w:p>
                    </w:txbxContent>
                  </v:textbox>
                </v:shape>
                <v:shape id="_x0000_s1026" o:spid="_x0000_s1026" o:spt="202" type="#_x0000_t202" style="position:absolute;left:2876;top:1864;height:648;width:2552;v-text-anchor:middle;" filled="f" stroked="f" coordsize="21600,21600" o:gfxdata="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11JQ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autoSpaceDE w:val="0"/>
                          <w:autoSpaceDN w:val="0"/>
                          <w:adjustRightInd w:val="0"/>
                          <w:jc w:val="center"/>
                          <w:rPr>
                            <w:rFonts w:ascii="Helvetica" w:hAnsi="Helvetica"/>
                            <w:color w:val="000000"/>
                            <w:sz w:val="24"/>
                            <w:szCs w:val="64"/>
                            <w:lang w:val="zh-CN"/>
                          </w:rPr>
                        </w:pPr>
                        <w:r>
                          <w:rPr>
                            <w:rFonts w:hint="eastAsia" w:ascii="Helvetica" w:hAnsi="Helvetica"/>
                            <w:color w:val="000000"/>
                            <w:sz w:val="24"/>
                            <w:szCs w:val="64"/>
                            <w:lang w:val="zh-CN"/>
                          </w:rPr>
                          <w:t>基于源地址和目标地址</w:t>
                        </w:r>
                      </w:p>
                    </w:txbxContent>
                  </v:textbox>
                </v:shape>
                <v:shape id="_x0000_s1026" o:spid="_x0000_s1026" o:spt="202" type="#_x0000_t202" style="position:absolute;left:308;top:2531;height:624;width:2568;v-text-anchor:middle;" filled="f" stroked="f" coordsize="21600,21600" o:gfxdata="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C3TC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autoSpaceDE w:val="0"/>
                          <w:autoSpaceDN w:val="0"/>
                          <w:adjustRightInd w:val="0"/>
                          <w:jc w:val="center"/>
                          <w:rPr>
                            <w:rFonts w:ascii="Helvetica" w:hAnsi="Helvetica"/>
                            <w:b/>
                            <w:bCs/>
                            <w:color w:val="000000"/>
                            <w:sz w:val="21"/>
                            <w:szCs w:val="21"/>
                            <w:lang w:val="zh-CN"/>
                          </w:rPr>
                        </w:pPr>
                        <w:r>
                          <w:rPr>
                            <w:rFonts w:hint="eastAsia" w:ascii="Helvetica" w:hAnsi="Helvetica"/>
                            <w:color w:val="000000"/>
                            <w:sz w:val="21"/>
                            <w:szCs w:val="21"/>
                            <w:lang w:val="zh-CN"/>
                          </w:rPr>
                          <w:t>允许和拒绝完整的协议</w:t>
                        </w:r>
                      </w:p>
                    </w:txbxContent>
                  </v:textbox>
                </v:shape>
                <v:shape id="_x0000_s1026" o:spid="_x0000_s1026" o:spt="202" type="#_x0000_t202" style="position:absolute;left:2876;top:2512;height:624;width:2552;v-text-anchor:middle;" filled="f" stroked="f" coordsize="21600,21600" o:gfxdata="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jnir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autoSpaceDE w:val="0"/>
                          <w:autoSpaceDN w:val="0"/>
                          <w:adjustRightInd w:val="0"/>
                          <w:jc w:val="center"/>
                          <w:rPr>
                            <w:rFonts w:ascii="Helvetica" w:hAnsi="Helvetica"/>
                            <w:b/>
                            <w:bCs/>
                            <w:color w:val="000000"/>
                            <w:sz w:val="21"/>
                            <w:szCs w:val="21"/>
                          </w:rPr>
                        </w:pPr>
                        <w:r>
                          <w:rPr>
                            <w:rFonts w:hint="eastAsia" w:ascii="Helvetica" w:hAnsi="Helvetica"/>
                            <w:color w:val="000000"/>
                            <w:sz w:val="21"/>
                            <w:szCs w:val="21"/>
                            <w:lang w:val="zh-CN"/>
                          </w:rPr>
                          <w:t>指定</w:t>
                        </w:r>
                        <w:r>
                          <w:rPr>
                            <w:rFonts w:ascii="Helvetica" w:hAnsi="Helvetica"/>
                            <w:color w:val="000000"/>
                            <w:sz w:val="21"/>
                            <w:szCs w:val="21"/>
                            <w:lang w:val="zh-CN"/>
                          </w:rPr>
                          <w:t>TCP/IP</w:t>
                        </w:r>
                        <w:r>
                          <w:rPr>
                            <w:rFonts w:hint="eastAsia" w:ascii="Helvetica" w:hAnsi="Helvetica"/>
                            <w:color w:val="000000"/>
                            <w:sz w:val="21"/>
                            <w:szCs w:val="21"/>
                            <w:lang w:val="zh-CN"/>
                          </w:rPr>
                          <w:t>的特定协议和端口号</w:t>
                        </w:r>
                      </w:p>
                    </w:txbxContent>
                  </v:textbox>
                </v:shape>
                <v:shape id="_x0000_s1026" o:spid="_x0000_s1026" o:spt="202" type="#_x0000_t202" style="position:absolute;left:2876;top:3080;height:568;width:2568;v-text-anchor:middle;" filled="f" stroked="f" coordsize="21600,21600" o:gfxdata="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FtR+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autoSpaceDE w:val="0"/>
                          <w:autoSpaceDN w:val="0"/>
                          <w:adjustRightInd w:val="0"/>
                          <w:jc w:val="center"/>
                          <w:rPr>
                            <w:rFonts w:hint="eastAsia" w:ascii="Helvetica" w:hAnsi="Helvetica"/>
                            <w:color w:val="000000"/>
                            <w:sz w:val="21"/>
                            <w:szCs w:val="21"/>
                            <w:lang w:val="zh-CN"/>
                          </w:rPr>
                        </w:pPr>
                        <w:r>
                          <w:rPr>
                            <w:rFonts w:hint="eastAsia" w:ascii="Helvetica" w:hAnsi="Helvetica"/>
                            <w:color w:val="000000"/>
                            <w:sz w:val="21"/>
                            <w:szCs w:val="21"/>
                            <w:lang w:val="zh-CN"/>
                          </w:rPr>
                          <w:t>编号范围</w:t>
                        </w:r>
                        <w:r>
                          <w:rPr>
                            <w:rFonts w:ascii="Helvetica" w:hAnsi="Helvetica"/>
                            <w:color w:val="000000"/>
                            <w:sz w:val="21"/>
                            <w:szCs w:val="21"/>
                            <w:lang w:val="zh-CN"/>
                          </w:rPr>
                          <w:t xml:space="preserve"> 100 </w:t>
                        </w:r>
                        <w:r>
                          <w:rPr>
                            <w:rFonts w:hint="eastAsia" w:ascii="Helvetica" w:hAnsi="Helvetica"/>
                            <w:color w:val="000000"/>
                            <w:sz w:val="21"/>
                            <w:szCs w:val="21"/>
                            <w:lang w:val="zh-CN"/>
                          </w:rPr>
                          <w:t>到</w:t>
                        </w:r>
                        <w:r>
                          <w:rPr>
                            <w:rFonts w:ascii="Helvetica" w:hAnsi="Helvetica"/>
                            <w:color w:val="000000"/>
                            <w:sz w:val="21"/>
                            <w:szCs w:val="21"/>
                            <w:lang w:val="zh-CN"/>
                          </w:rPr>
                          <w:t xml:space="preserve"> 199</w:t>
                        </w:r>
                      </w:p>
                    </w:txbxContent>
                  </v:textbox>
                </v:shape>
                <v:shape id="_x0000_s1026" o:spid="_x0000_s1026" o:spt="202" type="#_x0000_t202" style="position:absolute;left:308;top:3080;height:568;width:2568;v-text-anchor:middle;" filled="f" stroked="f" coordsize="21600,21600" o:gfxdata="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IeJ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autoSpaceDE w:val="0"/>
                          <w:autoSpaceDN w:val="0"/>
                          <w:adjustRightInd w:val="0"/>
                          <w:jc w:val="center"/>
                          <w:rPr>
                            <w:rFonts w:ascii="Helvetica" w:hAnsi="Helvetica"/>
                            <w:color w:val="000000"/>
                            <w:sz w:val="21"/>
                            <w:szCs w:val="21"/>
                            <w:lang w:val="zh-CN"/>
                          </w:rPr>
                        </w:pPr>
                        <w:r>
                          <w:rPr>
                            <w:rFonts w:hint="eastAsia" w:ascii="Helvetica" w:hAnsi="Helvetica"/>
                            <w:color w:val="000000"/>
                            <w:sz w:val="21"/>
                            <w:szCs w:val="21"/>
                            <w:lang w:val="zh-CN"/>
                          </w:rPr>
                          <w:t>编号范围</w:t>
                        </w:r>
                        <w:r>
                          <w:rPr>
                            <w:rFonts w:ascii="Helvetica" w:hAnsi="Helvetica"/>
                            <w:color w:val="000000"/>
                            <w:sz w:val="21"/>
                            <w:szCs w:val="21"/>
                            <w:lang w:val="zh-CN"/>
                          </w:rPr>
                          <w:t xml:space="preserve"> 1 </w:t>
                        </w:r>
                        <w:r>
                          <w:rPr>
                            <w:rFonts w:hint="eastAsia" w:ascii="Helvetica" w:hAnsi="Helvetica"/>
                            <w:color w:val="000000"/>
                            <w:sz w:val="21"/>
                            <w:szCs w:val="21"/>
                            <w:lang w:val="zh-CN"/>
                          </w:rPr>
                          <w:t>到</w:t>
                        </w:r>
                        <w:r>
                          <w:rPr>
                            <w:rFonts w:ascii="Helvetica" w:hAnsi="Helvetica"/>
                            <w:color w:val="000000"/>
                            <w:sz w:val="21"/>
                            <w:szCs w:val="21"/>
                            <w:lang w:val="zh-CN"/>
                          </w:rPr>
                          <w:t xml:space="preserve"> 99</w:t>
                        </w:r>
                      </w:p>
                    </w:txbxContent>
                  </v:textbox>
                </v:shape>
                <v:group id="_x0000_s1026" o:spid="_x0000_s1026" o:spt="203" style="position:absolute;left:308;top:1096;height:2553;width:5144;" coordorigin="308,1096" coordsize="5144,2553"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ect id="_x0000_s1026" o:spid="_x0000_s1026" o:spt="1" style="position:absolute;left:320;top:1096;height:2553;width:5120;" filled="f" stroked="t" coordsize="21600,21600" o:gfxdata="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ZS5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rect>
                  <v:group id="_x0000_s1026" o:spid="_x0000_s1026" o:spt="203" style="position:absolute;left:308;top:1816;height:1258;width:5144;" coordorigin="576,1816" coordsize="4608,1258"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580;top:1816;height:1;width:4604;" filled="f" stroked="t" coordsize="21600,21600" o:gfxdata="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133RW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_x0000_s1026" o:spid="_x0000_s1026" o:spt="20" style="position:absolute;left:580;top:2475;height:1;width:4604;" filled="f" stroked="t" coordsize="21600,21600" o:gfxdata="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eRWG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_x0000_s1026" o:spid="_x0000_s1026" o:spt="20" style="position:absolute;left:576;top:3073;height:1;width:4604;" filled="f" stroked="t" coordsize="21600,21600" o:gfxdata="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3S4Pq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group>
                </v:group>
                <v:line id="_x0000_s1026" o:spid="_x0000_s1026" o:spt="20" style="position:absolute;left:2888;top:1264;height:2536;width:1;" filled="f" stroked="t" coordsize="21600,21600" o:gfxdata="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PTT2S2AAAA2w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group>
            </w:pict>
          </mc:Fallback>
        </mc:AlternateContent>
      </w:r>
    </w:p>
    <w:p>
      <w:pPr>
        <w:spacing w:line="324" w:lineRule="auto"/>
        <w:rPr>
          <w:rFonts w:hint="eastAsia"/>
          <w:b/>
          <w:bCs/>
          <w:sz w:val="21"/>
          <w:szCs w:val="21"/>
        </w:rPr>
      </w:pPr>
    </w:p>
    <w:p>
      <w:pPr>
        <w:spacing w:line="324" w:lineRule="auto"/>
        <w:rPr>
          <w:rFonts w:hint="eastAsia"/>
          <w:b/>
          <w:bCs/>
          <w:sz w:val="21"/>
          <w:szCs w:val="21"/>
        </w:rPr>
      </w:pPr>
    </w:p>
    <w:p>
      <w:pPr>
        <w:spacing w:line="324" w:lineRule="auto"/>
        <w:rPr>
          <w:rFonts w:hint="eastAsia"/>
          <w:b/>
          <w:bCs/>
          <w:sz w:val="21"/>
          <w:szCs w:val="21"/>
        </w:rPr>
      </w:pPr>
    </w:p>
    <w:p>
      <w:pPr>
        <w:spacing w:line="324" w:lineRule="auto"/>
        <w:rPr>
          <w:rFonts w:hint="eastAsia"/>
          <w:b/>
          <w:bCs/>
          <w:sz w:val="21"/>
          <w:szCs w:val="21"/>
        </w:rPr>
      </w:pPr>
    </w:p>
    <w:p>
      <w:pPr>
        <w:spacing w:line="324" w:lineRule="auto"/>
        <w:rPr>
          <w:rFonts w:hint="eastAsia"/>
          <w:b/>
          <w:bCs/>
          <w:sz w:val="21"/>
          <w:szCs w:val="21"/>
        </w:rPr>
      </w:pPr>
    </w:p>
    <w:p>
      <w:pPr>
        <w:spacing w:line="324" w:lineRule="auto"/>
        <w:rPr>
          <w:rFonts w:hint="eastAsia"/>
          <w:b/>
          <w:bCs/>
          <w:sz w:val="21"/>
          <w:szCs w:val="21"/>
        </w:rPr>
      </w:pPr>
      <w:r>
        <w:rPr>
          <w:rFonts w:hint="eastAsia"/>
          <w:b/>
          <w:bCs/>
          <w:sz w:val="21"/>
          <w:szCs w:val="21"/>
        </w:rPr>
        <w:t>（2）</w:t>
      </w:r>
      <w:r>
        <w:rPr>
          <w:rFonts w:hint="eastAsia"/>
          <w:b/>
          <w:bCs/>
          <w:sz w:val="21"/>
          <w:szCs w:val="21"/>
          <w:lang w:eastAsia="zh-CN"/>
        </w:rPr>
        <w:t>定义</w:t>
      </w:r>
      <w:r>
        <w:rPr>
          <w:rFonts w:hint="eastAsia"/>
          <w:b/>
          <w:bCs/>
          <w:sz w:val="21"/>
          <w:szCs w:val="21"/>
        </w:rPr>
        <w:t>访问控制列表</w:t>
      </w:r>
    </w:p>
    <w:p>
      <w:pPr>
        <w:spacing w:line="324" w:lineRule="auto"/>
        <w:ind w:firstLine="600"/>
        <w:rPr>
          <w:rFonts w:hint="eastAsia"/>
          <w:sz w:val="21"/>
          <w:szCs w:val="21"/>
        </w:rPr>
      </w:pPr>
      <w:r>
        <w:rPr>
          <w:rFonts w:hint="eastAsia"/>
          <w:sz w:val="21"/>
          <w:szCs w:val="21"/>
        </w:rPr>
        <w:t>在</w:t>
      </w:r>
      <w:r>
        <w:rPr>
          <w:rFonts w:hint="eastAsia"/>
          <w:b/>
          <w:bCs/>
          <w:sz w:val="21"/>
          <w:szCs w:val="21"/>
        </w:rPr>
        <w:t>Router(config)#</w:t>
      </w:r>
      <w:r>
        <w:rPr>
          <w:rFonts w:hint="eastAsia"/>
          <w:sz w:val="21"/>
          <w:szCs w:val="21"/>
        </w:rPr>
        <w:t>模式下定义访问控制列表的语句</w:t>
      </w:r>
      <w:r>
        <w:rPr>
          <w:rFonts w:hint="eastAsia"/>
          <w:sz w:val="21"/>
          <w:szCs w:val="21"/>
          <w:lang w:eastAsia="zh-CN"/>
        </w:rPr>
        <w:t>。</w:t>
      </w:r>
      <w:r>
        <w:rPr>
          <w:rFonts w:hint="eastAsia"/>
          <w:sz w:val="21"/>
          <w:szCs w:val="21"/>
        </w:rPr>
        <w:t>每一个语句只可能添加到访问控制列表中，如果在访问控制列表（典型的）中有多于的一条语句，想将其删除，必须删除访问控制列表然后重新开始。</w:t>
      </w:r>
    </w:p>
    <w:p>
      <w:pPr>
        <w:spacing w:line="324" w:lineRule="auto"/>
        <w:ind w:firstLine="210" w:firstLineChars="100"/>
        <w:rPr>
          <w:rFonts w:hint="eastAsia"/>
          <w:sz w:val="21"/>
          <w:szCs w:val="21"/>
        </w:rPr>
      </w:pPr>
      <w:r>
        <w:rPr>
          <w:rFonts w:hint="eastAsia"/>
          <w:sz w:val="21"/>
          <w:szCs w:val="21"/>
        </w:rPr>
        <w:t xml:space="preserve">   1）标准访问控制列表：</w:t>
      </w:r>
    </w:p>
    <w:p>
      <w:pPr>
        <w:widowControl/>
        <w:tabs>
          <w:tab w:val="left" w:pos="809"/>
          <w:tab w:val="left" w:pos="1620"/>
          <w:tab w:val="left" w:pos="2429"/>
        </w:tabs>
        <w:spacing w:line="324" w:lineRule="auto"/>
        <w:ind w:firstLine="632" w:firstLineChars="300"/>
        <w:jc w:val="left"/>
        <w:rPr>
          <w:rFonts w:hint="eastAsia"/>
          <w:b/>
          <w:bCs/>
          <w:sz w:val="21"/>
          <w:szCs w:val="21"/>
        </w:rPr>
      </w:pPr>
      <w:r>
        <w:rPr>
          <w:rFonts w:hint="eastAsia"/>
          <w:b/>
          <w:bCs/>
          <w:sz w:val="21"/>
          <w:szCs w:val="21"/>
        </w:rPr>
        <w:t xml:space="preserve">Router(config)#access-list  </w:t>
      </w:r>
      <w:r>
        <w:rPr>
          <w:b/>
          <w:bCs/>
          <w:sz w:val="21"/>
          <w:szCs w:val="21"/>
        </w:rPr>
        <w:t xml:space="preserve">access-list-number </w:t>
      </w:r>
      <w:r>
        <w:rPr>
          <w:rFonts w:hint="eastAsia" w:ascii="宋体" w:hAnsi="宋体"/>
          <w:vanish/>
          <w:color w:val="000000"/>
          <w:kern w:val="0"/>
          <w:sz w:val="21"/>
          <w:szCs w:val="21"/>
        </w:rPr>
        <w:t xml:space="preserve"> </w:t>
      </w:r>
      <w:r>
        <w:rPr>
          <w:rFonts w:hint="eastAsia"/>
          <w:b/>
          <w:bCs/>
          <w:sz w:val="21"/>
          <w:szCs w:val="21"/>
        </w:rPr>
        <w:t xml:space="preserve">{permit/deny} </w:t>
      </w:r>
    </w:p>
    <w:p>
      <w:pPr>
        <w:widowControl/>
        <w:tabs>
          <w:tab w:val="left" w:pos="809"/>
          <w:tab w:val="left" w:pos="1620"/>
          <w:tab w:val="left" w:pos="2429"/>
        </w:tabs>
        <w:spacing w:line="324" w:lineRule="auto"/>
        <w:ind w:left="1556" w:leftChars="741" w:firstLine="211" w:firstLineChars="100"/>
        <w:jc w:val="left"/>
        <w:rPr>
          <w:rFonts w:hint="eastAsia" w:ascii="Helvetica" w:hAnsi="Helvetica"/>
          <w:color w:val="000000"/>
          <w:sz w:val="21"/>
          <w:szCs w:val="21"/>
        </w:rPr>
      </w:pPr>
      <w:r>
        <w:rPr>
          <w:rFonts w:hint="eastAsia"/>
          <w:b/>
          <w:bCs/>
          <w:sz w:val="21"/>
          <w:szCs w:val="21"/>
        </w:rPr>
        <w:t xml:space="preserve">source ip address [widecard mask] </w:t>
      </w:r>
    </w:p>
    <w:p>
      <w:pPr>
        <w:widowControl/>
        <w:spacing w:line="324" w:lineRule="auto"/>
        <w:ind w:firstLine="600"/>
        <w:jc w:val="left"/>
        <w:rPr>
          <w:rFonts w:hint="eastAsia" w:ascii="Helvetica" w:hAnsi="Helvetica"/>
          <w:color w:val="000000"/>
          <w:sz w:val="21"/>
          <w:szCs w:val="21"/>
        </w:rPr>
      </w:pPr>
      <w:r>
        <w:rPr>
          <w:rFonts w:hint="eastAsia" w:ascii="Helvetica" w:hAnsi="Helvetica"/>
          <w:color w:val="000000"/>
          <w:sz w:val="21"/>
          <w:szCs w:val="21"/>
        </w:rPr>
        <w:t>2）扩展访问控制列表：</w:t>
      </w:r>
    </w:p>
    <w:p>
      <w:pPr>
        <w:widowControl/>
        <w:tabs>
          <w:tab w:val="left" w:pos="809"/>
          <w:tab w:val="left" w:pos="1620"/>
          <w:tab w:val="left" w:pos="2429"/>
        </w:tabs>
        <w:spacing w:line="324" w:lineRule="auto"/>
        <w:ind w:firstLine="632" w:firstLineChars="300"/>
        <w:jc w:val="left"/>
        <w:rPr>
          <w:rFonts w:hint="eastAsia"/>
          <w:b/>
          <w:bCs/>
          <w:sz w:val="21"/>
          <w:szCs w:val="21"/>
        </w:rPr>
      </w:pPr>
      <w:r>
        <w:rPr>
          <w:rFonts w:hint="eastAsia"/>
          <w:b/>
          <w:bCs/>
          <w:sz w:val="21"/>
          <w:szCs w:val="21"/>
        </w:rPr>
        <w:t>Router(config)#</w:t>
      </w:r>
      <w:r>
        <w:rPr>
          <w:b/>
          <w:bCs/>
          <w:sz w:val="21"/>
          <w:szCs w:val="21"/>
        </w:rPr>
        <w:t xml:space="preserve">access-list access-list-number  { permit | deny } protocol </w:t>
      </w:r>
    </w:p>
    <w:p>
      <w:pPr>
        <w:widowControl/>
        <w:tabs>
          <w:tab w:val="left" w:pos="540"/>
          <w:tab w:val="left" w:pos="1620"/>
          <w:tab w:val="left" w:pos="2429"/>
        </w:tabs>
        <w:spacing w:line="324" w:lineRule="auto"/>
        <w:ind w:left="2415" w:leftChars="1150"/>
        <w:jc w:val="left"/>
        <w:rPr>
          <w:rFonts w:hint="eastAsia"/>
          <w:b/>
          <w:bCs/>
          <w:sz w:val="21"/>
          <w:szCs w:val="21"/>
        </w:rPr>
      </w:pPr>
      <w:r>
        <w:rPr>
          <w:rFonts w:hint="eastAsia"/>
          <w:b/>
          <w:bCs/>
          <w:sz w:val="21"/>
          <w:szCs w:val="21"/>
        </w:rPr>
        <w:t>source ip</w:t>
      </w:r>
      <w:r>
        <w:rPr>
          <w:b/>
          <w:bCs/>
          <w:sz w:val="21"/>
          <w:szCs w:val="21"/>
        </w:rPr>
        <w:t xml:space="preserve">  source-wildcard</w:t>
      </w:r>
      <w:r>
        <w:rPr>
          <w:rFonts w:hint="eastAsia"/>
          <w:b/>
          <w:bCs/>
          <w:sz w:val="21"/>
          <w:szCs w:val="21"/>
        </w:rPr>
        <w:t xml:space="preserve"> </w:t>
      </w:r>
      <w:r>
        <w:rPr>
          <w:b/>
          <w:bCs/>
          <w:sz w:val="21"/>
          <w:szCs w:val="21"/>
        </w:rPr>
        <w:t>destination</w:t>
      </w:r>
      <w:r>
        <w:rPr>
          <w:rFonts w:hint="eastAsia"/>
          <w:b/>
          <w:bCs/>
          <w:sz w:val="21"/>
          <w:szCs w:val="21"/>
        </w:rPr>
        <w:t xml:space="preserve"> ip </w:t>
      </w:r>
      <w:r>
        <w:rPr>
          <w:b/>
          <w:bCs/>
          <w:sz w:val="21"/>
          <w:szCs w:val="21"/>
        </w:rPr>
        <w:t xml:space="preserve">destination-wildcard [operator port ] </w:t>
      </w:r>
    </w:p>
    <w:p>
      <w:pPr>
        <w:spacing w:line="324" w:lineRule="auto"/>
        <w:ind w:left="1" w:hanging="1"/>
        <w:rPr>
          <w:rFonts w:hint="eastAsia" w:ascii="Helvetica" w:hAnsi="Helvetica" w:cs="Helvetica"/>
          <w:color w:val="000000"/>
          <w:sz w:val="21"/>
          <w:szCs w:val="21"/>
        </w:rPr>
      </w:pPr>
      <w:r>
        <w:rPr>
          <w:rFonts w:hint="eastAsia"/>
          <w:b/>
          <w:bCs/>
          <w:sz w:val="21"/>
          <w:szCs w:val="21"/>
        </w:rPr>
        <w:t>说明：</w:t>
      </w:r>
      <w:r>
        <w:rPr>
          <w:rFonts w:hint="eastAsia" w:ascii="Helvetica" w:hAnsi="Helvetica"/>
          <w:color w:val="000000"/>
          <w:sz w:val="21"/>
          <w:szCs w:val="21"/>
        </w:rPr>
        <w:t>缺省的通配符掩码</w:t>
      </w:r>
      <w:r>
        <w:rPr>
          <w:rFonts w:ascii="Helvetica" w:hAnsi="Helvetica" w:cs="Helvetica"/>
          <w:color w:val="000000"/>
          <w:sz w:val="21"/>
          <w:szCs w:val="21"/>
        </w:rPr>
        <w:t xml:space="preserve"> = 0.0.0.0</w:t>
      </w:r>
    </w:p>
    <w:p>
      <w:pPr>
        <w:spacing w:line="324" w:lineRule="auto"/>
        <w:ind w:left="1" w:hanging="1"/>
        <w:rPr>
          <w:rFonts w:hint="eastAsia"/>
          <w:b/>
          <w:bCs/>
          <w:sz w:val="21"/>
          <w:szCs w:val="21"/>
        </w:rPr>
      </w:pPr>
      <w:r>
        <w:rPr>
          <w:rFonts w:hint="eastAsia"/>
          <w:b/>
          <w:bCs/>
          <w:sz w:val="21"/>
          <w:szCs w:val="21"/>
        </w:rPr>
        <w:t xml:space="preserve">      </w:t>
      </w:r>
      <w:r>
        <w:rPr>
          <w:rFonts w:hint="eastAsia"/>
          <w:sz w:val="21"/>
          <w:szCs w:val="21"/>
        </w:rPr>
        <w:t>隐含条件为拒绝所有（deny any）</w:t>
      </w:r>
    </w:p>
    <w:p>
      <w:pPr>
        <w:spacing w:line="324" w:lineRule="auto"/>
        <w:rPr>
          <w:rFonts w:hint="eastAsia"/>
          <w:sz w:val="21"/>
          <w:szCs w:val="21"/>
        </w:rPr>
      </w:pPr>
      <w:r>
        <w:rPr>
          <w:rFonts w:hint="eastAsia"/>
          <w:b/>
          <w:bCs/>
          <w:sz w:val="21"/>
          <w:szCs w:val="21"/>
        </w:rPr>
        <w:t>（3）在端口上应用访问控制列表</w:t>
      </w:r>
    </w:p>
    <w:p>
      <w:pPr>
        <w:widowControl/>
        <w:tabs>
          <w:tab w:val="left" w:pos="809"/>
          <w:tab w:val="left" w:pos="1620"/>
          <w:tab w:val="left" w:pos="2429"/>
        </w:tabs>
        <w:spacing w:line="324" w:lineRule="auto"/>
        <w:ind w:firstLine="632" w:firstLineChars="300"/>
        <w:jc w:val="left"/>
        <w:rPr>
          <w:rFonts w:hint="eastAsia"/>
          <w:b/>
          <w:bCs/>
          <w:sz w:val="21"/>
          <w:szCs w:val="21"/>
        </w:rPr>
      </w:pPr>
      <w:r>
        <w:rPr>
          <w:rFonts w:hint="eastAsia"/>
          <w:b/>
          <w:bCs/>
          <w:sz w:val="21"/>
          <w:szCs w:val="21"/>
        </w:rPr>
        <w:t>Router(config-if)#</w:t>
      </w:r>
      <w:r>
        <w:rPr>
          <w:b/>
          <w:bCs/>
          <w:color w:val="000000"/>
          <w:sz w:val="21"/>
          <w:szCs w:val="21"/>
        </w:rPr>
        <w:t xml:space="preserve"> </w:t>
      </w:r>
      <w:r>
        <w:rPr>
          <w:b/>
          <w:bCs/>
          <w:sz w:val="21"/>
          <w:szCs w:val="21"/>
        </w:rPr>
        <w:t>ip access-group access-list-number  { in | out }</w:t>
      </w:r>
    </w:p>
    <w:p>
      <w:pPr>
        <w:widowControl/>
        <w:spacing w:line="324" w:lineRule="auto"/>
        <w:ind w:firstLine="632" w:firstLineChars="300"/>
        <w:jc w:val="left"/>
        <w:rPr>
          <w:rFonts w:hint="eastAsia" w:ascii="Helvetica" w:hAnsi="Helvetica"/>
          <w:color w:val="000000"/>
          <w:sz w:val="21"/>
          <w:szCs w:val="21"/>
        </w:rPr>
      </w:pPr>
      <w:r>
        <w:rPr>
          <w:rFonts w:hint="eastAsia"/>
          <w:b/>
          <w:bCs/>
          <w:sz w:val="21"/>
          <w:szCs w:val="21"/>
        </w:rPr>
        <w:t>说明：</w:t>
      </w:r>
      <w:r>
        <w:rPr>
          <w:rFonts w:hint="eastAsia" w:ascii="Helvetica" w:hAnsi="Helvetica"/>
          <w:color w:val="000000"/>
          <w:sz w:val="21"/>
          <w:szCs w:val="21"/>
        </w:rPr>
        <w:t>缺省</w:t>
      </w:r>
      <w:r>
        <w:rPr>
          <w:rFonts w:ascii="Helvetica" w:hAnsi="Helvetica"/>
          <w:color w:val="000000"/>
          <w:sz w:val="21"/>
          <w:szCs w:val="21"/>
        </w:rPr>
        <w:t xml:space="preserve"> = </w:t>
      </w:r>
      <w:r>
        <w:rPr>
          <w:rFonts w:hint="eastAsia" w:ascii="Helvetica" w:hAnsi="Helvetica"/>
          <w:color w:val="000000"/>
          <w:sz w:val="21"/>
          <w:szCs w:val="21"/>
        </w:rPr>
        <w:t>出方向</w:t>
      </w:r>
    </w:p>
    <w:p>
      <w:pPr>
        <w:widowControl/>
        <w:spacing w:line="324" w:lineRule="auto"/>
        <w:jc w:val="left"/>
        <w:rPr>
          <w:rFonts w:hint="eastAsia"/>
          <w:b/>
          <w:bCs/>
          <w:sz w:val="21"/>
          <w:szCs w:val="21"/>
        </w:rPr>
      </w:pPr>
      <w:r>
        <w:rPr>
          <w:rFonts w:hint="eastAsia"/>
          <w:b/>
          <w:bCs/>
          <w:sz w:val="21"/>
          <w:szCs w:val="21"/>
        </w:rPr>
        <w:t>（4）删除访问列表</w:t>
      </w:r>
    </w:p>
    <w:p>
      <w:pPr>
        <w:widowControl/>
        <w:spacing w:line="324" w:lineRule="auto"/>
        <w:ind w:firstLine="632" w:firstLineChars="300"/>
        <w:jc w:val="left"/>
        <w:rPr>
          <w:rFonts w:hint="eastAsia"/>
          <w:b/>
          <w:bCs/>
          <w:sz w:val="21"/>
          <w:szCs w:val="21"/>
        </w:rPr>
      </w:pPr>
      <w:r>
        <w:rPr>
          <w:rFonts w:hint="eastAsia"/>
          <w:b/>
          <w:bCs/>
          <w:sz w:val="21"/>
          <w:szCs w:val="21"/>
        </w:rPr>
        <w:t>Router(config)#</w:t>
      </w:r>
      <w:r>
        <w:rPr>
          <w:b/>
          <w:bCs/>
          <w:sz w:val="21"/>
          <w:szCs w:val="21"/>
        </w:rPr>
        <w:t>no access-list access-list-number</w:t>
      </w:r>
    </w:p>
    <w:p>
      <w:pPr>
        <w:widowControl/>
        <w:spacing w:line="324" w:lineRule="auto"/>
        <w:jc w:val="left"/>
        <w:rPr>
          <w:rFonts w:ascii="Helvetica" w:hAnsi="Helvetica"/>
          <w:color w:val="000000"/>
          <w:sz w:val="21"/>
          <w:szCs w:val="21"/>
        </w:rPr>
      </w:pPr>
      <w:r>
        <w:rPr>
          <w:rFonts w:hint="eastAsia"/>
          <w:b/>
          <w:bCs/>
          <w:sz w:val="21"/>
          <w:szCs w:val="21"/>
        </w:rPr>
        <w:t>（5）在端口上删除访问列表</w:t>
      </w:r>
    </w:p>
    <w:p>
      <w:pPr>
        <w:spacing w:line="324" w:lineRule="auto"/>
        <w:ind w:firstLine="578" w:firstLineChars="274"/>
        <w:rPr>
          <w:rFonts w:hint="eastAsia"/>
          <w:b/>
          <w:bCs/>
          <w:sz w:val="21"/>
          <w:szCs w:val="21"/>
        </w:rPr>
      </w:pPr>
      <w:r>
        <w:rPr>
          <w:rFonts w:hint="eastAsia"/>
          <w:b/>
          <w:bCs/>
          <w:sz w:val="21"/>
          <w:szCs w:val="21"/>
        </w:rPr>
        <w:t>Router(config-if)#</w:t>
      </w:r>
      <w:r>
        <w:rPr>
          <w:b/>
          <w:bCs/>
          <w:sz w:val="21"/>
          <w:szCs w:val="21"/>
        </w:rPr>
        <w:t>no ip access-group access-list-number</w:t>
      </w:r>
    </w:p>
    <w:p>
      <w:pPr>
        <w:widowControl/>
        <w:spacing w:line="324" w:lineRule="auto"/>
        <w:jc w:val="left"/>
        <w:rPr>
          <w:rFonts w:hint="eastAsia"/>
          <w:b/>
          <w:bCs/>
          <w:sz w:val="21"/>
          <w:szCs w:val="21"/>
        </w:rPr>
      </w:pPr>
      <w:r>
        <w:rPr>
          <w:rFonts w:hint="eastAsia"/>
          <w:b/>
          <w:bCs/>
          <w:sz w:val="21"/>
          <w:szCs w:val="21"/>
        </w:rPr>
        <w:t>（6）访问控制列表的放置</w:t>
      </w:r>
    </w:p>
    <w:p>
      <w:pPr>
        <w:spacing w:line="324" w:lineRule="auto"/>
        <w:ind w:firstLine="474" w:firstLineChars="225"/>
        <w:rPr>
          <w:rFonts w:hint="eastAsia"/>
          <w:b/>
          <w:bCs/>
          <w:color w:val="0000FF"/>
          <w:sz w:val="21"/>
          <w:szCs w:val="21"/>
        </w:rPr>
      </w:pPr>
      <w:r>
        <w:rPr>
          <w:rFonts w:hint="eastAsia"/>
          <w:b/>
          <w:bCs/>
          <w:color w:val="0000FF"/>
          <w:sz w:val="21"/>
          <w:szCs w:val="21"/>
        </w:rPr>
        <w:t>将标准访问列表置于离目的设备较近的位置</w:t>
      </w:r>
    </w:p>
    <w:p>
      <w:pPr>
        <w:spacing w:line="324" w:lineRule="auto"/>
        <w:ind w:firstLine="474" w:firstLineChars="225"/>
        <w:rPr>
          <w:rFonts w:hint="eastAsia" w:ascii="Helvetica" w:hAnsi="Helvetica"/>
          <w:b/>
          <w:bCs/>
          <w:color w:val="0000FF"/>
          <w:sz w:val="21"/>
          <w:szCs w:val="21"/>
        </w:rPr>
      </w:pPr>
      <w:r>
        <w:rPr>
          <w:rFonts w:hint="eastAsia"/>
          <w:b/>
          <w:bCs/>
          <w:color w:val="0000FF"/>
          <w:sz w:val="21"/>
          <w:szCs w:val="21"/>
        </w:rPr>
        <w:t>将扩展访问列表置于离源设备较近的位置</w:t>
      </w:r>
    </w:p>
    <w:p>
      <w:pPr>
        <w:spacing w:line="324" w:lineRule="auto"/>
        <w:rPr>
          <w:rFonts w:hint="eastAsia" w:ascii="Helvetica" w:hAnsi="Helvetica"/>
          <w:color w:val="000000"/>
          <w:sz w:val="21"/>
          <w:szCs w:val="21"/>
        </w:rPr>
      </w:pPr>
      <w:r>
        <w:rPr>
          <w:rFonts w:hint="eastAsia"/>
          <w:b/>
          <w:bCs/>
          <w:sz w:val="21"/>
          <w:szCs w:val="21"/>
        </w:rPr>
        <w:t>（7）访问控制列表的查看和检测</w:t>
      </w:r>
    </w:p>
    <w:p>
      <w:pPr>
        <w:spacing w:line="324" w:lineRule="auto"/>
        <w:ind w:firstLine="420" w:firstLineChars="200"/>
        <w:rPr>
          <w:rFonts w:hint="eastAsia"/>
          <w:sz w:val="21"/>
          <w:szCs w:val="21"/>
        </w:rPr>
      </w:pPr>
      <w:r>
        <w:rPr>
          <w:rFonts w:hint="eastAsia" w:ascii="Helvetica" w:hAnsi="Helvetica"/>
          <w:color w:val="000000"/>
          <w:sz w:val="21"/>
          <w:szCs w:val="21"/>
        </w:rPr>
        <w:t>1) 检查语句并核实是否所有内容都被正确键入</w:t>
      </w:r>
    </w:p>
    <w:p>
      <w:pPr>
        <w:tabs>
          <w:tab w:val="left" w:pos="720"/>
        </w:tabs>
        <w:spacing w:line="324" w:lineRule="auto"/>
        <w:ind w:firstLine="540"/>
        <w:rPr>
          <w:rFonts w:hint="eastAsia"/>
          <w:sz w:val="21"/>
          <w:szCs w:val="21"/>
        </w:rPr>
      </w:pPr>
      <w:r>
        <w:rPr>
          <w:rFonts w:hint="eastAsia"/>
          <w:b/>
          <w:bCs/>
          <w:sz w:val="21"/>
          <w:szCs w:val="21"/>
        </w:rPr>
        <w:t xml:space="preserve">Router#show access-list </w:t>
      </w:r>
      <w:r>
        <w:rPr>
          <w:b/>
          <w:bCs/>
          <w:sz w:val="21"/>
          <w:szCs w:val="21"/>
        </w:rPr>
        <w:t>access-list-number</w:t>
      </w:r>
    </w:p>
    <w:p>
      <w:pPr>
        <w:spacing w:line="324" w:lineRule="auto"/>
        <w:ind w:firstLine="420" w:firstLineChars="200"/>
        <w:rPr>
          <w:rFonts w:hint="eastAsia"/>
          <w:b/>
          <w:bCs/>
          <w:sz w:val="21"/>
          <w:szCs w:val="21"/>
        </w:rPr>
      </w:pPr>
      <w:r>
        <w:rPr>
          <w:rFonts w:hint="eastAsia" w:ascii="Helvetica" w:hAnsi="Helvetica"/>
          <w:color w:val="000000"/>
          <w:sz w:val="21"/>
          <w:szCs w:val="21"/>
        </w:rPr>
        <w:t>2) 确认访问控制列表正确应用到期望的接口上</w:t>
      </w:r>
    </w:p>
    <w:p>
      <w:pPr>
        <w:tabs>
          <w:tab w:val="left" w:pos="720"/>
        </w:tabs>
        <w:spacing w:line="324" w:lineRule="auto"/>
        <w:ind w:firstLine="540"/>
        <w:rPr>
          <w:rFonts w:hint="eastAsia"/>
          <w:b/>
          <w:bCs/>
          <w:sz w:val="21"/>
          <w:szCs w:val="21"/>
        </w:rPr>
      </w:pPr>
      <w:r>
        <w:rPr>
          <w:rFonts w:hint="eastAsia"/>
          <w:b/>
          <w:bCs/>
          <w:sz w:val="21"/>
          <w:szCs w:val="21"/>
        </w:rPr>
        <w:t>Router#show running-config 或者</w:t>
      </w:r>
    </w:p>
    <w:p>
      <w:pPr>
        <w:tabs>
          <w:tab w:val="left" w:pos="720"/>
        </w:tabs>
        <w:spacing w:line="324" w:lineRule="auto"/>
        <w:ind w:firstLine="540"/>
        <w:rPr>
          <w:rFonts w:hint="eastAsia"/>
          <w:b/>
          <w:bCs/>
          <w:sz w:val="21"/>
          <w:szCs w:val="21"/>
        </w:rPr>
      </w:pPr>
      <w:r>
        <w:rPr>
          <w:rFonts w:hint="eastAsia"/>
          <w:b/>
          <w:bCs/>
          <w:sz w:val="21"/>
          <w:szCs w:val="21"/>
        </w:rPr>
        <w:t>Router#show ip int type solt</w:t>
      </w:r>
    </w:p>
    <w:p>
      <w:pPr>
        <w:tabs>
          <w:tab w:val="left" w:pos="720"/>
        </w:tabs>
        <w:spacing w:line="324" w:lineRule="auto"/>
        <w:ind w:firstLine="420" w:firstLineChars="200"/>
        <w:rPr>
          <w:rFonts w:hint="eastAsia"/>
          <w:sz w:val="21"/>
          <w:szCs w:val="21"/>
        </w:rPr>
      </w:pPr>
      <w:r>
        <w:rPr>
          <w:rFonts w:hint="eastAsia"/>
          <w:sz w:val="21"/>
          <w:szCs w:val="21"/>
        </w:rPr>
        <w:t>3) 确认访问控制列表是否正确运行</w:t>
      </w:r>
    </w:p>
    <w:p>
      <w:pPr>
        <w:tabs>
          <w:tab w:val="left" w:pos="720"/>
        </w:tabs>
        <w:spacing w:line="324" w:lineRule="auto"/>
        <w:ind w:firstLine="540"/>
        <w:rPr>
          <w:rFonts w:hint="eastAsia" w:ascii="宋体" w:hAnsi="宋体" w:eastAsia="宋体" w:cs="宋体"/>
          <w:b w:val="0"/>
          <w:bCs w:val="0"/>
          <w:sz w:val="21"/>
          <w:szCs w:val="21"/>
          <w:lang w:val="en-US" w:eastAsia="zh-CN"/>
        </w:rPr>
      </w:pPr>
      <w:r>
        <w:rPr>
          <w:rFonts w:hint="eastAsia"/>
          <w:sz w:val="21"/>
          <w:szCs w:val="21"/>
        </w:rPr>
        <w:t>试图从已经被禁止或者被允许的源网络传送出数据包。运行一些</w:t>
      </w:r>
      <w:r>
        <w:rPr>
          <w:rFonts w:hint="eastAsia"/>
          <w:b/>
          <w:bCs/>
          <w:sz w:val="21"/>
          <w:szCs w:val="21"/>
        </w:rPr>
        <w:t>Ping</w:t>
      </w:r>
      <w:r>
        <w:rPr>
          <w:rFonts w:hint="eastAsia"/>
          <w:sz w:val="21"/>
          <w:szCs w:val="21"/>
        </w:rPr>
        <w:t>等命令来测试这些访问控制列表。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2" w:leftChars="0" w:hanging="281" w:firstLineChars="0"/>
        <w:textAlignment w:val="auto"/>
        <w:rPr>
          <w:rFonts w:hint="eastAsia"/>
          <w:b/>
          <w:bCs/>
          <w:color w:val="000000"/>
          <w:sz w:val="28"/>
          <w:szCs w:val="28"/>
          <w:lang w:val="en-US" w:eastAsia="zh-CN"/>
        </w:rPr>
      </w:pPr>
      <w:r>
        <w:rPr>
          <w:rFonts w:hint="eastAsia"/>
          <w:b/>
          <w:bCs/>
          <w:color w:val="000000"/>
          <w:sz w:val="28"/>
          <w:szCs w:val="28"/>
          <w:lang w:val="en-US" w:eastAsia="zh-CN"/>
        </w:rPr>
        <w:t>实验环境</w:t>
      </w:r>
    </w:p>
    <w:p>
      <w:pPr>
        <w:adjustRightInd w:val="0"/>
        <w:spacing w:line="360" w:lineRule="auto"/>
        <w:ind w:firstLine="420"/>
        <w:rPr>
          <w:rFonts w:hint="default" w:ascii="宋体" w:hAnsi="宋体" w:eastAsia="宋体" w:cs="宋体"/>
          <w:sz w:val="18"/>
          <w:szCs w:val="18"/>
          <w:lang w:eastAsia="zh-CN"/>
        </w:rPr>
      </w:pPr>
      <w:r>
        <w:rPr>
          <w:rFonts w:hint="default" w:ascii="宋体" w:hAnsi="宋体" w:cs="宋体"/>
          <w:sz w:val="18"/>
          <w:szCs w:val="18"/>
          <w:lang w:eastAsia="zh-CN"/>
        </w:rPr>
        <w:t>思科模拟器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2" w:leftChars="0" w:hanging="281" w:firstLineChars="0"/>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实验步骤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rPr>
          <w:rFonts w:hint="default" w:eastAsia="宋体"/>
          <w:lang w:val="en-US" w:eastAsia="zh-CN"/>
        </w:rPr>
      </w:pPr>
      <w:r>
        <w:rPr>
          <w:rFonts w:hint="eastAsia"/>
          <w:lang w:val="en-US" w:eastAsia="zh-CN"/>
        </w:rPr>
        <w:t>在思科模拟器中建立拓补结构：</w:t>
      </w:r>
      <w:r>
        <w:rPr>
          <w:rFonts w:hint="eastAsia"/>
          <w:lang w:val="en-US" w:eastAsia="zh-CN"/>
        </w:rPr>
        <w:br w:type="textWrapping"/>
      </w:r>
      <w:r>
        <w:drawing>
          <wp:inline distT="0" distB="0" distL="114300" distR="114300">
            <wp:extent cx="6115685" cy="3453130"/>
            <wp:effectExtent l="0" t="0" r="571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6115685" cy="3453130"/>
                    </a:xfrm>
                    <a:prstGeom prst="rect">
                      <a:avLst/>
                    </a:prstGeom>
                    <a:noFill/>
                    <a:ln>
                      <a:noFill/>
                    </a:ln>
                  </pic:spPr>
                </pic:pic>
              </a:graphicData>
            </a:graphic>
          </wp:inline>
        </w:drawing>
      </w:r>
    </w:p>
    <w:p>
      <w:pPr>
        <w:numPr>
          <w:ilvl w:val="0"/>
          <w:numId w:val="0"/>
        </w:numPr>
        <w:ind w:left="420" w:leftChars="0"/>
      </w:pPr>
    </w:p>
    <w:p>
      <w:pPr>
        <w:numPr>
          <w:ilvl w:val="0"/>
          <w:numId w:val="0"/>
        </w:numPr>
        <w:ind w:left="420" w:leftChars="0"/>
        <w:rPr>
          <w:rFonts w:hint="default"/>
          <w:b/>
          <w:bCs/>
          <w:lang w:val="en-US" w:eastAsia="zh-CN"/>
        </w:rPr>
      </w:pPr>
      <w:r>
        <w:rPr>
          <w:rFonts w:hint="eastAsia"/>
          <w:b/>
          <w:bCs/>
          <w:lang w:val="en-US" w:eastAsia="zh-CN"/>
        </w:rPr>
        <w:t>配置二层交换机</w:t>
      </w:r>
    </w:p>
    <w:p>
      <w:pPr>
        <w:numPr>
          <w:ilvl w:val="0"/>
          <w:numId w:val="0"/>
        </w:numPr>
        <w:ind w:left="420" w:leftChars="0"/>
        <w:rPr>
          <w:rFonts w:hint="eastAsia"/>
          <w:lang w:val="en-US" w:eastAsia="zh-CN"/>
        </w:rPr>
      </w:pPr>
      <w:r>
        <w:rPr>
          <w:rFonts w:hint="eastAsia"/>
          <w:lang w:val="en-US" w:eastAsia="zh-CN"/>
        </w:rPr>
        <w:t>划分VLAN：</w:t>
      </w:r>
    </w:p>
    <w:p>
      <w:pPr>
        <w:numPr>
          <w:ilvl w:val="0"/>
          <w:numId w:val="0"/>
        </w:numPr>
        <w:ind w:left="420" w:leftChars="0"/>
      </w:pPr>
      <w:r>
        <w:drawing>
          <wp:inline distT="0" distB="0" distL="114300" distR="114300">
            <wp:extent cx="4057650" cy="2012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057650" cy="201295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在思科模拟器中无需配置，可以直接添加和进行连线。</w:t>
      </w:r>
    </w:p>
    <w:p>
      <w:pPr>
        <w:numPr>
          <w:ilvl w:val="0"/>
          <w:numId w:val="0"/>
        </w:numPr>
        <w:rPr>
          <w:rFonts w:hint="eastAsia"/>
          <w:lang w:val="en-US" w:eastAsia="zh-CN"/>
        </w:rPr>
      </w:pPr>
    </w:p>
    <w:p>
      <w:pPr>
        <w:numPr>
          <w:ilvl w:val="0"/>
          <w:numId w:val="0"/>
        </w:numPr>
        <w:ind w:left="420" w:leftChars="0"/>
        <w:rPr>
          <w:rFonts w:hint="eastAsia"/>
          <w:lang w:val="en-US" w:eastAsia="zh-CN"/>
        </w:rPr>
      </w:pPr>
      <w:r>
        <w:rPr>
          <w:rFonts w:hint="eastAsia"/>
          <w:lang w:val="en-US" w:eastAsia="zh-CN"/>
        </w:rPr>
        <w:t>链路聚合：</w:t>
      </w:r>
    </w:p>
    <w:p>
      <w:pPr>
        <w:numPr>
          <w:ilvl w:val="0"/>
          <w:numId w:val="0"/>
        </w:numPr>
        <w:ind w:left="420" w:leftChars="0"/>
        <w:rPr>
          <w:rFonts w:hint="eastAsia"/>
          <w:lang w:val="en-US" w:eastAsia="zh-CN"/>
        </w:rPr>
      </w:pPr>
      <w:r>
        <w:rPr>
          <w:rFonts w:hint="eastAsia"/>
          <w:lang w:val="en-US" w:eastAsia="zh-CN"/>
        </w:rPr>
        <w:t>思科模拟器中没有搭载用于链路聚合的命令，本步骤模拟进行。</w:t>
      </w:r>
    </w:p>
    <w:p>
      <w:pPr>
        <w:ind w:firstLine="420" w:firstLineChars="0"/>
        <w:rPr>
          <w:rFonts w:ascii="宋体" w:hAnsi="宋体" w:eastAsia="宋体" w:cs="宋体"/>
          <w:szCs w:val="21"/>
        </w:rPr>
      </w:pPr>
      <w:r>
        <w:rPr>
          <w:rFonts w:hint="eastAsia" w:ascii="宋体" w:hAnsi="宋体" w:eastAsia="宋体" w:cs="宋体"/>
          <w:szCs w:val="21"/>
        </w:rPr>
        <w:t xml:space="preserve">SwitchA(config)#interface aggregateport 1 </w:t>
      </w:r>
      <w:r>
        <w:rPr>
          <w:rFonts w:hint="eastAsia" w:ascii="宋体" w:hAnsi="宋体" w:cs="宋体"/>
          <w:szCs w:val="21"/>
          <w:lang w:val="en-US" w:eastAsia="zh-CN"/>
        </w:rPr>
        <w:t xml:space="preserve">  </w:t>
      </w:r>
      <w:r>
        <w:rPr>
          <w:rFonts w:hint="eastAsia" w:ascii="宋体" w:hAnsi="宋体" w:eastAsia="宋体" w:cs="宋体"/>
          <w:szCs w:val="21"/>
        </w:rPr>
        <w:t>！创建聚合端口AG1</w:t>
      </w:r>
    </w:p>
    <w:p>
      <w:pPr>
        <w:ind w:firstLine="420" w:firstLineChars="0"/>
        <w:rPr>
          <w:rFonts w:ascii="宋体" w:hAnsi="宋体" w:eastAsia="宋体" w:cs="宋体"/>
          <w:szCs w:val="21"/>
        </w:rPr>
      </w:pPr>
      <w:r>
        <w:rPr>
          <w:rFonts w:hint="eastAsia" w:ascii="宋体" w:hAnsi="宋体" w:eastAsia="宋体" w:cs="宋体"/>
          <w:szCs w:val="21"/>
        </w:rPr>
        <w:t xml:space="preserve">SwitchA(config)#switchport mode trunk </w:t>
      </w:r>
      <w:r>
        <w:rPr>
          <w:rFonts w:hint="eastAsia" w:ascii="宋体" w:hAnsi="宋体" w:cs="宋体"/>
          <w:szCs w:val="21"/>
          <w:lang w:val="en-US" w:eastAsia="zh-CN"/>
        </w:rPr>
        <w:t xml:space="preserve">      </w:t>
      </w:r>
      <w:r>
        <w:rPr>
          <w:rFonts w:hint="eastAsia" w:ascii="宋体" w:hAnsi="宋体" w:eastAsia="宋体" w:cs="宋体"/>
          <w:szCs w:val="21"/>
        </w:rPr>
        <w:t>！配置AG模式为trunk</w:t>
      </w:r>
    </w:p>
    <w:p>
      <w:pPr>
        <w:ind w:firstLine="420" w:firstLineChars="0"/>
        <w:rPr>
          <w:rFonts w:ascii="宋体" w:hAnsi="宋体" w:eastAsia="宋体" w:cs="宋体"/>
          <w:szCs w:val="21"/>
        </w:rPr>
      </w:pPr>
      <w:r>
        <w:rPr>
          <w:rFonts w:hint="eastAsia" w:ascii="宋体" w:hAnsi="宋体" w:eastAsia="宋体" w:cs="宋体"/>
          <w:szCs w:val="21"/>
        </w:rPr>
        <w:t xml:space="preserve">SwitchA(config)#interface range fastethernet 0/1-2 </w:t>
      </w:r>
      <w:r>
        <w:rPr>
          <w:rFonts w:hint="eastAsia" w:ascii="宋体" w:hAnsi="宋体" w:cs="宋体"/>
          <w:szCs w:val="21"/>
          <w:lang w:val="en-US" w:eastAsia="zh-CN"/>
        </w:rPr>
        <w:t xml:space="preserve">  </w:t>
      </w:r>
      <w:r>
        <w:rPr>
          <w:rFonts w:hint="eastAsia" w:ascii="宋体" w:hAnsi="宋体" w:eastAsia="宋体" w:cs="宋体"/>
          <w:szCs w:val="21"/>
        </w:rPr>
        <w:t>！进入端口0/1、0/2</w:t>
      </w:r>
    </w:p>
    <w:p>
      <w:pPr>
        <w:ind w:firstLine="420" w:firstLineChars="0"/>
        <w:rPr>
          <w:rFonts w:hint="eastAsia" w:ascii="宋体" w:hAnsi="宋体" w:eastAsia="宋体" w:cs="宋体"/>
          <w:szCs w:val="21"/>
        </w:rPr>
      </w:pPr>
      <w:r>
        <w:rPr>
          <w:rFonts w:hint="eastAsia" w:ascii="宋体" w:hAnsi="宋体" w:eastAsia="宋体" w:cs="宋体"/>
          <w:szCs w:val="21"/>
        </w:rPr>
        <w:t xml:space="preserve">SwitchA(config-if-range)#port-group 1 </w:t>
      </w:r>
      <w:r>
        <w:rPr>
          <w:rFonts w:hint="eastAsia" w:ascii="宋体" w:hAnsi="宋体" w:cs="宋体"/>
          <w:szCs w:val="21"/>
          <w:lang w:val="en-US" w:eastAsia="zh-CN"/>
        </w:rPr>
        <w:t xml:space="preserve">      </w:t>
      </w:r>
      <w:r>
        <w:rPr>
          <w:rFonts w:hint="eastAsia" w:ascii="宋体" w:hAnsi="宋体" w:eastAsia="宋体" w:cs="宋体"/>
          <w:szCs w:val="21"/>
        </w:rPr>
        <w:t>！配置端口0/1、0/2属于AG1</w:t>
      </w:r>
    </w:p>
    <w:p>
      <w:pPr>
        <w:ind w:firstLine="420" w:firstLineChars="0"/>
        <w:rPr>
          <w:rFonts w:hint="eastAsia" w:ascii="宋体" w:hAnsi="宋体" w:eastAsia="宋体" w:cs="宋体"/>
          <w:szCs w:val="21"/>
          <w:lang w:val="en-US" w:eastAsia="zh-CN"/>
        </w:rPr>
      </w:pPr>
      <w:r>
        <w:rPr>
          <w:rFonts w:hint="eastAsia" w:ascii="宋体" w:hAnsi="宋体" w:eastAsia="宋体" w:cs="宋体"/>
          <w:szCs w:val="21"/>
        </w:rPr>
        <w:t>SwitchA#show aggregateport 1 summary</w:t>
      </w:r>
      <w:r>
        <w:rPr>
          <w:rFonts w:hint="eastAsia" w:ascii="宋体" w:hAnsi="宋体" w:cs="宋体"/>
          <w:szCs w:val="21"/>
          <w:lang w:val="en-US" w:eastAsia="zh-CN"/>
        </w:rPr>
        <w:t xml:space="preserve">  </w:t>
      </w:r>
      <w:r>
        <w:rPr>
          <w:rFonts w:hint="eastAsia" w:ascii="宋体" w:hAnsi="宋体" w:cs="宋体"/>
          <w:szCs w:val="21"/>
          <w:lang w:val="en-US" w:eastAsia="zh-CN"/>
        </w:rPr>
        <w:tab/>
      </w:r>
      <w:r>
        <w:rPr>
          <w:rFonts w:hint="eastAsia" w:ascii="宋体" w:hAnsi="宋体" w:cs="宋体"/>
          <w:szCs w:val="21"/>
          <w:lang w:val="en-US" w:eastAsia="zh-CN"/>
        </w:rPr>
        <w:tab/>
      </w:r>
      <w:r>
        <w:rPr>
          <w:rFonts w:hint="eastAsia" w:ascii="宋体" w:hAnsi="宋体" w:cs="宋体"/>
          <w:szCs w:val="21"/>
          <w:lang w:val="en-US" w:eastAsia="zh-CN"/>
        </w:rPr>
        <w:t>！显示</w:t>
      </w:r>
      <w:r>
        <w:rPr>
          <w:rFonts w:hint="eastAsia" w:ascii="宋体" w:hAnsi="宋体" w:eastAsia="宋体" w:cs="宋体"/>
          <w:szCs w:val="21"/>
        </w:rPr>
        <w:t>聚合端口</w:t>
      </w:r>
      <w:r>
        <w:rPr>
          <w:rFonts w:hint="eastAsia" w:ascii="宋体" w:hAnsi="宋体" w:cs="宋体"/>
          <w:szCs w:val="21"/>
          <w:lang w:eastAsia="zh-CN"/>
        </w:rPr>
        <w:t>信息</w:t>
      </w:r>
    </w:p>
    <w:p>
      <w:pPr>
        <w:numPr>
          <w:ilvl w:val="0"/>
          <w:numId w:val="0"/>
        </w:numPr>
        <w:ind w:left="420" w:leftChars="0"/>
        <w:rPr>
          <w:rFonts w:hint="default"/>
          <w:lang w:val="en-US" w:eastAsia="zh-CN"/>
        </w:rPr>
      </w:pPr>
    </w:p>
    <w:p>
      <w:pPr>
        <w:numPr>
          <w:ilvl w:val="0"/>
          <w:numId w:val="0"/>
        </w:numPr>
        <w:ind w:left="420" w:leftChars="0"/>
        <w:rPr>
          <w:rFonts w:hint="eastAsia"/>
          <w:lang w:val="en-US" w:eastAsia="zh-CN"/>
        </w:rPr>
      </w:pPr>
      <w:r>
        <w:rPr>
          <w:rFonts w:hint="eastAsia"/>
          <w:lang w:val="en-US" w:eastAsia="zh-CN"/>
        </w:rPr>
        <w:t>在两台交换机之间创建AG接口，将以太网加入AG接口，然后配置AG接口即可。</w:t>
      </w:r>
    </w:p>
    <w:p>
      <w:pPr>
        <w:numPr>
          <w:ilvl w:val="0"/>
          <w:numId w:val="0"/>
        </w:numPr>
        <w:ind w:left="420" w:leftChars="0"/>
        <w:rPr>
          <w:rFonts w:hint="eastAsia"/>
          <w:lang w:val="en-US" w:eastAsia="zh-CN"/>
        </w:rPr>
      </w:pPr>
    </w:p>
    <w:p>
      <w:pPr>
        <w:numPr>
          <w:ilvl w:val="0"/>
          <w:numId w:val="0"/>
        </w:numPr>
        <w:ind w:left="420" w:leftChars="0"/>
        <w:rPr>
          <w:rFonts w:hint="eastAsia"/>
          <w:b/>
          <w:bCs/>
          <w:lang w:val="en-US" w:eastAsia="zh-CN"/>
        </w:rPr>
      </w:pPr>
      <w:r>
        <w:rPr>
          <w:rFonts w:hint="eastAsia"/>
          <w:b/>
          <w:bCs/>
          <w:lang w:val="en-US" w:eastAsia="zh-CN"/>
        </w:rPr>
        <w:t>配置三层交换机</w:t>
      </w:r>
    </w:p>
    <w:p>
      <w:pPr>
        <w:numPr>
          <w:ilvl w:val="0"/>
          <w:numId w:val="0"/>
        </w:numPr>
        <w:ind w:left="420" w:leftChars="0"/>
        <w:rPr>
          <w:rFonts w:hint="eastAsia"/>
          <w:lang w:val="en-US" w:eastAsia="zh-CN"/>
        </w:rPr>
      </w:pPr>
      <w:r>
        <w:rPr>
          <w:rFonts w:hint="eastAsia"/>
          <w:lang w:val="en-US" w:eastAsia="zh-CN"/>
        </w:rPr>
        <w:t>划分VLAN：</w:t>
      </w:r>
    </w:p>
    <w:p>
      <w:pPr>
        <w:numPr>
          <w:ilvl w:val="0"/>
          <w:numId w:val="0"/>
        </w:numPr>
        <w:ind w:left="420" w:leftChars="0"/>
        <w:rPr>
          <w:rFonts w:hint="default"/>
          <w:lang w:val="en-US" w:eastAsia="zh-CN"/>
        </w:rPr>
      </w:pPr>
      <w:r>
        <w:drawing>
          <wp:inline distT="0" distB="0" distL="114300" distR="114300">
            <wp:extent cx="5175250" cy="2565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175250" cy="256540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配置端口镜像：</w:t>
      </w:r>
    </w:p>
    <w:p>
      <w:pPr>
        <w:numPr>
          <w:ilvl w:val="0"/>
          <w:numId w:val="0"/>
        </w:numPr>
        <w:ind w:left="420" w:leftChars="0"/>
        <w:rPr>
          <w:rFonts w:hint="eastAsia"/>
          <w:lang w:val="en-US" w:eastAsia="zh-CN"/>
        </w:rPr>
      </w:pPr>
      <w:r>
        <w:rPr>
          <w:rFonts w:hint="eastAsia"/>
          <w:lang w:val="en-US" w:eastAsia="zh-CN"/>
        </w:rPr>
        <w:t>可以定义一个ACL，源端口发送至其他端口的数据包和目的端口发送至源端口的数据包，符合上述ACL的数据包均镜像至观测端口。</w:t>
      </w:r>
    </w:p>
    <w:p>
      <w:pPr>
        <w:numPr>
          <w:ilvl w:val="0"/>
          <w:numId w:val="0"/>
        </w:numPr>
        <w:ind w:left="420" w:leftChars="0"/>
        <w:rPr>
          <w:rFonts w:hint="eastAsia"/>
          <w:lang w:val="en-US" w:eastAsia="zh-CN"/>
        </w:rPr>
      </w:pPr>
      <w:r>
        <w:rPr>
          <w:rFonts w:hint="eastAsia"/>
          <w:lang w:val="en-US" w:eastAsia="zh-CN"/>
        </w:rPr>
        <w:t>配置动态路由协议（RIP）：</w:t>
      </w:r>
    </w:p>
    <w:p>
      <w:pPr>
        <w:numPr>
          <w:ilvl w:val="0"/>
          <w:numId w:val="0"/>
        </w:numPr>
        <w:ind w:left="420" w:leftChars="0"/>
        <w:rPr>
          <w:rFonts w:hint="default"/>
          <w:lang w:val="en-US" w:eastAsia="zh-CN"/>
        </w:rPr>
      </w:pPr>
      <w:r>
        <w:drawing>
          <wp:inline distT="0" distB="0" distL="114300" distR="114300">
            <wp:extent cx="5251450" cy="2000250"/>
            <wp:effectExtent l="0" t="0" r="6350" b="6350"/>
            <wp:docPr id="6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
                    <pic:cNvPicPr>
                      <a:picLocks noChangeAspect="1"/>
                    </pic:cNvPicPr>
                  </pic:nvPicPr>
                  <pic:blipFill>
                    <a:blip r:embed="rId14"/>
                    <a:stretch>
                      <a:fillRect/>
                    </a:stretch>
                  </pic:blipFill>
                  <pic:spPr>
                    <a:xfrm>
                      <a:off x="0" y="0"/>
                      <a:ext cx="5251450" cy="200025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链路聚合部分:</w:t>
      </w:r>
    </w:p>
    <w:p>
      <w:pPr>
        <w:numPr>
          <w:ilvl w:val="0"/>
          <w:numId w:val="0"/>
        </w:numPr>
        <w:ind w:left="420" w:leftChars="0"/>
        <w:rPr>
          <w:rFonts w:hint="eastAsia"/>
          <w:lang w:val="en-US" w:eastAsia="zh-CN"/>
        </w:rPr>
      </w:pPr>
      <w:r>
        <w:rPr>
          <w:rFonts w:hint="eastAsia"/>
          <w:lang w:val="en-US" w:eastAsia="zh-CN"/>
        </w:rPr>
        <w:t>在上一部分已展示，不再赘述。</w:t>
      </w:r>
    </w:p>
    <w:p>
      <w:pPr>
        <w:numPr>
          <w:ilvl w:val="0"/>
          <w:numId w:val="0"/>
        </w:numPr>
        <w:rPr>
          <w:rFonts w:hint="eastAsia"/>
          <w:lang w:val="en-US" w:eastAsia="zh-CN"/>
        </w:rPr>
      </w:pPr>
    </w:p>
    <w:p>
      <w:pPr>
        <w:numPr>
          <w:ilvl w:val="0"/>
          <w:numId w:val="0"/>
        </w:numPr>
        <w:ind w:left="420" w:leftChars="0"/>
        <w:rPr>
          <w:rFonts w:hint="eastAsia"/>
          <w:b/>
          <w:bCs/>
          <w:lang w:val="en-US" w:eastAsia="zh-CN"/>
        </w:rPr>
      </w:pPr>
      <w:r>
        <w:rPr>
          <w:rFonts w:hint="eastAsia"/>
          <w:b/>
          <w:bCs/>
          <w:lang w:val="en-US" w:eastAsia="zh-CN"/>
        </w:rPr>
        <w:t>配置路由器R1</w:t>
      </w:r>
    </w:p>
    <w:p>
      <w:pPr>
        <w:numPr>
          <w:ilvl w:val="0"/>
          <w:numId w:val="0"/>
        </w:numPr>
        <w:ind w:left="420" w:leftChars="0"/>
        <w:rPr>
          <w:rFonts w:hint="eastAsia"/>
          <w:b w:val="0"/>
          <w:bCs w:val="0"/>
          <w:lang w:val="en-US" w:eastAsia="zh-CN"/>
        </w:rPr>
      </w:pPr>
      <w:r>
        <w:rPr>
          <w:rFonts w:hint="eastAsia"/>
          <w:b w:val="0"/>
          <w:bCs w:val="0"/>
          <w:lang w:val="en-US" w:eastAsia="zh-CN"/>
        </w:rPr>
        <w:t>配置动态路由协议（RIP）：</w:t>
      </w:r>
    </w:p>
    <w:p>
      <w:pPr>
        <w:numPr>
          <w:ilvl w:val="0"/>
          <w:numId w:val="0"/>
        </w:numPr>
        <w:ind w:left="420" w:leftChars="0"/>
      </w:pPr>
      <w:r>
        <w:rPr>
          <w:rFonts w:hint="eastAsia"/>
          <w:b w:val="0"/>
          <w:bCs w:val="0"/>
          <w:lang w:val="en-US" w:eastAsia="zh-CN"/>
        </w:rPr>
        <w:t>在思科模拟器中可直接添加</w:t>
      </w:r>
    </w:p>
    <w:p>
      <w:pPr>
        <w:numPr>
          <w:ilvl w:val="0"/>
          <w:numId w:val="0"/>
        </w:numPr>
        <w:ind w:left="420" w:leftChars="0"/>
      </w:pPr>
    </w:p>
    <w:p>
      <w:pPr>
        <w:numPr>
          <w:ilvl w:val="0"/>
          <w:numId w:val="0"/>
        </w:numPr>
        <w:ind w:left="420" w:leftChars="0"/>
      </w:pPr>
      <w:r>
        <w:drawing>
          <wp:inline distT="0" distB="0" distL="114300" distR="114300">
            <wp:extent cx="5232400" cy="1981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32400" cy="198120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配置ACL：</w:t>
      </w:r>
    </w:p>
    <w:p>
      <w:pPr>
        <w:numPr>
          <w:ilvl w:val="0"/>
          <w:numId w:val="0"/>
        </w:numPr>
        <w:ind w:left="420" w:leftChars="0"/>
        <w:rPr>
          <w:rFonts w:hint="default"/>
          <w:lang w:val="en-US" w:eastAsia="zh-CN"/>
        </w:rPr>
      </w:pPr>
      <w:r>
        <w:rPr>
          <w:rFonts w:hint="eastAsia"/>
          <w:lang w:val="en-US" w:eastAsia="zh-CN"/>
        </w:rPr>
        <w:t>deny VLAN4（学生网）访问服务器</w:t>
      </w:r>
    </w:p>
    <w:p>
      <w:pPr>
        <w:numPr>
          <w:ilvl w:val="0"/>
          <w:numId w:val="0"/>
        </w:numPr>
        <w:ind w:left="420" w:leftChars="0"/>
      </w:pPr>
      <w:r>
        <w:drawing>
          <wp:inline distT="0" distB="0" distL="114300" distR="114300">
            <wp:extent cx="3251200" cy="768350"/>
            <wp:effectExtent l="0" t="0" r="0" b="6350"/>
            <wp:docPr id="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
                    <pic:cNvPicPr>
                      <a:picLocks noChangeAspect="1"/>
                    </pic:cNvPicPr>
                  </pic:nvPicPr>
                  <pic:blipFill>
                    <a:blip r:embed="rId16"/>
                    <a:stretch>
                      <a:fillRect/>
                    </a:stretch>
                  </pic:blipFill>
                  <pic:spPr>
                    <a:xfrm>
                      <a:off x="0" y="0"/>
                      <a:ext cx="3251200" cy="768350"/>
                    </a:xfrm>
                    <a:prstGeom prst="rect">
                      <a:avLst/>
                    </a:prstGeom>
                    <a:noFill/>
                    <a:ln>
                      <a:noFill/>
                    </a:ln>
                  </pic:spPr>
                </pic:pic>
              </a:graphicData>
            </a:graphic>
          </wp:inline>
        </w:drawing>
      </w:r>
    </w:p>
    <w:p>
      <w:pPr>
        <w:numPr>
          <w:ilvl w:val="0"/>
          <w:numId w:val="0"/>
        </w:numPr>
        <w:ind w:left="420" w:leftChars="0"/>
      </w:pPr>
    </w:p>
    <w:p>
      <w:pPr>
        <w:numPr>
          <w:ilvl w:val="0"/>
          <w:numId w:val="0"/>
        </w:numPr>
        <w:ind w:firstLine="420" w:firstLineChars="0"/>
        <w:rPr>
          <w:rFonts w:hint="eastAsia"/>
          <w:b/>
          <w:bCs/>
          <w:color w:val="auto"/>
          <w:lang w:val="en-US" w:eastAsia="zh-CN"/>
        </w:rPr>
      </w:pPr>
      <w:r>
        <w:rPr>
          <w:rFonts w:hint="eastAsia"/>
          <w:b/>
          <w:bCs/>
          <w:color w:val="auto"/>
          <w:lang w:val="en-US" w:eastAsia="zh-CN"/>
        </w:rPr>
        <w:t>配置路由器R2</w:t>
      </w:r>
    </w:p>
    <w:p>
      <w:pPr>
        <w:numPr>
          <w:ilvl w:val="0"/>
          <w:numId w:val="0"/>
        </w:numPr>
        <w:ind w:firstLine="420" w:firstLineChars="0"/>
        <w:rPr>
          <w:rFonts w:hint="default"/>
          <w:b w:val="0"/>
          <w:bCs w:val="0"/>
          <w:color w:val="auto"/>
          <w:lang w:val="en-US" w:eastAsia="zh-CN"/>
        </w:rPr>
      </w:pPr>
      <w:r>
        <w:rPr>
          <w:rFonts w:hint="eastAsia"/>
          <w:b w:val="0"/>
          <w:bCs w:val="0"/>
          <w:color w:val="auto"/>
          <w:lang w:val="en-US" w:eastAsia="zh-CN"/>
        </w:rPr>
        <w:t>配置动态路由协议（RIP）：</w:t>
      </w:r>
    </w:p>
    <w:p>
      <w:pPr>
        <w:numPr>
          <w:ilvl w:val="0"/>
          <w:numId w:val="0"/>
        </w:numPr>
        <w:ind w:firstLine="420" w:firstLineChars="0"/>
      </w:pPr>
      <w:r>
        <w:drawing>
          <wp:inline distT="0" distB="0" distL="114300" distR="114300">
            <wp:extent cx="5156200" cy="1993900"/>
            <wp:effectExtent l="0" t="0" r="0" b="0"/>
            <wp:docPr id="6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
                    <pic:cNvPicPr>
                      <a:picLocks noChangeAspect="1"/>
                    </pic:cNvPicPr>
                  </pic:nvPicPr>
                  <pic:blipFill>
                    <a:blip r:embed="rId17"/>
                    <a:stretch>
                      <a:fillRect/>
                    </a:stretch>
                  </pic:blipFill>
                  <pic:spPr>
                    <a:xfrm>
                      <a:off x="0" y="0"/>
                      <a:ext cx="5156200" cy="1993900"/>
                    </a:xfrm>
                    <a:prstGeom prst="rect">
                      <a:avLst/>
                    </a:prstGeom>
                    <a:noFill/>
                    <a:ln>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配置四台PC机</w:t>
      </w:r>
    </w:p>
    <w:p>
      <w:pPr>
        <w:numPr>
          <w:ilvl w:val="0"/>
          <w:numId w:val="0"/>
        </w:numPr>
        <w:ind w:firstLine="420" w:firstLineChars="0"/>
        <w:rPr>
          <w:rFonts w:hint="default" w:eastAsia="宋体"/>
          <w:lang w:val="en-US" w:eastAsia="zh-CN"/>
        </w:rPr>
      </w:pPr>
      <w:r>
        <w:rPr>
          <w:rFonts w:hint="eastAsia"/>
          <w:lang w:val="en-US" w:eastAsia="zh-CN"/>
        </w:rPr>
        <w:t>IP地址 子网掩码 默认网关如下：</w:t>
      </w:r>
    </w:p>
    <w:p>
      <w:pPr>
        <w:numPr>
          <w:ilvl w:val="0"/>
          <w:numId w:val="0"/>
        </w:numPr>
        <w:ind w:firstLine="420" w:firstLineChars="0"/>
      </w:pPr>
      <w:r>
        <w:drawing>
          <wp:inline distT="0" distB="0" distL="114300" distR="114300">
            <wp:extent cx="6120130" cy="4493260"/>
            <wp:effectExtent l="0" t="0" r="1270" b="2540"/>
            <wp:docPr id="6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5"/>
                    <pic:cNvPicPr>
                      <a:picLocks noChangeAspect="1"/>
                    </pic:cNvPicPr>
                  </pic:nvPicPr>
                  <pic:blipFill>
                    <a:blip r:embed="rId18"/>
                    <a:stretch>
                      <a:fillRect/>
                    </a:stretch>
                  </pic:blipFill>
                  <pic:spPr>
                    <a:xfrm>
                      <a:off x="0" y="0"/>
                      <a:ext cx="6120130" cy="449326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rPr>
          <w:rFonts w:hint="eastAsia"/>
          <w:lang w:val="en-US" w:eastAsia="zh-CN"/>
        </w:rPr>
      </w:pPr>
      <w:r>
        <w:rPr>
          <w:rFonts w:hint="eastAsia"/>
          <w:lang w:val="en-US" w:eastAsia="zh-CN"/>
        </w:rPr>
        <w:t>在路由器上配置ACL前，两台机器均可以PING通FTP服务器。</w:t>
      </w:r>
    </w:p>
    <w:p>
      <w:pPr>
        <w:numPr>
          <w:ilvl w:val="0"/>
          <w:numId w:val="0"/>
        </w:numPr>
        <w:ind w:firstLine="420" w:firstLineChars="0"/>
      </w:pPr>
      <w:r>
        <w:rPr>
          <w:rFonts w:hint="eastAsia"/>
          <w:lang w:val="en-US" w:eastAsia="zh-CN"/>
        </w:rPr>
        <w:t>配置ACL后结果如下：</w:t>
      </w:r>
      <w:r>
        <w:rPr>
          <w:rFonts w:hint="eastAsia"/>
          <w:lang w:val="en-US" w:eastAsia="zh-CN"/>
        </w:rPr>
        <w:br w:type="textWrapping"/>
      </w:r>
      <w:r>
        <w:drawing>
          <wp:inline distT="0" distB="0" distL="114300" distR="114300">
            <wp:extent cx="3530600" cy="1974850"/>
            <wp:effectExtent l="0" t="0" r="0" b="6350"/>
            <wp:docPr id="6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6"/>
                    <pic:cNvPicPr>
                      <a:picLocks noChangeAspect="1"/>
                    </pic:cNvPicPr>
                  </pic:nvPicPr>
                  <pic:blipFill>
                    <a:blip r:embed="rId19"/>
                    <a:stretch>
                      <a:fillRect/>
                    </a:stretch>
                  </pic:blipFill>
                  <pic:spPr>
                    <a:xfrm>
                      <a:off x="0" y="0"/>
                      <a:ext cx="3530600" cy="1974850"/>
                    </a:xfrm>
                    <a:prstGeom prst="rect">
                      <a:avLst/>
                    </a:prstGeom>
                    <a:noFill/>
                    <a:ln>
                      <a:noFill/>
                    </a:ln>
                  </pic:spPr>
                </pic:pic>
              </a:graphicData>
            </a:graphic>
          </wp:inline>
        </w:drawing>
      </w:r>
    </w:p>
    <w:p>
      <w:pPr>
        <w:numPr>
          <w:ilvl w:val="0"/>
          <w:numId w:val="0"/>
        </w:numPr>
      </w:pPr>
      <w:r>
        <w:drawing>
          <wp:inline distT="0" distB="0" distL="114300" distR="114300">
            <wp:extent cx="3473450" cy="2400300"/>
            <wp:effectExtent l="0" t="0" r="6350" b="0"/>
            <wp:docPr id="6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
                    <pic:cNvPicPr>
                      <a:picLocks noChangeAspect="1"/>
                    </pic:cNvPicPr>
                  </pic:nvPicPr>
                  <pic:blipFill>
                    <a:blip r:embed="rId20"/>
                    <a:stretch>
                      <a:fillRect/>
                    </a:stretch>
                  </pic:blipFill>
                  <pic:spPr>
                    <a:xfrm>
                      <a:off x="0" y="0"/>
                      <a:ext cx="3473450" cy="24003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如图所示，学生网无法访问，而办公网可以访问FTP，达到了配置ACL的目的。</w:t>
      </w:r>
    </w:p>
    <w:p>
      <w:pPr>
        <w:numPr>
          <w:ilvl w:val="0"/>
          <w:numId w:val="0"/>
        </w:numPr>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2" w:leftChars="0" w:hanging="281" w:firstLineChars="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实验总结</w:t>
      </w:r>
    </w:p>
    <w:p>
      <w:pPr>
        <w:numPr>
          <w:ilvl w:val="0"/>
          <w:numId w:val="2"/>
        </w:numPr>
        <w:rPr>
          <w:rFonts w:hint="eastAsia"/>
          <w:color w:val="0000FF"/>
          <w:sz w:val="21"/>
          <w:szCs w:val="21"/>
          <w:lang w:val="en-US" w:eastAsia="zh-CN"/>
        </w:rPr>
      </w:pPr>
      <w:r>
        <w:rPr>
          <w:rFonts w:hint="eastAsia"/>
          <w:color w:val="0000FF"/>
          <w:sz w:val="21"/>
          <w:szCs w:val="21"/>
          <w:lang w:val="en-US" w:eastAsia="zh-CN"/>
        </w:rPr>
        <w:t>如果需要在</w:t>
      </w:r>
      <w:r>
        <w:rPr>
          <w:rFonts w:hint="eastAsia"/>
          <w:color w:val="0000FF"/>
          <w:sz w:val="21"/>
          <w:szCs w:val="21"/>
          <w:lang w:eastAsia="zh-CN"/>
        </w:rPr>
        <w:t>在</w:t>
      </w:r>
      <w:r>
        <w:rPr>
          <w:rFonts w:hint="eastAsia"/>
          <w:color w:val="0000FF"/>
          <w:sz w:val="21"/>
          <w:szCs w:val="21"/>
          <w:lang w:val="en-US" w:eastAsia="zh-CN"/>
        </w:rPr>
        <w:t>VLAN3的主机上运行WireShark监听其他主机，如何实现？(需要端口镜像) 5分</w:t>
      </w:r>
    </w:p>
    <w:p>
      <w:pPr>
        <w:numPr>
          <w:numId w:val="0"/>
        </w:numPr>
        <w:rPr>
          <w:rFonts w:hint="eastAsia"/>
          <w:color w:val="auto"/>
          <w:sz w:val="21"/>
          <w:szCs w:val="21"/>
          <w:lang w:val="en-US" w:eastAsia="zh-CN"/>
        </w:rPr>
      </w:pPr>
      <w:r>
        <w:rPr>
          <w:rFonts w:hint="eastAsia"/>
          <w:color w:val="auto"/>
          <w:sz w:val="21"/>
          <w:szCs w:val="21"/>
          <w:lang w:val="en-US" w:eastAsia="zh-CN"/>
        </w:rPr>
        <w:t>为实现该目的，需要在网管机上配置端口镜像。可以通过在三层交换机上配置ACL，定义一个规则将从源端口发送往其他端口的数据包和从其他端口发往源端口的数据包镜像到镜像端口上。在网管机上下载WIRESHARK，并抓取镜像端口的数据包，这样一来就可以对其进行流量观测和数据定位。</w:t>
      </w:r>
    </w:p>
    <w:p>
      <w:pPr>
        <w:numPr>
          <w:numId w:val="0"/>
        </w:numPr>
        <w:rPr>
          <w:rFonts w:hint="default"/>
          <w:color w:val="auto"/>
          <w:sz w:val="21"/>
          <w:szCs w:val="21"/>
          <w:lang w:val="en-US" w:eastAsia="zh-CN"/>
        </w:rPr>
      </w:pPr>
    </w:p>
    <w:p>
      <w:pPr>
        <w:numPr>
          <w:numId w:val="0"/>
        </w:numPr>
        <w:ind w:leftChars="0"/>
        <w:rPr>
          <w:rFonts w:hint="eastAsia"/>
          <w:color w:val="0000FF"/>
          <w:sz w:val="21"/>
          <w:szCs w:val="21"/>
          <w:lang w:val="en-US" w:eastAsia="zh-CN"/>
        </w:rPr>
      </w:pPr>
      <w:r>
        <w:rPr>
          <w:rFonts w:hint="eastAsia"/>
          <w:color w:val="0000FF"/>
          <w:sz w:val="21"/>
          <w:szCs w:val="21"/>
          <w:lang w:val="en-US" w:eastAsia="zh-CN"/>
        </w:rPr>
        <w:t>2、学生网内的主机不能访问FTP服务器，能否ping通呢？为什么？如何设置wireshark显示过滤器才能监听访问是否成功？5分</w:t>
      </w:r>
    </w:p>
    <w:p>
      <w:pPr>
        <w:numPr>
          <w:numId w:val="0"/>
        </w:numPr>
        <w:ind w:leftChars="0"/>
        <w:rPr>
          <w:rFonts w:hint="default"/>
          <w:color w:val="auto"/>
          <w:sz w:val="21"/>
          <w:szCs w:val="21"/>
          <w:lang w:val="en-US" w:eastAsia="zh-CN"/>
        </w:rPr>
      </w:pPr>
      <w:r>
        <w:rPr>
          <w:rFonts w:hint="eastAsia"/>
          <w:color w:val="auto"/>
          <w:sz w:val="21"/>
          <w:szCs w:val="21"/>
          <w:lang w:val="en-US" w:eastAsia="zh-CN"/>
        </w:rPr>
        <w:t>根据实验结果来看，学生网内的主机既不能访问FTP服务器，也不能PING通。这是因为在路由器R1中设置的ACL列表限制该网段通过，因此不能经过路由器转发到FTP服务器上。设置WIRESHARK服务器时将源IP地址设置为192.168.4.4即可监听到其数据包，再进行查看其访问是否成功。</w:t>
      </w:r>
    </w:p>
    <w:p>
      <w:pPr>
        <w:numPr>
          <w:numId w:val="0"/>
        </w:numPr>
        <w:ind w:leftChars="0"/>
        <w:rPr>
          <w:rFonts w:hint="eastAsia"/>
          <w:color w:val="0000FF"/>
          <w:sz w:val="21"/>
          <w:szCs w:val="21"/>
          <w:lang w:val="en-US" w:eastAsia="zh-CN"/>
        </w:rPr>
      </w:pPr>
    </w:p>
    <w:p>
      <w:pPr>
        <w:rPr>
          <w:color w:val="0000FF"/>
          <w:szCs w:val="21"/>
        </w:rPr>
      </w:pPr>
      <w:r>
        <w:rPr>
          <w:rFonts w:hint="eastAsia"/>
          <w:color w:val="0000FF"/>
          <w:szCs w:val="21"/>
          <w:lang w:val="en-US" w:eastAsia="zh-CN"/>
        </w:rPr>
        <w:t>3</w:t>
      </w:r>
      <w:r>
        <w:rPr>
          <w:rFonts w:hint="eastAsia"/>
          <w:color w:val="0000FF"/>
          <w:szCs w:val="21"/>
        </w:rPr>
        <w:t>、S2126和S3550之间的双线是用来做端口聚合的，可以起到交换机之间的连接冗余和增加带宽作用，如何实现（取消）？</w:t>
      </w:r>
      <w:r>
        <w:rPr>
          <w:color w:val="0000FF"/>
          <w:szCs w:val="21"/>
        </w:rPr>
        <w:t xml:space="preserve"> </w:t>
      </w:r>
    </w:p>
    <w:p>
      <w:pPr>
        <w:rPr>
          <w:rFonts w:ascii="宋体" w:hAnsi="宋体" w:cs="宋体"/>
          <w:szCs w:val="21"/>
        </w:rPr>
      </w:pPr>
      <w:r>
        <w:rPr>
          <w:rFonts w:hint="eastAsia" w:ascii="宋体" w:hAnsi="宋体" w:cs="宋体"/>
          <w:szCs w:val="21"/>
        </w:rPr>
        <w:t>SwitchA(config)#interface aggregateport 1   ！创建聚合端口AG1</w:t>
      </w:r>
    </w:p>
    <w:p>
      <w:pPr>
        <w:rPr>
          <w:rFonts w:ascii="宋体" w:hAnsi="宋体" w:cs="宋体"/>
          <w:szCs w:val="21"/>
        </w:rPr>
      </w:pPr>
      <w:r>
        <w:rPr>
          <w:rFonts w:hint="eastAsia" w:ascii="宋体" w:hAnsi="宋体" w:cs="宋体"/>
          <w:szCs w:val="21"/>
        </w:rPr>
        <w:t>SwitchA(config)#switchport mode trunk       ！配置AG模式为trunk</w:t>
      </w:r>
    </w:p>
    <w:p>
      <w:pPr>
        <w:rPr>
          <w:rFonts w:ascii="宋体" w:hAnsi="宋体" w:cs="宋体"/>
          <w:szCs w:val="21"/>
        </w:rPr>
      </w:pPr>
      <w:r>
        <w:rPr>
          <w:rFonts w:hint="eastAsia" w:ascii="宋体" w:hAnsi="宋体" w:cs="宋体"/>
          <w:szCs w:val="21"/>
        </w:rPr>
        <w:t>SwitchA(config)#interface range fastethernet 0/1-2   ！进入端口0/1、0/2</w:t>
      </w:r>
    </w:p>
    <w:p>
      <w:pPr>
        <w:rPr>
          <w:rFonts w:ascii="宋体" w:hAnsi="宋体" w:cs="宋体"/>
          <w:szCs w:val="21"/>
        </w:rPr>
      </w:pPr>
      <w:r>
        <w:rPr>
          <w:rFonts w:hint="eastAsia" w:ascii="宋体" w:hAnsi="宋体" w:cs="宋体"/>
          <w:szCs w:val="21"/>
        </w:rPr>
        <w:t>SwitchA(config-if-range)#port-group 1       ！配置端口0/1、0/2属于AG1</w:t>
      </w:r>
    </w:p>
    <w:p>
      <w:pPr>
        <w:rPr>
          <w:rFonts w:ascii="宋体" w:hAnsi="宋体" w:cs="宋体"/>
          <w:szCs w:val="21"/>
        </w:rPr>
      </w:pPr>
      <w:r>
        <w:rPr>
          <w:rFonts w:hint="eastAsia" w:ascii="宋体" w:hAnsi="宋体" w:cs="宋体"/>
          <w:szCs w:val="21"/>
        </w:rPr>
        <w:t xml:space="preserve">SwitchA#show aggregateport 1 summary  </w:t>
      </w:r>
      <w:r>
        <w:rPr>
          <w:rFonts w:hint="eastAsia" w:ascii="宋体" w:hAnsi="宋体" w:cs="宋体"/>
          <w:szCs w:val="21"/>
        </w:rPr>
        <w:tab/>
      </w:r>
      <w:r>
        <w:rPr>
          <w:rFonts w:hint="eastAsia" w:ascii="宋体" w:hAnsi="宋体" w:cs="宋体"/>
          <w:szCs w:val="21"/>
        </w:rPr>
        <w:tab/>
      </w:r>
      <w:r>
        <w:rPr>
          <w:rFonts w:hint="eastAsia" w:ascii="宋体" w:hAnsi="宋体" w:cs="宋体"/>
          <w:szCs w:val="21"/>
        </w:rPr>
        <w:t>！显示聚合端口信息</w:t>
      </w:r>
    </w:p>
    <w:p/>
    <w:p>
      <w:pPr>
        <w:rPr>
          <w:rFonts w:hint="eastAsia"/>
          <w:lang w:val="en-US" w:eastAsia="zh-CN"/>
        </w:rPr>
      </w:pPr>
      <w:r>
        <w:rPr>
          <w:rFonts w:hint="eastAsia"/>
          <w:lang w:val="en-US" w:eastAsia="zh-CN"/>
        </w:rPr>
        <w:t>本次实验遇到的问题：</w:t>
      </w:r>
    </w:p>
    <w:p>
      <w:pPr>
        <w:rPr>
          <w:rFonts w:hint="eastAsia"/>
          <w:lang w:val="en-US" w:eastAsia="zh-CN"/>
        </w:rPr>
      </w:pPr>
      <w:r>
        <w:rPr>
          <w:rFonts w:hint="eastAsia"/>
          <w:lang w:val="en-US" w:eastAsia="zh-CN"/>
        </w:rPr>
        <w:t>1在机房进行实验时，本组路由器遭到其他组误占造成长时间处于检查错误阶段，导致无法在路由器上设置ACL访问控制表。</w:t>
      </w:r>
    </w:p>
    <w:p>
      <w:pPr>
        <w:rPr>
          <w:rFonts w:hint="eastAsia"/>
          <w:lang w:val="en-US" w:eastAsia="zh-CN"/>
        </w:rPr>
      </w:pPr>
      <w:r>
        <w:rPr>
          <w:rFonts w:hint="eastAsia"/>
          <w:lang w:val="en-US" w:eastAsia="zh-CN"/>
        </w:rPr>
        <w:t>2相关知识储备不够充分，误以为在三层交换机上无法配置ACL。</w:t>
      </w:r>
    </w:p>
    <w:p>
      <w:pPr>
        <w:rPr>
          <w:rFonts w:hint="eastAsia"/>
          <w:lang w:val="en-US" w:eastAsia="zh-CN"/>
        </w:rPr>
      </w:pPr>
      <w:r>
        <w:rPr>
          <w:rFonts w:hint="eastAsia"/>
          <w:lang w:val="en-US" w:eastAsia="zh-CN"/>
        </w:rPr>
        <w:t>3急于求成心理过剩，导致配置VLAN时相关指令输入错误导致实验进度延误。</w:t>
      </w:r>
    </w:p>
    <w:p>
      <w:pPr>
        <w:rPr>
          <w:rFonts w:hint="eastAsia"/>
          <w:lang w:val="en-US" w:eastAsia="zh-CN"/>
        </w:rPr>
      </w:pPr>
      <w:r>
        <w:rPr>
          <w:rFonts w:hint="eastAsia"/>
          <w:lang w:val="en-US" w:eastAsia="zh-CN"/>
        </w:rPr>
        <w:t>4为排除其他因素干扰，在思科模拟器上进行实验，对于新实验环境不适应。</w:t>
      </w:r>
    </w:p>
    <w:p>
      <w:pPr>
        <w:rPr>
          <w:rFonts w:hint="default"/>
          <w:lang w:val="en-US" w:eastAsia="zh-CN"/>
        </w:rPr>
      </w:pPr>
      <w:r>
        <w:rPr>
          <w:rFonts w:hint="eastAsia"/>
          <w:lang w:val="en-US" w:eastAsia="zh-CN"/>
        </w:rPr>
        <w:t>5思科模拟器版本没有搭载端口聚合必须的相关指令。</w:t>
      </w:r>
    </w:p>
    <w:p>
      <w:pPr>
        <w:rPr>
          <w:rFonts w:hint="eastAsia"/>
          <w:lang w:val="en-US" w:eastAsia="zh-CN"/>
        </w:rPr>
      </w:pPr>
    </w:p>
    <w:p>
      <w:pPr>
        <w:rPr>
          <w:rFonts w:hint="eastAsia"/>
          <w:lang w:val="en-US" w:eastAsia="zh-CN"/>
        </w:rPr>
      </w:pPr>
      <w:r>
        <w:rPr>
          <w:rFonts w:hint="eastAsia"/>
          <w:lang w:val="en-US" w:eastAsia="zh-CN"/>
        </w:rPr>
        <w:t>解决方案：</w:t>
      </w:r>
    </w:p>
    <w:p>
      <w:pPr>
        <w:rPr>
          <w:rFonts w:hint="eastAsia"/>
          <w:lang w:val="en-US" w:eastAsia="zh-CN"/>
        </w:rPr>
      </w:pPr>
      <w:r>
        <w:rPr>
          <w:rFonts w:hint="eastAsia"/>
          <w:lang w:val="en-US" w:eastAsia="zh-CN"/>
        </w:rPr>
        <w:t>1与同组成员进行协商，在机房实验时明确目的，进行分工合作，先完成不需要路由器的部分。</w:t>
      </w:r>
    </w:p>
    <w:p>
      <w:pPr>
        <w:rPr>
          <w:rFonts w:hint="eastAsia"/>
          <w:lang w:val="en-US" w:eastAsia="zh-CN"/>
        </w:rPr>
      </w:pPr>
      <w:r>
        <w:rPr>
          <w:rFonts w:hint="eastAsia"/>
          <w:lang w:val="en-US" w:eastAsia="zh-CN"/>
        </w:rPr>
        <w:t>2查阅教材和资料进行考证。</w:t>
      </w:r>
    </w:p>
    <w:p>
      <w:pPr>
        <w:rPr>
          <w:rFonts w:hint="eastAsia"/>
          <w:lang w:val="en-US" w:eastAsia="zh-CN"/>
        </w:rPr>
      </w:pPr>
      <w:r>
        <w:rPr>
          <w:rFonts w:hint="eastAsia"/>
          <w:lang w:val="en-US" w:eastAsia="zh-CN"/>
        </w:rPr>
        <w:t>3随着时间进行，对思科模拟器的使用日益熟练，得以顺利完成。</w:t>
      </w:r>
    </w:p>
    <w:p>
      <w:pPr>
        <w:rPr>
          <w:rFonts w:hint="default"/>
          <w:lang w:val="en-US" w:eastAsia="zh-CN"/>
        </w:rPr>
      </w:pPr>
      <w:r>
        <w:rPr>
          <w:rFonts w:hint="eastAsia"/>
          <w:lang w:val="en-US" w:eastAsia="zh-CN"/>
        </w:rPr>
        <w:t>4端口聚合部分实验通过查阅资料了解其原理，由于该部分不影响整体实验框架，本实验中仅给出步骤和原理并没有截图。</w:t>
      </w:r>
    </w:p>
    <w:p>
      <w:pPr>
        <w:rPr>
          <w:rFonts w:hint="default"/>
          <w:lang w:val="en-US" w:eastAsia="zh-CN"/>
        </w:rPr>
      </w:pPr>
    </w:p>
    <w:p>
      <w:pPr>
        <w:rPr>
          <w:rFonts w:hint="default"/>
          <w:lang w:val="en-US" w:eastAsia="zh-CN"/>
        </w:rPr>
      </w:pPr>
      <w:r>
        <w:rPr>
          <w:rFonts w:hint="eastAsia"/>
          <w:lang w:val="en-US" w:eastAsia="zh-CN"/>
        </w:rPr>
        <w:t>总结：</w:t>
      </w:r>
      <w:r>
        <w:rPr>
          <w:rFonts w:hint="eastAsia"/>
          <w:lang w:val="en-US" w:eastAsia="zh-CN"/>
        </w:rPr>
        <w:br w:type="textWrapping"/>
      </w:r>
      <w:r>
        <w:rPr>
          <w:rFonts w:hint="eastAsia"/>
          <w:lang w:val="en-US" w:eastAsia="zh-CN"/>
        </w:rPr>
        <w:t>本次实验结合了以往实验的知识，是一次具有综合性质的实验。完成实验需要用到前几次实验中的动态路由、虚拟局域网、ACL访问控制列表、路由器相关性质等知识。因此可以说对整体的知识进行了一次回看，这一点让我感到弥足珍贵，收获颇丰。不仅如此，还锻炼了小组成员间的分工合作能力，还有撰写实验报告的能力。最重要的是，面对困难解决困难的能力，这让我们信心倍增，在以后的实际生活中有更多面对复杂问题的清晰思维。</w:t>
      </w:r>
      <w:bookmarkStart w:id="1" w:name="_GoBack"/>
      <w:bookmarkEnd w:id="1"/>
    </w:p>
    <w:sectPr>
      <w:footerReference r:id="rId4" w:type="first"/>
      <w:footerReference r:id="rId3" w:type="default"/>
      <w:pgSz w:w="11906" w:h="16838"/>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2700"/>
        <w:tab w:val="right" w:pos="7020"/>
        <w:tab w:val="clear" w:pos="4153"/>
        <w:tab w:val="clear" w:pos="8306"/>
      </w:tabs>
      <w:jc w:val="center"/>
      <w:rPr>
        <w:rFonts w:hint="eastAsia"/>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2700"/>
        <w:tab w:val="right" w:pos="7020"/>
        <w:tab w:val="clear" w:pos="4153"/>
        <w:tab w:val="clear" w:pos="8306"/>
      </w:tabs>
      <w:jc w:val="center"/>
      <w:rPr>
        <w:rFonts w:hint="eastAsia"/>
        <w:sz w:val="21"/>
        <w:szCs w:val="21"/>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2C2152"/>
    <w:multiLevelType w:val="singleLevel"/>
    <w:tmpl w:val="E22C2152"/>
    <w:lvl w:ilvl="0" w:tentative="0">
      <w:start w:val="1"/>
      <w:numFmt w:val="decimal"/>
      <w:suff w:val="nothing"/>
      <w:lvlText w:val="%1、"/>
      <w:lvlJc w:val="left"/>
    </w:lvl>
  </w:abstractNum>
  <w:abstractNum w:abstractNumId="1">
    <w:nsid w:val="336EA005"/>
    <w:multiLevelType w:val="singleLevel"/>
    <w:tmpl w:val="336EA005"/>
    <w:lvl w:ilvl="0" w:tentative="0">
      <w:start w:val="1"/>
      <w:numFmt w:val="chineseCounting"/>
      <w:suff w:val="nothing"/>
      <w:lvlText w:val="%1、"/>
      <w:lvlJc w:val="left"/>
      <w:pPr>
        <w:ind w:left="1"/>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C SYSTEM">
    <w15:presenceInfo w15:providerId="None" w15:userId="MC SYST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C72098"/>
    <w:rsid w:val="7DF70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character" w:styleId="6">
    <w:name w:val="Hyperlink"/>
    <w:basedOn w:val="5"/>
    <w:qFormat/>
    <w:uiPriority w:val="0"/>
    <w:rPr>
      <w:rFonts w:ascii="Times New Roman" w:hAnsi="Times New Roman" w:eastAsia="宋体"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2021-12-20T09:37:00Z</dcterms:created>
  <dc:creator>18169</dc:creator>
  <cp:lastModifiedBy>18169</cp:lastModifiedBy>
  <dcterms:modified xsi:type="dcterms:W3CDTF">2021-12-21T08:53:38Z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B7392A5D37B74253AA24FE9C39388D8C</vt:lpwstr>
  </property>
</Properties>
</file>