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D9F324" w14:textId="77777777" w:rsidR="008D3626" w:rsidRPr="00183302" w:rsidRDefault="008D3626" w:rsidP="008D3626">
      <w:pPr>
        <w:jc w:val="center"/>
        <w:rPr>
          <w:rFonts w:eastAsia="楷体_GB2312"/>
          <w:b/>
          <w:sz w:val="44"/>
          <w:szCs w:val="44"/>
        </w:rPr>
      </w:pPr>
      <w:r w:rsidRPr="00183302">
        <w:rPr>
          <w:rFonts w:eastAsia="楷体_GB2312"/>
          <w:b/>
          <w:sz w:val="44"/>
          <w:szCs w:val="44"/>
        </w:rPr>
        <w:t>暨南大学本科实验报告专用纸</w:t>
      </w:r>
    </w:p>
    <w:p w14:paraId="37516134" w14:textId="6AD5CCE9" w:rsidR="008D3626" w:rsidRPr="00183302" w:rsidRDefault="008D3626" w:rsidP="008D3626">
      <w:pPr>
        <w:spacing w:line="420" w:lineRule="exact"/>
        <w:rPr>
          <w:rFonts w:eastAsia="楷体_GB2312"/>
          <w:sz w:val="28"/>
          <w:szCs w:val="28"/>
        </w:rPr>
      </w:pPr>
      <w:r w:rsidRPr="00183302">
        <w:rPr>
          <w:rFonts w:eastAsia="楷体_GB2312"/>
          <w:sz w:val="28"/>
          <w:szCs w:val="28"/>
        </w:rPr>
        <w:t>课程名称</w:t>
      </w:r>
      <w:r w:rsidRPr="00183302">
        <w:rPr>
          <w:rFonts w:eastAsia="楷体_GB2312"/>
          <w:sz w:val="28"/>
          <w:szCs w:val="28"/>
          <w:u w:val="single"/>
        </w:rPr>
        <w:t xml:space="preserve"> </w:t>
      </w:r>
      <w:r w:rsidR="00431BDC">
        <w:rPr>
          <w:rFonts w:eastAsia="楷体_GB2312"/>
          <w:sz w:val="28"/>
          <w:szCs w:val="28"/>
          <w:u w:val="single"/>
        </w:rPr>
        <w:t xml:space="preserve"> </w:t>
      </w:r>
      <w:r w:rsidR="00431BDC">
        <w:rPr>
          <w:rFonts w:eastAsia="楷体_GB2312" w:hint="eastAsia"/>
          <w:sz w:val="28"/>
          <w:szCs w:val="28"/>
          <w:u w:val="single"/>
        </w:rPr>
        <w:t>计算机网络实验</w:t>
      </w:r>
      <w:r w:rsidRPr="00183302">
        <w:rPr>
          <w:rFonts w:eastAsia="楷体_GB2312"/>
          <w:sz w:val="28"/>
          <w:szCs w:val="28"/>
          <w:u w:val="single"/>
        </w:rPr>
        <w:t xml:space="preserve">                 </w:t>
      </w:r>
      <w:r w:rsidRPr="00183302">
        <w:rPr>
          <w:rFonts w:eastAsia="楷体_GB2312"/>
          <w:sz w:val="28"/>
          <w:szCs w:val="28"/>
        </w:rPr>
        <w:t>成绩评定</w:t>
      </w:r>
      <w:r w:rsidRPr="00183302">
        <w:rPr>
          <w:rFonts w:eastAsia="楷体_GB2312"/>
          <w:sz w:val="28"/>
          <w:szCs w:val="28"/>
          <w:u w:val="single"/>
        </w:rPr>
        <w:t xml:space="preserve">            </w:t>
      </w:r>
    </w:p>
    <w:p w14:paraId="480AD96A" w14:textId="1782687A" w:rsidR="008D3626" w:rsidRPr="00431BDC" w:rsidRDefault="008D3626" w:rsidP="008D3626">
      <w:pPr>
        <w:spacing w:line="420" w:lineRule="exact"/>
        <w:rPr>
          <w:rFonts w:eastAsia="楷体_GB2312"/>
          <w:sz w:val="28"/>
          <w:szCs w:val="28"/>
          <w:u w:val="single"/>
        </w:rPr>
      </w:pPr>
      <w:r w:rsidRPr="00183302">
        <w:rPr>
          <w:rFonts w:eastAsia="楷体_GB2312"/>
          <w:sz w:val="28"/>
          <w:szCs w:val="28"/>
        </w:rPr>
        <w:t>实验项目名称</w:t>
      </w:r>
      <w:r w:rsidRPr="00183302">
        <w:rPr>
          <w:rFonts w:eastAsia="楷体_GB2312"/>
          <w:sz w:val="28"/>
          <w:szCs w:val="28"/>
          <w:u w:val="single"/>
        </w:rPr>
        <w:t xml:space="preserve">  </w:t>
      </w:r>
      <w:r w:rsidR="000A2F9B" w:rsidRPr="000A2F9B">
        <w:rPr>
          <w:rFonts w:eastAsia="楷体_GB2312" w:hint="eastAsia"/>
          <w:sz w:val="28"/>
          <w:szCs w:val="28"/>
          <w:u w:val="single"/>
        </w:rPr>
        <w:t>综合组网与配置</w:t>
      </w:r>
      <w:r w:rsidR="0048352A" w:rsidRPr="0048352A">
        <w:rPr>
          <w:rFonts w:eastAsia="楷体_GB2312" w:hint="eastAsia"/>
          <w:sz w:val="28"/>
          <w:szCs w:val="28"/>
          <w:u w:val="single"/>
        </w:rPr>
        <w:t xml:space="preserve"> </w:t>
      </w:r>
      <w:r w:rsidRPr="00183302">
        <w:rPr>
          <w:rFonts w:eastAsia="楷体_GB2312"/>
          <w:sz w:val="28"/>
          <w:szCs w:val="28"/>
          <w:u w:val="single"/>
        </w:rPr>
        <w:t xml:space="preserve">       </w:t>
      </w:r>
      <w:r w:rsidRPr="00183302">
        <w:rPr>
          <w:rFonts w:eastAsia="楷体_GB2312"/>
          <w:sz w:val="28"/>
          <w:szCs w:val="28"/>
        </w:rPr>
        <w:t>指导教师</w:t>
      </w:r>
      <w:r w:rsidRPr="00183302">
        <w:rPr>
          <w:rFonts w:eastAsia="楷体_GB2312"/>
          <w:sz w:val="28"/>
          <w:szCs w:val="28"/>
          <w:u w:val="single"/>
        </w:rPr>
        <w:t xml:space="preserve">  </w:t>
      </w:r>
      <w:r w:rsidR="00431BDC">
        <w:rPr>
          <w:rFonts w:eastAsia="楷体_GB2312" w:hint="eastAsia"/>
          <w:sz w:val="28"/>
          <w:szCs w:val="28"/>
          <w:u w:val="single"/>
        </w:rPr>
        <w:t>潘冰</w:t>
      </w:r>
      <w:r w:rsidRPr="00183302">
        <w:rPr>
          <w:rFonts w:eastAsia="楷体_GB2312"/>
          <w:sz w:val="28"/>
          <w:szCs w:val="28"/>
          <w:u w:val="single"/>
        </w:rPr>
        <w:t xml:space="preserve">            </w:t>
      </w:r>
    </w:p>
    <w:p w14:paraId="634382F5" w14:textId="1BB30951" w:rsidR="008D3626" w:rsidRPr="00183302" w:rsidRDefault="008D3626" w:rsidP="008D3626">
      <w:pPr>
        <w:spacing w:line="420" w:lineRule="exact"/>
        <w:rPr>
          <w:rFonts w:eastAsia="楷体_GB2312"/>
          <w:sz w:val="28"/>
          <w:szCs w:val="28"/>
          <w:u w:val="single"/>
        </w:rPr>
      </w:pPr>
      <w:r w:rsidRPr="00183302">
        <w:rPr>
          <w:rFonts w:eastAsia="楷体_GB2312"/>
          <w:sz w:val="28"/>
          <w:szCs w:val="28"/>
        </w:rPr>
        <w:t>实验项目编号</w:t>
      </w:r>
      <w:r w:rsidRPr="00183302">
        <w:rPr>
          <w:rFonts w:eastAsia="楷体_GB2312"/>
          <w:sz w:val="28"/>
          <w:szCs w:val="28"/>
          <w:u w:val="single"/>
        </w:rPr>
        <w:t xml:space="preserve">  </w:t>
      </w:r>
      <w:r w:rsidR="000A2F9B">
        <w:rPr>
          <w:rFonts w:eastAsia="楷体_GB2312"/>
          <w:sz w:val="28"/>
          <w:szCs w:val="28"/>
          <w:u w:val="single"/>
        </w:rPr>
        <w:t>12</w:t>
      </w:r>
      <w:r w:rsidRPr="00183302">
        <w:rPr>
          <w:rFonts w:eastAsia="楷体_GB2312"/>
          <w:sz w:val="28"/>
          <w:szCs w:val="28"/>
          <w:u w:val="single"/>
        </w:rPr>
        <w:t xml:space="preserve">      </w:t>
      </w:r>
      <w:r w:rsidRPr="00183302">
        <w:rPr>
          <w:rFonts w:eastAsia="楷体_GB2312"/>
          <w:sz w:val="28"/>
          <w:szCs w:val="28"/>
        </w:rPr>
        <w:t>实验项目类型</w:t>
      </w:r>
      <w:r w:rsidRPr="00183302">
        <w:rPr>
          <w:rFonts w:eastAsia="楷体_GB2312"/>
          <w:sz w:val="28"/>
          <w:szCs w:val="28"/>
          <w:u w:val="single"/>
        </w:rPr>
        <w:t xml:space="preserve"> </w:t>
      </w:r>
      <w:r w:rsidR="000A2F9B">
        <w:rPr>
          <w:rFonts w:eastAsia="楷体_GB2312" w:hint="eastAsia"/>
          <w:sz w:val="28"/>
          <w:szCs w:val="28"/>
          <w:u w:val="single"/>
        </w:rPr>
        <w:t>设计</w:t>
      </w:r>
      <w:r w:rsidR="00431BDC">
        <w:rPr>
          <w:rFonts w:eastAsia="楷体_GB2312" w:hint="eastAsia"/>
          <w:sz w:val="28"/>
          <w:szCs w:val="28"/>
          <w:u w:val="single"/>
        </w:rPr>
        <w:t>型</w:t>
      </w:r>
      <w:r w:rsidRPr="00183302">
        <w:rPr>
          <w:rFonts w:eastAsia="楷体_GB2312"/>
          <w:sz w:val="28"/>
          <w:szCs w:val="28"/>
          <w:u w:val="single"/>
        </w:rPr>
        <w:t xml:space="preserve">   </w:t>
      </w:r>
      <w:r w:rsidRPr="00183302">
        <w:rPr>
          <w:rFonts w:eastAsia="楷体_GB2312"/>
          <w:sz w:val="28"/>
          <w:szCs w:val="28"/>
        </w:rPr>
        <w:t>实验地点</w:t>
      </w:r>
      <w:r w:rsidRPr="00183302">
        <w:rPr>
          <w:rFonts w:eastAsia="楷体_GB2312"/>
          <w:sz w:val="28"/>
          <w:szCs w:val="28"/>
          <w:u w:val="single"/>
        </w:rPr>
        <w:t xml:space="preserve"> </w:t>
      </w:r>
      <w:r w:rsidR="00431BDC">
        <w:rPr>
          <w:rFonts w:eastAsia="楷体_GB2312" w:hint="eastAsia"/>
          <w:sz w:val="28"/>
          <w:szCs w:val="28"/>
          <w:u w:val="single"/>
        </w:rPr>
        <w:t>计算机网络实验室</w:t>
      </w:r>
      <w:r w:rsidRPr="00183302">
        <w:rPr>
          <w:rFonts w:eastAsia="楷体_GB2312"/>
          <w:sz w:val="28"/>
          <w:szCs w:val="28"/>
          <w:u w:val="single"/>
        </w:rPr>
        <w:t xml:space="preserve">          </w:t>
      </w:r>
    </w:p>
    <w:p w14:paraId="3003EDD6" w14:textId="77777777" w:rsidR="008D3626" w:rsidRPr="00183302" w:rsidRDefault="008D3626" w:rsidP="008D3626">
      <w:pPr>
        <w:spacing w:line="420" w:lineRule="exact"/>
        <w:rPr>
          <w:rFonts w:eastAsia="楷体_GB2312"/>
          <w:sz w:val="28"/>
          <w:szCs w:val="28"/>
          <w:u w:val="single"/>
        </w:rPr>
      </w:pPr>
      <w:r w:rsidRPr="00183302">
        <w:rPr>
          <w:rFonts w:eastAsia="楷体_GB2312"/>
          <w:sz w:val="28"/>
          <w:szCs w:val="28"/>
        </w:rPr>
        <w:t>学生姓名</w:t>
      </w:r>
      <w:r w:rsidRPr="00183302">
        <w:rPr>
          <w:rFonts w:eastAsia="楷体_GB2312"/>
          <w:sz w:val="28"/>
          <w:szCs w:val="28"/>
          <w:u w:val="single"/>
        </w:rPr>
        <w:t xml:space="preserve"> </w:t>
      </w:r>
      <w:r w:rsidR="00AE51D0">
        <w:rPr>
          <w:rFonts w:eastAsia="楷体_GB2312" w:hint="eastAsia"/>
          <w:sz w:val="28"/>
          <w:szCs w:val="28"/>
          <w:u w:val="single"/>
        </w:rPr>
        <w:t>邱湘鹏</w:t>
      </w:r>
      <w:r w:rsidRPr="00183302">
        <w:rPr>
          <w:rFonts w:eastAsia="楷体_GB2312"/>
          <w:sz w:val="28"/>
          <w:szCs w:val="28"/>
          <w:u w:val="single"/>
        </w:rPr>
        <w:t xml:space="preserve">                </w:t>
      </w:r>
      <w:r w:rsidRPr="00183302">
        <w:rPr>
          <w:rFonts w:eastAsia="楷体_GB2312"/>
          <w:sz w:val="28"/>
          <w:szCs w:val="28"/>
        </w:rPr>
        <w:t>学号</w:t>
      </w:r>
      <w:r w:rsidRPr="00183302">
        <w:rPr>
          <w:rFonts w:eastAsia="楷体_GB2312"/>
          <w:sz w:val="28"/>
          <w:szCs w:val="28"/>
          <w:u w:val="single"/>
        </w:rPr>
        <w:t xml:space="preserve">  </w:t>
      </w:r>
      <w:r w:rsidR="00AE51D0">
        <w:rPr>
          <w:rFonts w:eastAsia="楷体_GB2312"/>
          <w:sz w:val="28"/>
          <w:szCs w:val="28"/>
          <w:u w:val="single"/>
        </w:rPr>
        <w:t>2019051108</w:t>
      </w:r>
      <w:r w:rsidRPr="00183302">
        <w:rPr>
          <w:rFonts w:eastAsia="楷体_GB2312"/>
          <w:sz w:val="28"/>
          <w:szCs w:val="28"/>
          <w:u w:val="single"/>
        </w:rPr>
        <w:t xml:space="preserve">                               </w:t>
      </w:r>
    </w:p>
    <w:p w14:paraId="21C7F5BF" w14:textId="77777777" w:rsidR="008D3626" w:rsidRPr="00183302" w:rsidRDefault="008D3626" w:rsidP="008D3626">
      <w:pPr>
        <w:numPr>
          <w:ins w:id="0" w:author="赵 阔" w:date="2006-06-11T14:06:00Z"/>
        </w:numPr>
        <w:spacing w:line="420" w:lineRule="exact"/>
        <w:rPr>
          <w:rFonts w:eastAsia="楷体_GB2312"/>
          <w:sz w:val="28"/>
          <w:szCs w:val="28"/>
          <w:u w:val="single"/>
        </w:rPr>
      </w:pPr>
      <w:r w:rsidRPr="00183302">
        <w:rPr>
          <w:rFonts w:eastAsia="楷体_GB2312"/>
          <w:sz w:val="28"/>
          <w:szCs w:val="28"/>
        </w:rPr>
        <w:t>学院</w:t>
      </w:r>
      <w:r w:rsidRPr="00183302">
        <w:rPr>
          <w:rFonts w:eastAsia="楷体_GB2312"/>
          <w:sz w:val="28"/>
          <w:szCs w:val="28"/>
          <w:u w:val="single"/>
        </w:rPr>
        <w:t xml:space="preserve"> </w:t>
      </w:r>
      <w:r w:rsidR="00AE51D0">
        <w:rPr>
          <w:rFonts w:eastAsia="楷体_GB2312" w:hint="eastAsia"/>
          <w:sz w:val="28"/>
          <w:szCs w:val="28"/>
          <w:u w:val="single"/>
        </w:rPr>
        <w:t>智能科学与工程学院</w:t>
      </w:r>
      <w:r w:rsidRPr="00183302">
        <w:rPr>
          <w:rFonts w:eastAsia="楷体_GB2312"/>
          <w:sz w:val="28"/>
          <w:szCs w:val="28"/>
          <w:u w:val="single"/>
        </w:rPr>
        <w:t xml:space="preserve">                   </w:t>
      </w:r>
      <w:r w:rsidRPr="00183302">
        <w:rPr>
          <w:rFonts w:eastAsia="楷体_GB2312"/>
          <w:sz w:val="28"/>
          <w:szCs w:val="28"/>
        </w:rPr>
        <w:t>系专业</w:t>
      </w:r>
      <w:r w:rsidRPr="00183302">
        <w:rPr>
          <w:rFonts w:eastAsia="楷体_GB2312"/>
          <w:sz w:val="28"/>
          <w:szCs w:val="28"/>
          <w:u w:val="single"/>
        </w:rPr>
        <w:t xml:space="preserve"> </w:t>
      </w:r>
      <w:r w:rsidR="00AE51D0">
        <w:rPr>
          <w:rFonts w:eastAsia="楷体_GB2312" w:hint="eastAsia"/>
          <w:sz w:val="28"/>
          <w:szCs w:val="28"/>
          <w:u w:val="single"/>
        </w:rPr>
        <w:t>信息安全</w:t>
      </w:r>
      <w:r w:rsidRPr="00183302">
        <w:rPr>
          <w:rFonts w:eastAsia="楷体_GB2312"/>
          <w:sz w:val="28"/>
          <w:szCs w:val="28"/>
          <w:u w:val="single"/>
        </w:rPr>
        <w:t xml:space="preserve">                   </w:t>
      </w:r>
      <w:r w:rsidRPr="00183302">
        <w:rPr>
          <w:rFonts w:eastAsia="楷体_GB2312"/>
          <w:sz w:val="28"/>
          <w:szCs w:val="28"/>
        </w:rPr>
        <w:t xml:space="preserve">  </w:t>
      </w:r>
    </w:p>
    <w:p w14:paraId="0F2B7369" w14:textId="77777777" w:rsidR="008D3626" w:rsidRPr="00183302" w:rsidRDefault="008D3626" w:rsidP="008D3626">
      <w:pPr>
        <w:spacing w:line="420" w:lineRule="exact"/>
        <w:rPr>
          <w:rFonts w:eastAsia="楷体_GB2312"/>
          <w:sz w:val="28"/>
          <w:szCs w:val="28"/>
        </w:rPr>
      </w:pPr>
      <w:r w:rsidRPr="00183302">
        <w:rPr>
          <w:rFonts w:eastAsia="楷体_GB2312"/>
          <w:sz w:val="28"/>
          <w:szCs w:val="28"/>
        </w:rPr>
        <w:t>实验时间</w:t>
      </w:r>
      <w:r w:rsidRPr="00183302">
        <w:rPr>
          <w:rFonts w:eastAsia="楷体_GB2312"/>
          <w:sz w:val="28"/>
          <w:szCs w:val="28"/>
          <w:u w:val="single"/>
        </w:rPr>
        <w:t xml:space="preserve">    </w:t>
      </w:r>
      <w:r w:rsidRPr="00183302">
        <w:rPr>
          <w:rFonts w:eastAsia="楷体_GB2312"/>
          <w:sz w:val="28"/>
          <w:szCs w:val="28"/>
        </w:rPr>
        <w:t>年</w:t>
      </w:r>
      <w:r w:rsidRPr="00183302">
        <w:rPr>
          <w:rFonts w:eastAsia="楷体_GB2312"/>
          <w:sz w:val="28"/>
          <w:szCs w:val="28"/>
          <w:u w:val="single"/>
        </w:rPr>
        <w:t xml:space="preserve">  </w:t>
      </w:r>
      <w:r w:rsidRPr="00183302">
        <w:rPr>
          <w:rFonts w:eastAsia="楷体_GB2312"/>
          <w:sz w:val="28"/>
          <w:szCs w:val="28"/>
        </w:rPr>
        <w:t>月</w:t>
      </w:r>
      <w:r w:rsidRPr="00183302">
        <w:rPr>
          <w:rFonts w:eastAsia="楷体_GB2312"/>
          <w:sz w:val="28"/>
          <w:szCs w:val="28"/>
          <w:u w:val="single"/>
        </w:rPr>
        <w:t xml:space="preserve">  </w:t>
      </w:r>
      <w:r w:rsidRPr="00183302">
        <w:rPr>
          <w:rFonts w:eastAsia="楷体_GB2312"/>
          <w:sz w:val="28"/>
          <w:szCs w:val="28"/>
        </w:rPr>
        <w:t>日</w:t>
      </w:r>
      <w:r w:rsidRPr="00183302">
        <w:rPr>
          <w:rFonts w:eastAsia="楷体_GB2312"/>
          <w:sz w:val="28"/>
          <w:szCs w:val="28"/>
        </w:rPr>
        <w:t xml:space="preserve"> </w:t>
      </w:r>
      <w:r w:rsidRPr="00183302">
        <w:rPr>
          <w:rFonts w:eastAsia="楷体_GB2312"/>
          <w:sz w:val="28"/>
          <w:szCs w:val="28"/>
          <w:u w:val="single"/>
        </w:rPr>
        <w:t xml:space="preserve">  </w:t>
      </w:r>
      <w:r w:rsidRPr="00183302">
        <w:rPr>
          <w:rFonts w:eastAsia="楷体_GB2312"/>
          <w:sz w:val="28"/>
          <w:szCs w:val="28"/>
        </w:rPr>
        <w:t>午～</w:t>
      </w:r>
      <w:r w:rsidRPr="00183302">
        <w:rPr>
          <w:rFonts w:eastAsia="楷体_GB2312"/>
          <w:sz w:val="28"/>
          <w:szCs w:val="28"/>
          <w:u w:val="single"/>
        </w:rPr>
        <w:t xml:space="preserve">  </w:t>
      </w:r>
      <w:r w:rsidRPr="00183302">
        <w:rPr>
          <w:rFonts w:eastAsia="楷体_GB2312"/>
          <w:sz w:val="28"/>
          <w:szCs w:val="28"/>
        </w:rPr>
        <w:t>月</w:t>
      </w:r>
      <w:r w:rsidRPr="00183302">
        <w:rPr>
          <w:rFonts w:eastAsia="楷体_GB2312"/>
          <w:sz w:val="28"/>
          <w:szCs w:val="28"/>
          <w:u w:val="single"/>
        </w:rPr>
        <w:t xml:space="preserve">  </w:t>
      </w:r>
      <w:r w:rsidRPr="00183302">
        <w:rPr>
          <w:rFonts w:eastAsia="楷体_GB2312"/>
          <w:sz w:val="28"/>
          <w:szCs w:val="28"/>
        </w:rPr>
        <w:t>日</w:t>
      </w:r>
      <w:r w:rsidRPr="00183302">
        <w:rPr>
          <w:rFonts w:eastAsia="楷体_GB2312"/>
          <w:sz w:val="28"/>
          <w:szCs w:val="28"/>
        </w:rPr>
        <w:t xml:space="preserve"> </w:t>
      </w:r>
      <w:r w:rsidRPr="00183302">
        <w:rPr>
          <w:rFonts w:eastAsia="楷体_GB2312"/>
          <w:sz w:val="28"/>
          <w:szCs w:val="28"/>
          <w:u w:val="single"/>
        </w:rPr>
        <w:t xml:space="preserve">  </w:t>
      </w:r>
      <w:r w:rsidRPr="00183302">
        <w:rPr>
          <w:rFonts w:eastAsia="楷体_GB2312"/>
          <w:sz w:val="28"/>
          <w:szCs w:val="28"/>
        </w:rPr>
        <w:t>午</w:t>
      </w:r>
      <w:r w:rsidRPr="00183302">
        <w:rPr>
          <w:rFonts w:eastAsia="楷体_GB2312"/>
          <w:sz w:val="28"/>
          <w:szCs w:val="28"/>
        </w:rPr>
        <w:t xml:space="preserve"> </w:t>
      </w:r>
      <w:r w:rsidRPr="00183302">
        <w:rPr>
          <w:rFonts w:eastAsia="楷体_GB2312"/>
          <w:sz w:val="28"/>
          <w:szCs w:val="28"/>
        </w:rPr>
        <w:t>温度</w:t>
      </w:r>
      <w:r w:rsidRPr="00183302">
        <w:rPr>
          <w:rFonts w:eastAsia="楷体_GB2312"/>
          <w:sz w:val="28"/>
          <w:szCs w:val="28"/>
          <w:u w:val="single"/>
        </w:rPr>
        <w:t xml:space="preserve">  </w:t>
      </w:r>
      <w:r w:rsidRPr="00183302">
        <w:rPr>
          <w:rFonts w:eastAsia="楷体_GB2312"/>
          <w:sz w:val="28"/>
          <w:szCs w:val="28"/>
        </w:rPr>
        <w:t>℃</w:t>
      </w:r>
      <w:r w:rsidRPr="00183302">
        <w:rPr>
          <w:rFonts w:eastAsia="楷体_GB2312"/>
          <w:sz w:val="28"/>
          <w:szCs w:val="28"/>
        </w:rPr>
        <w:t>湿度</w:t>
      </w:r>
      <w:r w:rsidRPr="00183302">
        <w:rPr>
          <w:rFonts w:eastAsia="楷体_GB2312"/>
          <w:sz w:val="28"/>
          <w:szCs w:val="28"/>
          <w:u w:val="single"/>
        </w:rPr>
        <w:t xml:space="preserve">     </w:t>
      </w:r>
    </w:p>
    <w:p w14:paraId="10F74084" w14:textId="77777777" w:rsidR="00D4161B" w:rsidRDefault="00D4161B" w:rsidP="00D4161B">
      <w:pPr>
        <w:numPr>
          <w:ilvl w:val="0"/>
          <w:numId w:val="1"/>
        </w:numPr>
        <w:spacing w:line="360" w:lineRule="auto"/>
        <w:rPr>
          <w:b/>
          <w:sz w:val="28"/>
          <w:szCs w:val="28"/>
        </w:rPr>
      </w:pPr>
      <w:r>
        <w:rPr>
          <w:rFonts w:hint="eastAsia"/>
          <w:b/>
          <w:sz w:val="28"/>
          <w:szCs w:val="28"/>
        </w:rPr>
        <w:t>实验目的</w:t>
      </w:r>
    </w:p>
    <w:p w14:paraId="7872B25C" w14:textId="236E479D" w:rsidR="0048352A" w:rsidRDefault="000A2F9B" w:rsidP="000A2F9B">
      <w:pPr>
        <w:ind w:firstLineChars="200" w:firstLine="480"/>
      </w:pPr>
      <w:r w:rsidRPr="000A2F9B">
        <w:rPr>
          <w:rFonts w:hint="eastAsia"/>
          <w:szCs w:val="21"/>
        </w:rPr>
        <w:t>通过该实验的设计与配置模拟，考核学生对已学知识的掌握程度，加深对网络协议和原理的理解；培养学生利用网络技术结合实际需要分析问题、解决问题的能力；培养学生的组网技能和实际动手能力；培养学生的协调工作能力；提高学生撰写实验报告的能力。</w:t>
      </w:r>
    </w:p>
    <w:p w14:paraId="63316C48" w14:textId="77777777" w:rsidR="002E198F" w:rsidRDefault="002E198F" w:rsidP="002E198F"/>
    <w:p w14:paraId="7A13DF8B" w14:textId="77777777" w:rsidR="00D4161B" w:rsidRDefault="00D4161B" w:rsidP="00D4161B">
      <w:pPr>
        <w:numPr>
          <w:ilvl w:val="0"/>
          <w:numId w:val="1"/>
        </w:numPr>
        <w:spacing w:line="360" w:lineRule="auto"/>
        <w:rPr>
          <w:b/>
          <w:sz w:val="28"/>
          <w:szCs w:val="28"/>
        </w:rPr>
      </w:pPr>
      <w:r>
        <w:rPr>
          <w:rFonts w:hint="eastAsia"/>
          <w:b/>
          <w:sz w:val="28"/>
          <w:szCs w:val="28"/>
        </w:rPr>
        <w:t>实验内容和要求</w:t>
      </w:r>
    </w:p>
    <w:p w14:paraId="606933BE" w14:textId="363C199F" w:rsidR="00431BDC" w:rsidRDefault="00633289" w:rsidP="00633289">
      <w:pPr>
        <w:ind w:firstLineChars="200" w:firstLine="420"/>
      </w:pPr>
      <w:r>
        <w:rPr>
          <w:rFonts w:hint="eastAsia"/>
          <w:sz w:val="21"/>
          <w:szCs w:val="21"/>
        </w:rPr>
        <w:t>下图是模拟某学校网络拓扑结构，在该学校网络接入层采用</w:t>
      </w:r>
      <w:r>
        <w:rPr>
          <w:rFonts w:hint="eastAsia"/>
          <w:sz w:val="21"/>
          <w:szCs w:val="21"/>
        </w:rPr>
        <w:t>S2126</w:t>
      </w:r>
      <w:r>
        <w:rPr>
          <w:rFonts w:hint="eastAsia"/>
          <w:sz w:val="21"/>
          <w:szCs w:val="21"/>
        </w:rPr>
        <w:t>交换机，接入层交换机划分了办公网</w:t>
      </w:r>
      <w:r>
        <w:rPr>
          <w:rFonts w:hint="eastAsia"/>
          <w:sz w:val="21"/>
          <w:szCs w:val="21"/>
        </w:rPr>
        <w:t>VLAN2</w:t>
      </w:r>
      <w:r>
        <w:rPr>
          <w:rFonts w:hint="eastAsia"/>
          <w:sz w:val="21"/>
          <w:szCs w:val="21"/>
        </w:rPr>
        <w:t>和学生网</w:t>
      </w:r>
      <w:r>
        <w:rPr>
          <w:rFonts w:hint="eastAsia"/>
          <w:sz w:val="21"/>
          <w:szCs w:val="21"/>
        </w:rPr>
        <w:t>VLAN4</w:t>
      </w:r>
      <w:r>
        <w:rPr>
          <w:rFonts w:hint="eastAsia"/>
          <w:sz w:val="21"/>
          <w:szCs w:val="21"/>
        </w:rPr>
        <w:t>，</w:t>
      </w:r>
      <w:r>
        <w:rPr>
          <w:rFonts w:hint="eastAsia"/>
          <w:sz w:val="21"/>
          <w:szCs w:val="21"/>
        </w:rPr>
        <w:t>VLAN2</w:t>
      </w:r>
      <w:r>
        <w:rPr>
          <w:rFonts w:hint="eastAsia"/>
          <w:sz w:val="21"/>
          <w:szCs w:val="21"/>
        </w:rPr>
        <w:t>和</w:t>
      </w:r>
      <w:r>
        <w:rPr>
          <w:rFonts w:hint="eastAsia"/>
          <w:sz w:val="21"/>
          <w:szCs w:val="21"/>
        </w:rPr>
        <w:t>VLAN4</w:t>
      </w:r>
      <w:r>
        <w:rPr>
          <w:rFonts w:hint="eastAsia"/>
          <w:sz w:val="21"/>
          <w:szCs w:val="21"/>
        </w:rPr>
        <w:t>通过汇聚层</w:t>
      </w:r>
      <w:r>
        <w:rPr>
          <w:rFonts w:hint="eastAsia"/>
          <w:sz w:val="21"/>
          <w:szCs w:val="21"/>
        </w:rPr>
        <w:t>S3550</w:t>
      </w:r>
      <w:r>
        <w:rPr>
          <w:rFonts w:hint="eastAsia"/>
          <w:sz w:val="21"/>
          <w:szCs w:val="21"/>
        </w:rPr>
        <w:t>与路由器</w:t>
      </w:r>
      <w:r>
        <w:rPr>
          <w:rFonts w:hint="eastAsia"/>
          <w:sz w:val="21"/>
          <w:szCs w:val="21"/>
        </w:rPr>
        <w:t>A</w:t>
      </w:r>
      <w:r>
        <w:rPr>
          <w:rFonts w:hint="eastAsia"/>
          <w:sz w:val="21"/>
          <w:szCs w:val="21"/>
        </w:rPr>
        <w:t>相连，另外</w:t>
      </w:r>
      <w:r>
        <w:rPr>
          <w:rFonts w:hint="eastAsia"/>
          <w:sz w:val="21"/>
          <w:szCs w:val="21"/>
        </w:rPr>
        <w:t>S3550</w:t>
      </w:r>
      <w:r>
        <w:rPr>
          <w:rFonts w:hint="eastAsia"/>
          <w:sz w:val="21"/>
          <w:szCs w:val="21"/>
        </w:rPr>
        <w:t>上有一个</w:t>
      </w:r>
      <w:r>
        <w:rPr>
          <w:rFonts w:hint="eastAsia"/>
          <w:sz w:val="21"/>
          <w:szCs w:val="21"/>
        </w:rPr>
        <w:t>VLAN3</w:t>
      </w:r>
      <w:r>
        <w:rPr>
          <w:rFonts w:hint="eastAsia"/>
          <w:sz w:val="21"/>
          <w:szCs w:val="21"/>
        </w:rPr>
        <w:t>存放一台网管机。路由器</w:t>
      </w:r>
      <w:r>
        <w:rPr>
          <w:rFonts w:hint="eastAsia"/>
          <w:sz w:val="21"/>
          <w:szCs w:val="21"/>
        </w:rPr>
        <w:t>A</w:t>
      </w:r>
      <w:r>
        <w:rPr>
          <w:rFonts w:hint="eastAsia"/>
          <w:sz w:val="21"/>
          <w:szCs w:val="21"/>
        </w:rPr>
        <w:t>和</w:t>
      </w:r>
      <w:r>
        <w:rPr>
          <w:rFonts w:hint="eastAsia"/>
          <w:sz w:val="21"/>
          <w:szCs w:val="21"/>
        </w:rPr>
        <w:t>B</w:t>
      </w:r>
      <w:r>
        <w:rPr>
          <w:rFonts w:hint="eastAsia"/>
          <w:sz w:val="21"/>
          <w:szCs w:val="21"/>
        </w:rPr>
        <w:t>通过路由协议获取路由信息后，办公网可以访问</w:t>
      </w:r>
      <w:r>
        <w:rPr>
          <w:rFonts w:hint="eastAsia"/>
          <w:sz w:val="21"/>
          <w:szCs w:val="21"/>
        </w:rPr>
        <w:t>B</w:t>
      </w:r>
      <w:r>
        <w:rPr>
          <w:rFonts w:hint="eastAsia"/>
          <w:sz w:val="21"/>
          <w:szCs w:val="21"/>
        </w:rPr>
        <w:t>路由器后面的</w:t>
      </w:r>
      <w:r>
        <w:rPr>
          <w:rFonts w:hint="eastAsia"/>
          <w:sz w:val="21"/>
          <w:szCs w:val="21"/>
        </w:rPr>
        <w:t>FTP</w:t>
      </w:r>
      <w:r>
        <w:rPr>
          <w:rFonts w:hint="eastAsia"/>
          <w:sz w:val="21"/>
          <w:szCs w:val="21"/>
        </w:rPr>
        <w:t>服务器。为了防止学生网内的主机访问重要的</w:t>
      </w:r>
      <w:r>
        <w:rPr>
          <w:rFonts w:hint="eastAsia"/>
          <w:sz w:val="21"/>
          <w:szCs w:val="21"/>
        </w:rPr>
        <w:t>FTP</w:t>
      </w:r>
      <w:r>
        <w:rPr>
          <w:rFonts w:hint="eastAsia"/>
          <w:sz w:val="21"/>
          <w:szCs w:val="21"/>
        </w:rPr>
        <w:t>服务器，</w:t>
      </w:r>
      <w:r>
        <w:rPr>
          <w:rFonts w:hint="eastAsia"/>
          <w:sz w:val="21"/>
          <w:szCs w:val="21"/>
        </w:rPr>
        <w:t>A</w:t>
      </w:r>
      <w:r>
        <w:rPr>
          <w:rFonts w:hint="eastAsia"/>
          <w:sz w:val="21"/>
          <w:szCs w:val="21"/>
        </w:rPr>
        <w:t>路由器采用了访问控制列表的技术作为控制手段。需要在三层交换机上建立路由表。</w:t>
      </w:r>
    </w:p>
    <w:p w14:paraId="3EF2F25D" w14:textId="0953FAAC" w:rsidR="002E198F" w:rsidRDefault="00633289" w:rsidP="00301956">
      <w:r>
        <w:rPr>
          <w:noProof/>
        </w:rPr>
        <w:drawing>
          <wp:inline distT="0" distB="0" distL="0" distR="0" wp14:anchorId="756C71A0" wp14:editId="2CE60186">
            <wp:extent cx="4196715" cy="276752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97643" cy="2768132"/>
                    </a:xfrm>
                    <a:prstGeom prst="rect">
                      <a:avLst/>
                    </a:prstGeom>
                  </pic:spPr>
                </pic:pic>
              </a:graphicData>
            </a:graphic>
          </wp:inline>
        </w:drawing>
      </w:r>
    </w:p>
    <w:p w14:paraId="75C443DD" w14:textId="056C7C03" w:rsidR="00E251FA" w:rsidRDefault="00E251FA" w:rsidP="00301956"/>
    <w:p w14:paraId="2DDE22FB" w14:textId="77777777" w:rsidR="00E251FA" w:rsidRDefault="00E251FA" w:rsidP="00301956">
      <w:pPr>
        <w:rPr>
          <w:rFonts w:hint="eastAsia"/>
        </w:rPr>
      </w:pPr>
    </w:p>
    <w:p w14:paraId="0948BAAC" w14:textId="77777777" w:rsidR="00D4161B" w:rsidRDefault="00D4161B" w:rsidP="00D4161B">
      <w:pPr>
        <w:numPr>
          <w:ilvl w:val="0"/>
          <w:numId w:val="1"/>
        </w:numPr>
        <w:spacing w:line="360" w:lineRule="auto"/>
        <w:rPr>
          <w:b/>
          <w:sz w:val="28"/>
          <w:szCs w:val="28"/>
        </w:rPr>
      </w:pPr>
      <w:r>
        <w:rPr>
          <w:rFonts w:hint="eastAsia"/>
          <w:b/>
          <w:sz w:val="28"/>
          <w:szCs w:val="28"/>
        </w:rPr>
        <w:lastRenderedPageBreak/>
        <w:t>主要仪器设备</w:t>
      </w:r>
    </w:p>
    <w:p w14:paraId="462E06A4" w14:textId="56E3AAB2" w:rsidR="00B549F2" w:rsidRPr="00B549F2" w:rsidRDefault="00B549F2" w:rsidP="00B549F2">
      <w:pPr>
        <w:spacing w:line="360" w:lineRule="auto"/>
        <w:ind w:firstLine="420"/>
        <w:rPr>
          <w:szCs w:val="21"/>
        </w:rPr>
      </w:pPr>
      <w:r w:rsidRPr="00B549F2">
        <w:rPr>
          <w:rFonts w:hint="eastAsia"/>
          <w:b/>
          <w:szCs w:val="21"/>
        </w:rPr>
        <w:t>仪器：</w:t>
      </w:r>
      <w:r w:rsidR="00F95DB9">
        <w:rPr>
          <w:rFonts w:hint="eastAsia"/>
        </w:rPr>
        <w:t>计算机。</w:t>
      </w:r>
    </w:p>
    <w:p w14:paraId="6EC19738" w14:textId="252B8CD0" w:rsidR="00EE5617" w:rsidRDefault="00B549F2" w:rsidP="00B71912">
      <w:pPr>
        <w:spacing w:line="360" w:lineRule="auto"/>
        <w:ind w:firstLine="420"/>
        <w:rPr>
          <w:bCs/>
          <w:szCs w:val="21"/>
        </w:rPr>
      </w:pPr>
      <w:r w:rsidRPr="00B549F2">
        <w:rPr>
          <w:rFonts w:hint="eastAsia"/>
          <w:b/>
          <w:szCs w:val="21"/>
        </w:rPr>
        <w:t>实验环境：</w:t>
      </w:r>
      <w:r w:rsidR="00633289">
        <w:rPr>
          <w:rFonts w:hint="eastAsia"/>
          <w:b/>
          <w:szCs w:val="21"/>
        </w:rPr>
        <w:t>win</w:t>
      </w:r>
      <w:r w:rsidR="00633289">
        <w:rPr>
          <w:b/>
          <w:szCs w:val="21"/>
        </w:rPr>
        <w:t>10</w:t>
      </w:r>
      <w:r w:rsidR="00633289">
        <w:rPr>
          <w:rFonts w:hint="eastAsia"/>
          <w:b/>
          <w:szCs w:val="21"/>
        </w:rPr>
        <w:t>，</w:t>
      </w:r>
      <w:r w:rsidR="00633289">
        <w:rPr>
          <w:rFonts w:hint="eastAsia"/>
          <w:bCs/>
          <w:szCs w:val="21"/>
        </w:rPr>
        <w:t>思科模拟器</w:t>
      </w:r>
      <w:r w:rsidR="00E15713">
        <w:rPr>
          <w:rFonts w:hint="eastAsia"/>
          <w:bCs/>
          <w:szCs w:val="21"/>
        </w:rPr>
        <w:t>。</w:t>
      </w:r>
    </w:p>
    <w:p w14:paraId="13D330CA" w14:textId="77777777" w:rsidR="00B71912" w:rsidRPr="00B71912" w:rsidRDefault="00B71912" w:rsidP="00B71912">
      <w:pPr>
        <w:spacing w:line="360" w:lineRule="auto"/>
        <w:ind w:firstLine="420"/>
        <w:rPr>
          <w:szCs w:val="21"/>
        </w:rPr>
      </w:pPr>
    </w:p>
    <w:p w14:paraId="28036929" w14:textId="77777777" w:rsidR="00A521A3" w:rsidRDefault="00A521A3" w:rsidP="00A521A3">
      <w:pPr>
        <w:numPr>
          <w:ilvl w:val="0"/>
          <w:numId w:val="1"/>
        </w:numPr>
        <w:spacing w:line="360" w:lineRule="auto"/>
        <w:rPr>
          <w:b/>
          <w:sz w:val="28"/>
          <w:szCs w:val="28"/>
        </w:rPr>
      </w:pPr>
      <w:r>
        <w:rPr>
          <w:rFonts w:hint="eastAsia"/>
          <w:b/>
          <w:sz w:val="28"/>
          <w:szCs w:val="28"/>
        </w:rPr>
        <w:t>实验步骤与调试</w:t>
      </w:r>
    </w:p>
    <w:p w14:paraId="6B8B2191" w14:textId="03893497" w:rsidR="00C841D2" w:rsidRDefault="00E251FA" w:rsidP="00C841D2">
      <w:r>
        <w:rPr>
          <w:rFonts w:hint="eastAsia"/>
        </w:rPr>
        <w:t>模拟器上的拓扑图：</w:t>
      </w:r>
    </w:p>
    <w:p w14:paraId="41B32ED1" w14:textId="309CECEC" w:rsidR="00E251FA" w:rsidRDefault="00E251FA" w:rsidP="00C841D2">
      <w:pPr>
        <w:rPr>
          <w:rFonts w:hint="eastAsia"/>
        </w:rPr>
      </w:pPr>
      <w:r>
        <w:rPr>
          <w:noProof/>
        </w:rPr>
        <w:drawing>
          <wp:inline distT="0" distB="0" distL="0" distR="0" wp14:anchorId="0F39DF7F" wp14:editId="0871CF44">
            <wp:extent cx="3838575" cy="3084990"/>
            <wp:effectExtent l="0" t="0" r="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42809" cy="3088393"/>
                    </a:xfrm>
                    <a:prstGeom prst="rect">
                      <a:avLst/>
                    </a:prstGeom>
                  </pic:spPr>
                </pic:pic>
              </a:graphicData>
            </a:graphic>
          </wp:inline>
        </w:drawing>
      </w:r>
    </w:p>
    <w:p w14:paraId="548B003A" w14:textId="01EDAEA4" w:rsidR="00C73160" w:rsidRPr="00375C53" w:rsidRDefault="00E251FA" w:rsidP="00C841D2">
      <w:pPr>
        <w:rPr>
          <w:b/>
          <w:bCs/>
        </w:rPr>
      </w:pPr>
      <w:r w:rsidRPr="00375C53">
        <w:rPr>
          <w:rFonts w:hint="eastAsia"/>
          <w:b/>
          <w:bCs/>
        </w:rPr>
        <w:t>1</w:t>
      </w:r>
      <w:r w:rsidRPr="00375C53">
        <w:rPr>
          <w:b/>
          <w:bCs/>
        </w:rPr>
        <w:t>.</w:t>
      </w:r>
      <w:r w:rsidRPr="00375C53">
        <w:rPr>
          <w:rFonts w:hint="eastAsia"/>
          <w:b/>
          <w:bCs/>
        </w:rPr>
        <w:t>各终端的</w:t>
      </w:r>
      <w:r w:rsidRPr="00375C53">
        <w:rPr>
          <w:rFonts w:hint="eastAsia"/>
          <w:b/>
          <w:bCs/>
        </w:rPr>
        <w:t>i</w:t>
      </w:r>
      <w:r w:rsidRPr="00375C53">
        <w:rPr>
          <w:b/>
          <w:bCs/>
        </w:rPr>
        <w:t>p</w:t>
      </w:r>
      <w:r w:rsidRPr="00375C53">
        <w:rPr>
          <w:rFonts w:hint="eastAsia"/>
          <w:b/>
          <w:bCs/>
        </w:rPr>
        <w:t>为：</w:t>
      </w:r>
    </w:p>
    <w:p w14:paraId="73949133" w14:textId="622BA260" w:rsidR="00C73160" w:rsidRPr="00C86A3C" w:rsidRDefault="00E251FA" w:rsidP="00C841D2">
      <w:r>
        <w:rPr>
          <w:noProof/>
        </w:rPr>
        <w:drawing>
          <wp:inline distT="0" distB="0" distL="0" distR="0" wp14:anchorId="3F0131EA" wp14:editId="2D0912E3">
            <wp:extent cx="3726180" cy="1677087"/>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33561" cy="1680409"/>
                    </a:xfrm>
                    <a:prstGeom prst="rect">
                      <a:avLst/>
                    </a:prstGeom>
                  </pic:spPr>
                </pic:pic>
              </a:graphicData>
            </a:graphic>
          </wp:inline>
        </w:drawing>
      </w:r>
    </w:p>
    <w:p w14:paraId="37E3434C" w14:textId="3AA865EF" w:rsidR="0059650E" w:rsidRDefault="00E251FA" w:rsidP="0059650E">
      <w:r>
        <w:rPr>
          <w:noProof/>
        </w:rPr>
        <w:drawing>
          <wp:inline distT="0" distB="0" distL="0" distR="0" wp14:anchorId="695B4B67" wp14:editId="134FA437">
            <wp:extent cx="3838575" cy="1694048"/>
            <wp:effectExtent l="0" t="0" r="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53630" cy="1700692"/>
                    </a:xfrm>
                    <a:prstGeom prst="rect">
                      <a:avLst/>
                    </a:prstGeom>
                  </pic:spPr>
                </pic:pic>
              </a:graphicData>
            </a:graphic>
          </wp:inline>
        </w:drawing>
      </w:r>
    </w:p>
    <w:p w14:paraId="24998A09" w14:textId="6378138E" w:rsidR="00FA74F1" w:rsidRDefault="00E251FA" w:rsidP="0059650E">
      <w:r>
        <w:rPr>
          <w:noProof/>
        </w:rPr>
        <w:lastRenderedPageBreak/>
        <w:drawing>
          <wp:inline distT="0" distB="0" distL="0" distR="0" wp14:anchorId="10930B80" wp14:editId="5D76F3D5">
            <wp:extent cx="3970019" cy="1753588"/>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76799" cy="1756583"/>
                    </a:xfrm>
                    <a:prstGeom prst="rect">
                      <a:avLst/>
                    </a:prstGeom>
                  </pic:spPr>
                </pic:pic>
              </a:graphicData>
            </a:graphic>
          </wp:inline>
        </w:drawing>
      </w:r>
    </w:p>
    <w:p w14:paraId="3151436D" w14:textId="7E1691CB" w:rsidR="00FA74F1" w:rsidRDefault="00E251FA" w:rsidP="0059650E">
      <w:r>
        <w:rPr>
          <w:noProof/>
        </w:rPr>
        <w:drawing>
          <wp:inline distT="0" distB="0" distL="0" distR="0" wp14:anchorId="42E410A2" wp14:editId="034A6220">
            <wp:extent cx="3794760" cy="1953552"/>
            <wp:effectExtent l="0" t="0" r="0"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03530" cy="1958067"/>
                    </a:xfrm>
                    <a:prstGeom prst="rect">
                      <a:avLst/>
                    </a:prstGeom>
                  </pic:spPr>
                </pic:pic>
              </a:graphicData>
            </a:graphic>
          </wp:inline>
        </w:drawing>
      </w:r>
    </w:p>
    <w:p w14:paraId="3AFA5A5F" w14:textId="77777777" w:rsidR="00375C53" w:rsidRDefault="00375C53" w:rsidP="0059650E"/>
    <w:p w14:paraId="1594835E" w14:textId="0D73BA2C" w:rsidR="00FA74F1" w:rsidRPr="00375C53" w:rsidRDefault="00375C53" w:rsidP="0059650E">
      <w:pPr>
        <w:rPr>
          <w:b/>
          <w:bCs/>
        </w:rPr>
      </w:pPr>
      <w:r w:rsidRPr="00375C53">
        <w:rPr>
          <w:rFonts w:hint="eastAsia"/>
          <w:b/>
          <w:bCs/>
        </w:rPr>
        <w:t>2</w:t>
      </w:r>
      <w:r w:rsidRPr="00375C53">
        <w:rPr>
          <w:b/>
          <w:bCs/>
        </w:rPr>
        <w:t>.</w:t>
      </w:r>
      <w:r w:rsidRPr="00375C53">
        <w:rPr>
          <w:rFonts w:hint="eastAsia"/>
          <w:b/>
          <w:bCs/>
        </w:rPr>
        <w:t>在</w:t>
      </w:r>
      <w:r w:rsidRPr="00375C53">
        <w:rPr>
          <w:rFonts w:hint="eastAsia"/>
          <w:b/>
          <w:bCs/>
        </w:rPr>
        <w:t>Switch</w:t>
      </w:r>
      <w:r w:rsidRPr="00375C53">
        <w:rPr>
          <w:b/>
          <w:bCs/>
        </w:rPr>
        <w:t>2</w:t>
      </w:r>
      <w:r w:rsidRPr="00375C53">
        <w:rPr>
          <w:rFonts w:hint="eastAsia"/>
          <w:b/>
          <w:bCs/>
        </w:rPr>
        <w:t>上划分</w:t>
      </w:r>
      <w:r w:rsidRPr="00375C53">
        <w:rPr>
          <w:rFonts w:hint="eastAsia"/>
          <w:b/>
          <w:bCs/>
        </w:rPr>
        <w:t>V</w:t>
      </w:r>
      <w:r w:rsidRPr="00375C53">
        <w:rPr>
          <w:b/>
          <w:bCs/>
        </w:rPr>
        <w:t xml:space="preserve">lan2 </w:t>
      </w:r>
      <w:r w:rsidRPr="00375C53">
        <w:rPr>
          <w:rFonts w:hint="eastAsia"/>
          <w:b/>
          <w:bCs/>
        </w:rPr>
        <w:t>和</w:t>
      </w:r>
      <w:r w:rsidRPr="00375C53">
        <w:rPr>
          <w:rFonts w:hint="eastAsia"/>
          <w:b/>
          <w:bCs/>
        </w:rPr>
        <w:t>V</w:t>
      </w:r>
      <w:r w:rsidRPr="00375C53">
        <w:rPr>
          <w:b/>
          <w:bCs/>
        </w:rPr>
        <w:t>lan4</w:t>
      </w:r>
    </w:p>
    <w:p w14:paraId="7F3AC02A" w14:textId="4757EDC8" w:rsidR="00375C53" w:rsidRPr="00375C53" w:rsidRDefault="00375C53" w:rsidP="0059650E">
      <w:r>
        <w:rPr>
          <w:noProof/>
        </w:rPr>
        <w:drawing>
          <wp:inline distT="0" distB="0" distL="0" distR="0" wp14:anchorId="1349E26F" wp14:editId="14E7C824">
            <wp:extent cx="1937907" cy="624840"/>
            <wp:effectExtent l="0" t="0" r="5715"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40091" cy="625544"/>
                    </a:xfrm>
                    <a:prstGeom prst="rect">
                      <a:avLst/>
                    </a:prstGeom>
                  </pic:spPr>
                </pic:pic>
              </a:graphicData>
            </a:graphic>
          </wp:inline>
        </w:drawing>
      </w:r>
    </w:p>
    <w:p w14:paraId="7120B40C" w14:textId="77777777" w:rsidR="00375C53" w:rsidRDefault="00375C53" w:rsidP="00375C53">
      <w:r>
        <w:t>把</w:t>
      </w:r>
      <w:r>
        <w:t>PC</w:t>
      </w:r>
      <w:r>
        <w:rPr>
          <w:rFonts w:hint="eastAsia"/>
        </w:rPr>
        <w:t>2</w:t>
      </w:r>
      <w:r>
        <w:t>和</w:t>
      </w:r>
      <w:r>
        <w:t>PC</w:t>
      </w:r>
      <w:r>
        <w:rPr>
          <w:rFonts w:hint="eastAsia"/>
        </w:rPr>
        <w:t>4</w:t>
      </w:r>
      <w:r>
        <w:t>所在的端口，分别放入</w:t>
      </w:r>
      <w:r>
        <w:t>VLAN</w:t>
      </w:r>
      <w:r>
        <w:rPr>
          <w:rFonts w:hint="eastAsia"/>
        </w:rPr>
        <w:t>2</w:t>
      </w:r>
      <w:r>
        <w:t>和</w:t>
      </w:r>
      <w:r>
        <w:t>VLAN</w:t>
      </w:r>
      <w:r>
        <w:rPr>
          <w:rFonts w:hint="eastAsia"/>
        </w:rPr>
        <w:t>4</w:t>
      </w:r>
    </w:p>
    <w:p w14:paraId="6FC0C440" w14:textId="02D7DB58" w:rsidR="00375C53" w:rsidRDefault="00375C53" w:rsidP="0059650E">
      <w:r>
        <w:rPr>
          <w:noProof/>
        </w:rPr>
        <w:drawing>
          <wp:inline distT="0" distB="0" distL="0" distR="0" wp14:anchorId="2E06676E" wp14:editId="7EC449F7">
            <wp:extent cx="4251960" cy="2376737"/>
            <wp:effectExtent l="0" t="0" r="0"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54370" cy="2378084"/>
                    </a:xfrm>
                    <a:prstGeom prst="rect">
                      <a:avLst/>
                    </a:prstGeom>
                  </pic:spPr>
                </pic:pic>
              </a:graphicData>
            </a:graphic>
          </wp:inline>
        </w:drawing>
      </w:r>
    </w:p>
    <w:p w14:paraId="146F797C" w14:textId="7E797C55" w:rsidR="00375C53" w:rsidRDefault="00375C53" w:rsidP="0059650E">
      <w:r>
        <w:t>将与</w:t>
      </w:r>
      <w:r>
        <w:rPr>
          <w:rFonts w:hint="eastAsia"/>
        </w:rPr>
        <w:t>多层交换机</w:t>
      </w:r>
      <w:r>
        <w:t>相连的</w:t>
      </w:r>
      <w:r>
        <w:rPr>
          <w:rFonts w:hint="eastAsia"/>
        </w:rPr>
        <w:t>f0/24</w:t>
      </w:r>
      <w:r>
        <w:rPr>
          <w:rFonts w:hint="eastAsia"/>
        </w:rPr>
        <w:t>端口</w:t>
      </w:r>
      <w:r>
        <w:t>定义为</w:t>
      </w:r>
      <w:r>
        <w:t>trunk</w:t>
      </w:r>
      <w:r>
        <w:t>模式</w:t>
      </w:r>
    </w:p>
    <w:p w14:paraId="39A7283D" w14:textId="00220B48" w:rsidR="00375C53" w:rsidRDefault="00375C53" w:rsidP="0059650E">
      <w:r>
        <w:fldChar w:fldCharType="begin"/>
      </w:r>
      <w:r>
        <w:instrText xml:space="preserve"> INCLUDEPICTURE "C:\\Users\\123ddd\\Documents\\Tencent Files\\1192171381\\Image\\C2C\\]CCXIG0VPXM)(OA6`41Y[UA.png" \* MERGEFORMATINET </w:instrText>
      </w:r>
      <w:r>
        <w:fldChar w:fldCharType="separate"/>
      </w:r>
      <w:r>
        <w:pict w14:anchorId="031892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82.6pt;height:35.4pt">
            <v:imagedata r:id="rId16" r:href="rId17"/>
          </v:shape>
        </w:pict>
      </w:r>
      <w:r>
        <w:fldChar w:fldCharType="end"/>
      </w:r>
    </w:p>
    <w:p w14:paraId="3517895F" w14:textId="6715774A" w:rsidR="00375C53" w:rsidRDefault="00375C53" w:rsidP="0059650E">
      <w:r>
        <w:rPr>
          <w:rFonts w:hint="eastAsia"/>
          <w:b/>
          <w:bCs/>
        </w:rPr>
        <w:t>3</w:t>
      </w:r>
      <w:r>
        <w:rPr>
          <w:b/>
          <w:bCs/>
        </w:rPr>
        <w:t>.</w:t>
      </w:r>
      <w:r>
        <w:rPr>
          <w:rFonts w:hint="eastAsia"/>
          <w:b/>
          <w:bCs/>
        </w:rPr>
        <w:t>在</w:t>
      </w:r>
      <w:r>
        <w:rPr>
          <w:rFonts w:hint="eastAsia"/>
          <w:b/>
          <w:bCs/>
        </w:rPr>
        <w:t>多层</w:t>
      </w:r>
      <w:r>
        <w:rPr>
          <w:rFonts w:hint="eastAsia"/>
          <w:b/>
          <w:bCs/>
        </w:rPr>
        <w:t>交换机</w:t>
      </w:r>
      <w:r>
        <w:rPr>
          <w:rFonts w:hint="eastAsia"/>
          <w:b/>
          <w:bCs/>
        </w:rPr>
        <w:t>S3</w:t>
      </w:r>
      <w:r>
        <w:rPr>
          <w:rFonts w:hint="eastAsia"/>
          <w:b/>
          <w:bCs/>
        </w:rPr>
        <w:t>划分</w:t>
      </w:r>
      <w:r>
        <w:rPr>
          <w:rFonts w:hint="eastAsia"/>
          <w:b/>
          <w:bCs/>
        </w:rPr>
        <w:t>VLAN</w:t>
      </w:r>
      <w:r>
        <w:rPr>
          <w:rFonts w:hint="eastAsia"/>
          <w:b/>
          <w:bCs/>
        </w:rPr>
        <w:t>并配置</w:t>
      </w:r>
      <w:r>
        <w:rPr>
          <w:rFonts w:hint="eastAsia"/>
          <w:b/>
          <w:bCs/>
        </w:rPr>
        <w:t>VLAN</w:t>
      </w:r>
      <w:r>
        <w:rPr>
          <w:rFonts w:hint="eastAsia"/>
          <w:b/>
          <w:bCs/>
        </w:rPr>
        <w:t>的虚拟接口</w:t>
      </w:r>
    </w:p>
    <w:p w14:paraId="160B776B" w14:textId="77777777" w:rsidR="007615F0" w:rsidRDefault="00375C53" w:rsidP="007615F0">
      <w:r>
        <w:rPr>
          <w:rFonts w:hint="eastAsia"/>
        </w:rPr>
        <w:lastRenderedPageBreak/>
        <w:t>创建</w:t>
      </w:r>
      <w:r>
        <w:rPr>
          <w:rFonts w:hint="eastAsia"/>
        </w:rPr>
        <w:t>VLAN3</w:t>
      </w:r>
      <w:r>
        <w:rPr>
          <w:rFonts w:hint="eastAsia"/>
        </w:rPr>
        <w:t>，并把</w:t>
      </w:r>
      <w:r>
        <w:rPr>
          <w:rFonts w:hint="eastAsia"/>
        </w:rPr>
        <w:t>f0/3</w:t>
      </w:r>
      <w:r>
        <w:rPr>
          <w:rFonts w:hint="eastAsia"/>
        </w:rPr>
        <w:t>端口划分给</w:t>
      </w:r>
      <w:r>
        <w:rPr>
          <w:rFonts w:hint="eastAsia"/>
        </w:rPr>
        <w:t>VLAN3</w:t>
      </w:r>
      <w:r>
        <w:rPr>
          <w:rFonts w:hint="eastAsia"/>
        </w:rPr>
        <w:t>中</w:t>
      </w:r>
    </w:p>
    <w:p w14:paraId="2F4C825B" w14:textId="27D5AF5B" w:rsidR="00375C53" w:rsidRDefault="00375C53" w:rsidP="007615F0">
      <w:r>
        <w:rPr>
          <w:noProof/>
        </w:rPr>
        <w:drawing>
          <wp:inline distT="0" distB="0" distL="0" distR="0" wp14:anchorId="4BB50EA0" wp14:editId="7BFEDE6C">
            <wp:extent cx="2850127" cy="556308"/>
            <wp:effectExtent l="0" t="0" r="762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50127" cy="556308"/>
                    </a:xfrm>
                    <a:prstGeom prst="rect">
                      <a:avLst/>
                    </a:prstGeom>
                  </pic:spPr>
                </pic:pic>
              </a:graphicData>
            </a:graphic>
          </wp:inline>
        </w:drawing>
      </w:r>
    </w:p>
    <w:p w14:paraId="67B9171A" w14:textId="2027798A" w:rsidR="00375C53" w:rsidRDefault="00375C53" w:rsidP="007615F0">
      <w:r>
        <w:rPr>
          <w:rFonts w:hint="eastAsia"/>
        </w:rPr>
        <w:t>配置虚拟接口</w:t>
      </w:r>
    </w:p>
    <w:p w14:paraId="3E306043" w14:textId="0A45B104" w:rsidR="00375C53" w:rsidRDefault="00375C53" w:rsidP="007615F0">
      <w:pPr>
        <w:rPr>
          <w:rFonts w:hint="eastAsia"/>
        </w:rPr>
      </w:pPr>
      <w:r>
        <w:rPr>
          <w:noProof/>
        </w:rPr>
        <w:drawing>
          <wp:inline distT="0" distB="0" distL="0" distR="0" wp14:anchorId="0C928849" wp14:editId="6C830493">
            <wp:extent cx="3314987" cy="701101"/>
            <wp:effectExtent l="0" t="0" r="0"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14987" cy="701101"/>
                    </a:xfrm>
                    <a:prstGeom prst="rect">
                      <a:avLst/>
                    </a:prstGeom>
                  </pic:spPr>
                </pic:pic>
              </a:graphicData>
            </a:graphic>
          </wp:inline>
        </w:drawing>
      </w:r>
    </w:p>
    <w:p w14:paraId="7DDCD82B" w14:textId="77777777" w:rsidR="00375C53" w:rsidRDefault="00180EE3" w:rsidP="007615F0">
      <w:r>
        <w:rPr>
          <w:noProof/>
        </w:rPr>
        <w:drawing>
          <wp:inline distT="0" distB="0" distL="0" distR="0" wp14:anchorId="5610735E" wp14:editId="5026CC91">
            <wp:extent cx="3436918" cy="2720576"/>
            <wp:effectExtent l="0" t="0" r="0" b="381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36918" cy="2720576"/>
                    </a:xfrm>
                    <a:prstGeom prst="rect">
                      <a:avLst/>
                    </a:prstGeom>
                  </pic:spPr>
                </pic:pic>
              </a:graphicData>
            </a:graphic>
          </wp:inline>
        </w:drawing>
      </w:r>
    </w:p>
    <w:p w14:paraId="5B58A488" w14:textId="584D71A8" w:rsidR="00180EE3" w:rsidRDefault="00180EE3" w:rsidP="00180EE3">
      <w:r>
        <w:t>把交换机</w:t>
      </w:r>
      <w:r>
        <w:t>SwitchB</w:t>
      </w:r>
      <w:r>
        <w:t>连接的</w:t>
      </w:r>
      <w:r>
        <w:t>0/24</w:t>
      </w:r>
      <w:r>
        <w:t>接口做成</w:t>
      </w:r>
      <w:r>
        <w:t>trunk</w:t>
      </w:r>
      <w:r>
        <w:t>模式。用于和</w:t>
      </w:r>
      <w:r>
        <w:t>SwitchA</w:t>
      </w:r>
      <w:r>
        <w:t>交换机的连接</w:t>
      </w:r>
    </w:p>
    <w:p w14:paraId="6C6961AA" w14:textId="223C5974" w:rsidR="00180EE3" w:rsidRDefault="00180EE3" w:rsidP="007615F0">
      <w:pPr>
        <w:rPr>
          <w:rFonts w:hint="eastAsia"/>
        </w:rPr>
      </w:pPr>
      <w:r>
        <w:fldChar w:fldCharType="begin"/>
      </w:r>
      <w:r>
        <w:instrText xml:space="preserve"> INCLUDEPICTURE "C:\\Users\\123ddd\\Documents\\Tencent Files\\1192171381\\Image\\C2C\\OPL~(YN]4_Y7}2U0%VA]5JG.png" \* MERGEFORMATINET </w:instrText>
      </w:r>
      <w:r>
        <w:fldChar w:fldCharType="separate"/>
      </w:r>
      <w:r>
        <w:pict w14:anchorId="2EEBA34B">
          <v:shape id="_x0000_i1027" type="#_x0000_t75" alt="" style="width:347.4pt;height:52.2pt">
            <v:imagedata r:id="rId21" r:href="rId22"/>
          </v:shape>
        </w:pict>
      </w:r>
      <w:r>
        <w:fldChar w:fldCharType="end"/>
      </w:r>
    </w:p>
    <w:p w14:paraId="35299E43" w14:textId="77777777" w:rsidR="00180EE3" w:rsidRDefault="00180EE3" w:rsidP="007615F0">
      <w:pPr>
        <w:rPr>
          <w:b/>
          <w:bCs/>
        </w:rPr>
      </w:pPr>
      <w:r>
        <w:rPr>
          <w:rFonts w:hint="eastAsia"/>
          <w:b/>
          <w:bCs/>
        </w:rPr>
        <w:t>4</w:t>
      </w:r>
      <w:r>
        <w:rPr>
          <w:b/>
          <w:bCs/>
        </w:rPr>
        <w:t>.</w:t>
      </w:r>
      <w:r>
        <w:rPr>
          <w:rFonts w:hint="eastAsia"/>
          <w:b/>
          <w:bCs/>
        </w:rPr>
        <w:t>在</w:t>
      </w:r>
      <w:r>
        <w:rPr>
          <w:rFonts w:hint="eastAsia"/>
          <w:b/>
          <w:bCs/>
        </w:rPr>
        <w:t>两个</w:t>
      </w:r>
      <w:r>
        <w:rPr>
          <w:b/>
          <w:bCs/>
        </w:rPr>
        <w:t>路由器上配置路由器接口</w:t>
      </w:r>
      <w:r>
        <w:rPr>
          <w:rFonts w:hint="eastAsia"/>
          <w:b/>
          <w:bCs/>
        </w:rPr>
        <w:t>和</w:t>
      </w:r>
      <w:r>
        <w:rPr>
          <w:b/>
          <w:bCs/>
        </w:rPr>
        <w:t>串行口的</w:t>
      </w:r>
      <w:r>
        <w:rPr>
          <w:b/>
          <w:bCs/>
        </w:rPr>
        <w:t>IP</w:t>
      </w:r>
      <w:r>
        <w:rPr>
          <w:b/>
          <w:bCs/>
        </w:rPr>
        <w:t>地址</w:t>
      </w:r>
    </w:p>
    <w:p w14:paraId="30C38191" w14:textId="42D70CC2" w:rsidR="00180EE3" w:rsidRDefault="00180EE3" w:rsidP="007615F0">
      <w:r>
        <w:fldChar w:fldCharType="begin"/>
      </w:r>
      <w:r>
        <w:instrText xml:space="preserve"> INCLUDEPICTURE "C:\\Users\\123ddd\\Documents\\Tencent Files\\1192171381\\Image\\C2C\\{8P9Z%FFU5WJN}XSZ4M28JX.png" \* MERGEFORMATINET </w:instrText>
      </w:r>
      <w:r>
        <w:fldChar w:fldCharType="separate"/>
      </w:r>
      <w:r>
        <w:pict w14:anchorId="30CC8F5B">
          <v:shape id="_x0000_i1028" type="#_x0000_t75" alt="" style="width:351.6pt;height:178.2pt">
            <v:imagedata r:id="rId23" r:href="rId24"/>
          </v:shape>
        </w:pict>
      </w:r>
      <w:r>
        <w:fldChar w:fldCharType="end"/>
      </w:r>
    </w:p>
    <w:p w14:paraId="4F115581" w14:textId="06A1EE3B" w:rsidR="00180EE3" w:rsidRDefault="00180EE3" w:rsidP="007615F0">
      <w:pPr>
        <w:rPr>
          <w:b/>
          <w:bCs/>
        </w:rPr>
      </w:pPr>
      <w:r>
        <w:rPr>
          <w:rFonts w:hint="eastAsia"/>
        </w:rPr>
        <w:t>路由器</w:t>
      </w:r>
      <w:r>
        <w:rPr>
          <w:rFonts w:hint="eastAsia"/>
        </w:rPr>
        <w:t>B</w:t>
      </w:r>
    </w:p>
    <w:p w14:paraId="752F6019" w14:textId="39B3D3F4" w:rsidR="00180EE3" w:rsidRDefault="00180EE3" w:rsidP="007615F0">
      <w:pPr>
        <w:rPr>
          <w:b/>
          <w:bCs/>
        </w:rPr>
      </w:pPr>
      <w:r>
        <w:lastRenderedPageBreak/>
        <w:fldChar w:fldCharType="begin"/>
      </w:r>
      <w:r>
        <w:instrText xml:space="preserve"> INCLUDEPICTURE "C:\\Users\\123ddd\\Documents\\Tencent Files\\1192171381\\Image\\C2C\\]C)SK7SC9I)C(AJQO6KP_O3.png" \* MERGEFORMATINET </w:instrText>
      </w:r>
      <w:r>
        <w:fldChar w:fldCharType="separate"/>
      </w:r>
      <w:r>
        <w:pict w14:anchorId="240CDCF0">
          <v:shape id="_x0000_i1031" type="#_x0000_t75" alt="" style="width:364.2pt;height:197.4pt">
            <v:imagedata r:id="rId25" r:href="rId26"/>
          </v:shape>
        </w:pict>
      </w:r>
      <w:r>
        <w:fldChar w:fldCharType="end"/>
      </w:r>
    </w:p>
    <w:p w14:paraId="0976DB3D" w14:textId="1845A7B6" w:rsidR="00180EE3" w:rsidRDefault="00180EE3" w:rsidP="007615F0">
      <w:pPr>
        <w:rPr>
          <w:b/>
          <w:bCs/>
        </w:rPr>
      </w:pPr>
      <w:r>
        <w:rPr>
          <w:rFonts w:hint="eastAsia"/>
          <w:b/>
          <w:bCs/>
        </w:rPr>
        <w:t>5</w:t>
      </w:r>
      <w:r>
        <w:rPr>
          <w:b/>
          <w:bCs/>
        </w:rPr>
        <w:t>.</w:t>
      </w:r>
      <w:r w:rsidRPr="00180EE3">
        <w:rPr>
          <w:rFonts w:hint="eastAsia"/>
          <w:b/>
          <w:bCs/>
        </w:rPr>
        <w:t xml:space="preserve"> </w:t>
      </w:r>
      <w:r>
        <w:rPr>
          <w:rFonts w:hint="eastAsia"/>
          <w:b/>
          <w:bCs/>
        </w:rPr>
        <w:t>配置</w:t>
      </w:r>
      <w:r>
        <w:rPr>
          <w:rFonts w:hint="eastAsia"/>
          <w:b/>
          <w:bCs/>
        </w:rPr>
        <w:t>多层</w:t>
      </w:r>
      <w:r>
        <w:rPr>
          <w:rFonts w:hint="eastAsia"/>
          <w:b/>
          <w:bCs/>
        </w:rPr>
        <w:t>交换机</w:t>
      </w:r>
      <w:r>
        <w:rPr>
          <w:rFonts w:hint="eastAsia"/>
          <w:b/>
          <w:bCs/>
        </w:rPr>
        <w:t>S3</w:t>
      </w:r>
      <w:r>
        <w:rPr>
          <w:rFonts w:hint="eastAsia"/>
          <w:b/>
          <w:bCs/>
        </w:rPr>
        <w:t>的动态路由</w:t>
      </w:r>
    </w:p>
    <w:p w14:paraId="10B4A3D4" w14:textId="77777777" w:rsidR="00180EE3" w:rsidRDefault="00180EE3" w:rsidP="007615F0">
      <w:r>
        <w:rPr>
          <w:rFonts w:hint="eastAsia"/>
        </w:rPr>
        <w:t>启用</w:t>
      </w:r>
      <w:r>
        <w:rPr>
          <w:rFonts w:hint="eastAsia"/>
        </w:rPr>
        <w:t>S3</w:t>
      </w:r>
      <w:r>
        <w:rPr>
          <w:rFonts w:hint="eastAsia"/>
        </w:rPr>
        <w:t>的路由功能，更改</w:t>
      </w:r>
      <w:r>
        <w:rPr>
          <w:rFonts w:hint="eastAsia"/>
        </w:rPr>
        <w:t>f0/1</w:t>
      </w:r>
      <w:r>
        <w:rPr>
          <w:rFonts w:hint="eastAsia"/>
        </w:rPr>
        <w:t>为路由接口并配置</w:t>
      </w:r>
      <w:r>
        <w:rPr>
          <w:rFonts w:hint="eastAsia"/>
        </w:rPr>
        <w:t>IP</w:t>
      </w:r>
      <w:r>
        <w:rPr>
          <w:rFonts w:hint="eastAsia"/>
        </w:rPr>
        <w:t>地址。</w:t>
      </w:r>
    </w:p>
    <w:p w14:paraId="2A0054EE" w14:textId="62339F00" w:rsidR="00180EE3" w:rsidRDefault="00180EE3" w:rsidP="007615F0">
      <w:r>
        <w:rPr>
          <w:noProof/>
        </w:rPr>
        <w:drawing>
          <wp:inline distT="0" distB="0" distL="0" distR="0" wp14:anchorId="7167ACF2" wp14:editId="3162B9F9">
            <wp:extent cx="2644369" cy="533446"/>
            <wp:effectExtent l="0" t="0" r="381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644369" cy="533446"/>
                    </a:xfrm>
                    <a:prstGeom prst="rect">
                      <a:avLst/>
                    </a:prstGeom>
                  </pic:spPr>
                </pic:pic>
              </a:graphicData>
            </a:graphic>
          </wp:inline>
        </w:drawing>
      </w:r>
    </w:p>
    <w:p w14:paraId="13B8C218" w14:textId="274162AF" w:rsidR="00180EE3" w:rsidRDefault="00180EE3" w:rsidP="007615F0">
      <w:r>
        <w:rPr>
          <w:rFonts w:hint="eastAsia"/>
        </w:rPr>
        <w:t>给</w:t>
      </w:r>
      <w:r>
        <w:rPr>
          <w:rFonts w:hint="eastAsia"/>
        </w:rPr>
        <w:t>S3</w:t>
      </w:r>
      <w:r>
        <w:rPr>
          <w:rFonts w:hint="eastAsia"/>
        </w:rPr>
        <w:t>配置</w:t>
      </w:r>
      <w:r>
        <w:rPr>
          <w:rFonts w:hint="eastAsia"/>
        </w:rPr>
        <w:t>RIP</w:t>
      </w:r>
      <w:r>
        <w:rPr>
          <w:rFonts w:hint="eastAsia"/>
        </w:rPr>
        <w:t>动态路由协议</w:t>
      </w:r>
    </w:p>
    <w:p w14:paraId="1273AA58" w14:textId="48D5253E" w:rsidR="00180EE3" w:rsidRDefault="00180EE3" w:rsidP="007615F0">
      <w:r>
        <w:rPr>
          <w:noProof/>
        </w:rPr>
        <w:drawing>
          <wp:inline distT="0" distB="0" distL="0" distR="0" wp14:anchorId="34029EE1" wp14:editId="6395F208">
            <wp:extent cx="3535986" cy="1287892"/>
            <wp:effectExtent l="0" t="0" r="7620" b="762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535986" cy="1287892"/>
                    </a:xfrm>
                    <a:prstGeom prst="rect">
                      <a:avLst/>
                    </a:prstGeom>
                  </pic:spPr>
                </pic:pic>
              </a:graphicData>
            </a:graphic>
          </wp:inline>
        </w:drawing>
      </w:r>
    </w:p>
    <w:p w14:paraId="047E0196" w14:textId="16223892" w:rsidR="00180EE3" w:rsidRPr="00180EE3" w:rsidRDefault="00180EE3" w:rsidP="007615F0">
      <w:pPr>
        <w:rPr>
          <w:b/>
          <w:bCs/>
        </w:rPr>
      </w:pPr>
      <w:r w:rsidRPr="00180EE3">
        <w:rPr>
          <w:rFonts w:hint="eastAsia"/>
          <w:b/>
          <w:bCs/>
        </w:rPr>
        <w:t>6</w:t>
      </w:r>
      <w:r w:rsidRPr="00180EE3">
        <w:rPr>
          <w:b/>
          <w:bCs/>
        </w:rPr>
        <w:t>.</w:t>
      </w:r>
      <w:r w:rsidRPr="00180EE3">
        <w:rPr>
          <w:rFonts w:hint="eastAsia"/>
          <w:b/>
          <w:bCs/>
        </w:rPr>
        <w:t>在两个路由上配置动态路由</w:t>
      </w:r>
    </w:p>
    <w:p w14:paraId="39E0EC71" w14:textId="209CF384" w:rsidR="00180EE3" w:rsidRDefault="00180EE3" w:rsidP="007615F0">
      <w:r>
        <w:rPr>
          <w:rFonts w:hint="eastAsia"/>
        </w:rPr>
        <w:t>路由</w:t>
      </w:r>
      <w:r>
        <w:rPr>
          <w:rFonts w:hint="eastAsia"/>
        </w:rPr>
        <w:t>A</w:t>
      </w:r>
    </w:p>
    <w:p w14:paraId="4036D503" w14:textId="096966C1" w:rsidR="00180EE3" w:rsidRDefault="00180EE3" w:rsidP="007615F0">
      <w:r>
        <w:fldChar w:fldCharType="begin"/>
      </w:r>
      <w:r>
        <w:instrText xml:space="preserve"> INCLUDEPICTURE "C:\\Users\\123ddd\\Documents\\Tencent Files\\1192171381\\Image\\C2C\\YCJC]0]G~V_T17LZ$7)Z)09.png" \* MERGEFORMATINET </w:instrText>
      </w:r>
      <w:r>
        <w:fldChar w:fldCharType="separate"/>
      </w:r>
      <w:r>
        <w:pict w14:anchorId="61E1BE3C">
          <v:shape id="_x0000_i1034" type="#_x0000_t75" alt="" style="width:379.2pt;height:109.2pt">
            <v:imagedata r:id="rId29" r:href="rId30"/>
          </v:shape>
        </w:pict>
      </w:r>
      <w:r>
        <w:fldChar w:fldCharType="end"/>
      </w:r>
    </w:p>
    <w:p w14:paraId="72414A9F" w14:textId="75080A3B" w:rsidR="00180EE3" w:rsidRDefault="00180EE3" w:rsidP="007615F0">
      <w:r>
        <w:rPr>
          <w:rFonts w:hint="eastAsia"/>
        </w:rPr>
        <w:t>路由</w:t>
      </w:r>
      <w:r>
        <w:rPr>
          <w:rFonts w:hint="eastAsia"/>
        </w:rPr>
        <w:t>B</w:t>
      </w:r>
    </w:p>
    <w:p w14:paraId="0BFDAB2C" w14:textId="27C94967" w:rsidR="00180EE3" w:rsidRDefault="00180EE3" w:rsidP="007615F0">
      <w:pPr>
        <w:rPr>
          <w:rFonts w:hint="eastAsia"/>
        </w:rPr>
      </w:pPr>
      <w:r>
        <w:fldChar w:fldCharType="begin"/>
      </w:r>
      <w:r>
        <w:instrText xml:space="preserve"> INCLUDEPICTURE "C:\\Users\\123ddd\\Documents\\Tencent Files\\1192171381\\Image\\C2C\\I04OE~GRD(5%`NT1A0K8_CI.png" \* MERGEFORMATINET </w:instrText>
      </w:r>
      <w:r>
        <w:fldChar w:fldCharType="separate"/>
      </w:r>
      <w:r>
        <w:pict w14:anchorId="34F7F6F1">
          <v:shape id="_x0000_i1036" type="#_x0000_t75" alt="" style="width:374.4pt;height:88.8pt">
            <v:imagedata r:id="rId31" r:href="rId32"/>
          </v:shape>
        </w:pict>
      </w:r>
      <w:r>
        <w:fldChar w:fldCharType="end"/>
      </w:r>
    </w:p>
    <w:p w14:paraId="370A863F" w14:textId="57D29B59" w:rsidR="00180EE3" w:rsidRPr="00180EE3" w:rsidRDefault="00180EE3" w:rsidP="007615F0">
      <w:pPr>
        <w:rPr>
          <w:b/>
          <w:bCs/>
        </w:rPr>
      </w:pPr>
      <w:r w:rsidRPr="00180EE3">
        <w:rPr>
          <w:b/>
          <w:bCs/>
        </w:rPr>
        <w:t>7.</w:t>
      </w:r>
      <w:r w:rsidRPr="00180EE3">
        <w:rPr>
          <w:rFonts w:hint="eastAsia"/>
          <w:b/>
          <w:bCs/>
        </w:rPr>
        <w:t>查看路由信息</w:t>
      </w:r>
    </w:p>
    <w:p w14:paraId="356C4064" w14:textId="092FFF45" w:rsidR="00180EE3" w:rsidRDefault="00180EE3" w:rsidP="007615F0">
      <w:r>
        <w:rPr>
          <w:rFonts w:hint="eastAsia"/>
        </w:rPr>
        <w:lastRenderedPageBreak/>
        <w:t>多层交换机</w:t>
      </w:r>
      <w:r>
        <w:rPr>
          <w:rFonts w:hint="eastAsia"/>
        </w:rPr>
        <w:t>S</w:t>
      </w:r>
      <w:r>
        <w:t>3</w:t>
      </w:r>
    </w:p>
    <w:p w14:paraId="1160C1A0" w14:textId="64A1389B" w:rsidR="00180EE3" w:rsidRDefault="00180EE3" w:rsidP="007615F0">
      <w:r>
        <w:fldChar w:fldCharType="begin"/>
      </w:r>
      <w:r>
        <w:instrText xml:space="preserve"> INCLUDEPICTURE "C:\\Users\\123ddd\\Documents\\Tencent Files\\1192171381\\Image\\C2C\\Y@63927C}(QH7E$RHUEI%G7.png" \* MERGEFORMATINET </w:instrText>
      </w:r>
      <w:r>
        <w:fldChar w:fldCharType="separate"/>
      </w:r>
      <w:r>
        <w:pict w14:anchorId="515D2653">
          <v:shape id="_x0000_i1037" type="#_x0000_t75" alt="" style="width:420.6pt;height:220.8pt">
            <v:imagedata r:id="rId33" r:href="rId34"/>
          </v:shape>
        </w:pict>
      </w:r>
      <w:r>
        <w:fldChar w:fldCharType="end"/>
      </w:r>
    </w:p>
    <w:p w14:paraId="7E4848B4" w14:textId="237EF3E7" w:rsidR="00180EE3" w:rsidRDefault="00C571DA" w:rsidP="007615F0">
      <w:r>
        <w:rPr>
          <w:rFonts w:hint="eastAsia"/>
        </w:rPr>
        <w:t>路由</w:t>
      </w:r>
      <w:r>
        <w:rPr>
          <w:rFonts w:hint="eastAsia"/>
        </w:rPr>
        <w:t>A</w:t>
      </w:r>
    </w:p>
    <w:p w14:paraId="585FB278" w14:textId="5BB10985" w:rsidR="00C571DA" w:rsidRDefault="00C571DA" w:rsidP="007615F0">
      <w:r>
        <w:rPr>
          <w:noProof/>
        </w:rPr>
        <w:drawing>
          <wp:inline distT="0" distB="0" distL="0" distR="0" wp14:anchorId="31C70B96" wp14:editId="08EB8640">
            <wp:extent cx="4244340" cy="2122170"/>
            <wp:effectExtent l="0" t="0" r="381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244708" cy="2122354"/>
                    </a:xfrm>
                    <a:prstGeom prst="rect">
                      <a:avLst/>
                    </a:prstGeom>
                  </pic:spPr>
                </pic:pic>
              </a:graphicData>
            </a:graphic>
          </wp:inline>
        </w:drawing>
      </w:r>
    </w:p>
    <w:p w14:paraId="25566112" w14:textId="3A746B9E" w:rsidR="00180EE3" w:rsidRDefault="00C571DA" w:rsidP="007615F0">
      <w:r>
        <w:rPr>
          <w:rFonts w:hint="eastAsia"/>
        </w:rPr>
        <w:t>路由</w:t>
      </w:r>
      <w:r>
        <w:rPr>
          <w:rFonts w:hint="eastAsia"/>
        </w:rPr>
        <w:t>B</w:t>
      </w:r>
    </w:p>
    <w:p w14:paraId="1F51590D" w14:textId="7E8E58A8" w:rsidR="00C571DA" w:rsidRPr="00180EE3" w:rsidRDefault="00C571DA" w:rsidP="007615F0">
      <w:pPr>
        <w:rPr>
          <w:rFonts w:hint="eastAsia"/>
        </w:rPr>
      </w:pPr>
      <w:r>
        <w:rPr>
          <w:noProof/>
        </w:rPr>
        <w:drawing>
          <wp:inline distT="0" distB="0" distL="0" distR="0" wp14:anchorId="35EC0DEF" wp14:editId="034A9B1C">
            <wp:extent cx="4328159" cy="2120213"/>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331847" cy="2122019"/>
                    </a:xfrm>
                    <a:prstGeom prst="rect">
                      <a:avLst/>
                    </a:prstGeom>
                  </pic:spPr>
                </pic:pic>
              </a:graphicData>
            </a:graphic>
          </wp:inline>
        </w:drawing>
      </w:r>
    </w:p>
    <w:p w14:paraId="347152F0" w14:textId="6DCA0F94" w:rsidR="00180EE3" w:rsidRPr="00C571DA" w:rsidRDefault="00C571DA" w:rsidP="007615F0">
      <w:pPr>
        <w:rPr>
          <w:rFonts w:hint="eastAsia"/>
          <w:b/>
          <w:bCs/>
        </w:rPr>
      </w:pPr>
      <w:r w:rsidRPr="00C571DA">
        <w:rPr>
          <w:rFonts w:hint="eastAsia"/>
          <w:b/>
          <w:bCs/>
        </w:rPr>
        <w:t>8</w:t>
      </w:r>
      <w:r w:rsidRPr="00C571DA">
        <w:rPr>
          <w:b/>
          <w:bCs/>
        </w:rPr>
        <w:t>.</w:t>
      </w:r>
      <w:r w:rsidRPr="00C571DA">
        <w:rPr>
          <w:rFonts w:hint="eastAsia"/>
          <w:b/>
          <w:bCs/>
        </w:rPr>
        <w:t>测试各链路连通性</w:t>
      </w:r>
    </w:p>
    <w:p w14:paraId="429CC6B8" w14:textId="3A1CB470" w:rsidR="00C571DA" w:rsidRDefault="00C571DA" w:rsidP="007615F0">
      <w:r>
        <w:rPr>
          <w:rFonts w:hint="eastAsia"/>
        </w:rPr>
        <w:t>PC</w:t>
      </w:r>
      <w:r>
        <w:t>0-&gt;PC1</w:t>
      </w:r>
    </w:p>
    <w:p w14:paraId="7A42F2F8" w14:textId="4D730E94" w:rsidR="00C571DA" w:rsidRDefault="00C571DA" w:rsidP="007615F0">
      <w:r>
        <w:lastRenderedPageBreak/>
        <w:fldChar w:fldCharType="begin"/>
      </w:r>
      <w:r>
        <w:instrText xml:space="preserve"> INCLUDEPICTURE "C:\\Users\\123ddd\\Documents\\Tencent Files\\1192171381\\Image\\C2C\\KBWO~~XQ5L)18[KG`8OV3EB.png" \* MERGEFORMATINET </w:instrText>
      </w:r>
      <w:r>
        <w:fldChar w:fldCharType="separate"/>
      </w:r>
      <w:r>
        <w:pict w14:anchorId="4FD860B6">
          <v:shape id="_x0000_i1039" type="#_x0000_t75" alt="" style="width:334.2pt;height:153.6pt">
            <v:imagedata r:id="rId37" r:href="rId38"/>
          </v:shape>
        </w:pict>
      </w:r>
      <w:r>
        <w:fldChar w:fldCharType="end"/>
      </w:r>
    </w:p>
    <w:p w14:paraId="6435627B" w14:textId="1897EAB1" w:rsidR="00C571DA" w:rsidRDefault="00C571DA" w:rsidP="007615F0">
      <w:pPr>
        <w:rPr>
          <w:rFonts w:hint="eastAsia"/>
        </w:rPr>
      </w:pPr>
      <w:r>
        <w:rPr>
          <w:rFonts w:hint="eastAsia"/>
        </w:rPr>
        <w:t>PC</w:t>
      </w:r>
      <w:r>
        <w:t>0-&gt;</w:t>
      </w:r>
      <w:r>
        <w:rPr>
          <w:rFonts w:hint="eastAsia"/>
        </w:rPr>
        <w:t>ftp</w:t>
      </w:r>
      <w:r>
        <w:rPr>
          <w:rFonts w:hint="eastAsia"/>
        </w:rPr>
        <w:t>服务器</w:t>
      </w:r>
    </w:p>
    <w:p w14:paraId="3D6DAAAD" w14:textId="6FFC8E01" w:rsidR="00C571DA" w:rsidRDefault="00C571DA" w:rsidP="007615F0">
      <w:pPr>
        <w:rPr>
          <w:rFonts w:hint="eastAsia"/>
        </w:rPr>
      </w:pPr>
      <w:r>
        <w:rPr>
          <w:noProof/>
        </w:rPr>
        <w:drawing>
          <wp:inline distT="0" distB="0" distL="0" distR="0" wp14:anchorId="46E0B6CC" wp14:editId="35D18275">
            <wp:extent cx="3604572" cy="1707028"/>
            <wp:effectExtent l="0" t="0" r="0" b="762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604572" cy="1707028"/>
                    </a:xfrm>
                    <a:prstGeom prst="rect">
                      <a:avLst/>
                    </a:prstGeom>
                  </pic:spPr>
                </pic:pic>
              </a:graphicData>
            </a:graphic>
          </wp:inline>
        </w:drawing>
      </w:r>
    </w:p>
    <w:p w14:paraId="433782D9" w14:textId="108601B9" w:rsidR="00C571DA" w:rsidRDefault="00C571DA" w:rsidP="007615F0">
      <w:pPr>
        <w:rPr>
          <w:rFonts w:hint="eastAsia"/>
        </w:rPr>
      </w:pPr>
      <w:r>
        <w:rPr>
          <w:rFonts w:hint="eastAsia"/>
        </w:rPr>
        <w:t>网管机</w:t>
      </w:r>
      <w:r>
        <w:rPr>
          <w:rFonts w:hint="eastAsia"/>
        </w:rPr>
        <w:t>-</w:t>
      </w:r>
      <w:r>
        <w:t>&gt;</w:t>
      </w:r>
      <w:r>
        <w:rPr>
          <w:rFonts w:hint="eastAsia"/>
        </w:rPr>
        <w:t>ftp</w:t>
      </w:r>
      <w:r>
        <w:rPr>
          <w:rFonts w:hint="eastAsia"/>
        </w:rPr>
        <w:t>服务器</w:t>
      </w:r>
    </w:p>
    <w:p w14:paraId="21CD62A9" w14:textId="4198766E" w:rsidR="00180EE3" w:rsidRDefault="00C571DA" w:rsidP="007615F0">
      <w:r>
        <w:fldChar w:fldCharType="begin"/>
      </w:r>
      <w:r>
        <w:instrText xml:space="preserve"> INCLUDEPICTURE "C:\\Users\\123ddd\\Documents\\Tencent Files\\1192171381\\Image\\C2C\\%5JWFE}4Z53KMPWQKV1ENKL.png" \* MERGEFORMATINET </w:instrText>
      </w:r>
      <w:r>
        <w:fldChar w:fldCharType="separate"/>
      </w:r>
      <w:r>
        <w:pict w14:anchorId="426C8155">
          <v:shape id="_x0000_i1049" type="#_x0000_t75" alt="" style="width:363.6pt;height:163.8pt">
            <v:imagedata r:id="rId40" r:href="rId41"/>
          </v:shape>
        </w:pict>
      </w:r>
      <w:r>
        <w:fldChar w:fldCharType="end"/>
      </w:r>
    </w:p>
    <w:p w14:paraId="6EEF31E0" w14:textId="1880A6A6" w:rsidR="00C571DA" w:rsidRDefault="00C571DA" w:rsidP="007615F0">
      <w:r>
        <w:rPr>
          <w:rFonts w:hint="eastAsia"/>
        </w:rPr>
        <w:t>由上可知每条链路都是连通的</w:t>
      </w:r>
    </w:p>
    <w:p w14:paraId="1A85FC88" w14:textId="6566CEEC" w:rsidR="00C571DA" w:rsidRDefault="00C571DA" w:rsidP="007615F0">
      <w:r w:rsidRPr="00C571DA">
        <w:rPr>
          <w:rFonts w:hint="eastAsia"/>
          <w:b/>
          <w:bCs/>
        </w:rPr>
        <w:t>9</w:t>
      </w:r>
      <w:r w:rsidRPr="00C571DA">
        <w:rPr>
          <w:b/>
          <w:bCs/>
        </w:rPr>
        <w:t>.</w:t>
      </w:r>
      <w:r w:rsidRPr="00C571DA">
        <w:rPr>
          <w:rFonts w:hint="eastAsia"/>
          <w:b/>
          <w:bCs/>
        </w:rPr>
        <w:t xml:space="preserve"> </w:t>
      </w:r>
      <w:r>
        <w:rPr>
          <w:rFonts w:hint="eastAsia"/>
          <w:b/>
          <w:bCs/>
        </w:rPr>
        <w:t>配置路由器</w:t>
      </w:r>
      <w:r>
        <w:rPr>
          <w:rFonts w:hint="eastAsia"/>
          <w:b/>
          <w:bCs/>
        </w:rPr>
        <w:t>A</w:t>
      </w:r>
      <w:r>
        <w:rPr>
          <w:rFonts w:hint="eastAsia"/>
          <w:b/>
          <w:bCs/>
        </w:rPr>
        <w:t>的访问控制表。</w:t>
      </w:r>
    </w:p>
    <w:p w14:paraId="250D25E0" w14:textId="659039EE" w:rsidR="00C571DA" w:rsidRDefault="00486397" w:rsidP="007615F0">
      <w:r>
        <w:rPr>
          <w:noProof/>
        </w:rPr>
        <w:drawing>
          <wp:inline distT="0" distB="0" distL="0" distR="0" wp14:anchorId="690B5685" wp14:editId="45B5E57F">
            <wp:extent cx="2933700" cy="2026491"/>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936407" cy="2028361"/>
                    </a:xfrm>
                    <a:prstGeom prst="rect">
                      <a:avLst/>
                    </a:prstGeom>
                  </pic:spPr>
                </pic:pic>
              </a:graphicData>
            </a:graphic>
          </wp:inline>
        </w:drawing>
      </w:r>
    </w:p>
    <w:p w14:paraId="7612CB06" w14:textId="5BB77CAD" w:rsidR="00C571DA" w:rsidRPr="009D6062" w:rsidRDefault="009D6062" w:rsidP="007615F0">
      <w:pPr>
        <w:rPr>
          <w:b/>
          <w:bCs/>
        </w:rPr>
      </w:pPr>
      <w:r w:rsidRPr="009D6062">
        <w:rPr>
          <w:rFonts w:hint="eastAsia"/>
          <w:b/>
          <w:bCs/>
        </w:rPr>
        <w:lastRenderedPageBreak/>
        <w:t>1</w:t>
      </w:r>
      <w:r w:rsidRPr="009D6062">
        <w:rPr>
          <w:b/>
          <w:bCs/>
        </w:rPr>
        <w:t>0</w:t>
      </w:r>
      <w:r w:rsidRPr="009D6062">
        <w:rPr>
          <w:rFonts w:hint="eastAsia"/>
          <w:b/>
          <w:bCs/>
        </w:rPr>
        <w:t>.</w:t>
      </w:r>
      <w:r w:rsidRPr="009D6062">
        <w:rPr>
          <w:rFonts w:hint="eastAsia"/>
          <w:b/>
          <w:bCs/>
        </w:rPr>
        <w:t>测试</w:t>
      </w:r>
      <w:r w:rsidRPr="009D6062">
        <w:rPr>
          <w:rFonts w:hint="eastAsia"/>
          <w:b/>
          <w:bCs/>
        </w:rPr>
        <w:t>PC</w:t>
      </w:r>
      <w:r w:rsidRPr="009D6062">
        <w:rPr>
          <w:b/>
          <w:bCs/>
        </w:rPr>
        <w:t>1</w:t>
      </w:r>
      <w:r w:rsidRPr="009D6062">
        <w:rPr>
          <w:rFonts w:hint="eastAsia"/>
          <w:b/>
          <w:bCs/>
        </w:rPr>
        <w:t>是否被过滤</w:t>
      </w:r>
    </w:p>
    <w:p w14:paraId="2936D0D1" w14:textId="59EBE2C4" w:rsidR="009D6062" w:rsidRPr="00486397" w:rsidRDefault="009D6062" w:rsidP="007615F0">
      <w:pPr>
        <w:rPr>
          <w:rFonts w:hint="eastAsia"/>
        </w:rPr>
      </w:pPr>
      <w:r>
        <w:rPr>
          <w:noProof/>
        </w:rPr>
        <w:drawing>
          <wp:inline distT="0" distB="0" distL="0" distR="0" wp14:anchorId="4967543E" wp14:editId="1C179C9A">
            <wp:extent cx="3772227" cy="1493649"/>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772227" cy="1493649"/>
                    </a:xfrm>
                    <a:prstGeom prst="rect">
                      <a:avLst/>
                    </a:prstGeom>
                  </pic:spPr>
                </pic:pic>
              </a:graphicData>
            </a:graphic>
          </wp:inline>
        </w:drawing>
      </w:r>
    </w:p>
    <w:p w14:paraId="0A0BE56B" w14:textId="604BFBB3" w:rsidR="00C571DA" w:rsidRDefault="009D6062" w:rsidP="007615F0">
      <w:r>
        <w:rPr>
          <w:rFonts w:hint="eastAsia"/>
        </w:rPr>
        <w:t>PC</w:t>
      </w:r>
      <w:r>
        <w:t>2</w:t>
      </w:r>
      <w:r>
        <w:rPr>
          <w:rFonts w:hint="eastAsia"/>
        </w:rPr>
        <w:t>发往</w:t>
      </w:r>
      <w:r>
        <w:rPr>
          <w:rFonts w:hint="eastAsia"/>
        </w:rPr>
        <w:t>FTP</w:t>
      </w:r>
      <w:r>
        <w:rPr>
          <w:rFonts w:hint="eastAsia"/>
        </w:rPr>
        <w:t>服务器的数据包被路由器</w:t>
      </w:r>
      <w:r>
        <w:rPr>
          <w:rFonts w:hint="eastAsia"/>
        </w:rPr>
        <w:t>A</w:t>
      </w:r>
      <w:r>
        <w:rPr>
          <w:rFonts w:hint="eastAsia"/>
        </w:rPr>
        <w:t>过滤，实验成功。</w:t>
      </w:r>
    </w:p>
    <w:p w14:paraId="5E03ED06" w14:textId="57A8E7B4" w:rsidR="009D6062" w:rsidRDefault="009D6062" w:rsidP="007615F0"/>
    <w:p w14:paraId="05CDCD25" w14:textId="6D42EABE" w:rsidR="009D6062" w:rsidRPr="009D6062" w:rsidRDefault="009D6062" w:rsidP="007615F0">
      <w:pPr>
        <w:rPr>
          <w:rFonts w:hint="eastAsia"/>
          <w:b/>
          <w:bCs/>
          <w:sz w:val="28"/>
          <w:szCs w:val="28"/>
        </w:rPr>
      </w:pPr>
      <w:r w:rsidRPr="009D6062">
        <w:rPr>
          <w:rFonts w:hint="eastAsia"/>
          <w:b/>
          <w:bCs/>
          <w:sz w:val="28"/>
          <w:szCs w:val="28"/>
        </w:rPr>
        <w:t>五、实验总结</w:t>
      </w:r>
    </w:p>
    <w:p w14:paraId="10D0EC27" w14:textId="08A41BE7" w:rsidR="00C571DA" w:rsidRDefault="009D6062" w:rsidP="009D6062">
      <w:pPr>
        <w:rPr>
          <w:rFonts w:hint="eastAsia"/>
        </w:rPr>
      </w:pPr>
      <w:r>
        <w:rPr>
          <w:rFonts w:hint="eastAsia"/>
        </w:rPr>
        <w:t xml:space="preserve"> </w:t>
      </w:r>
      <w:r>
        <w:t xml:space="preserve"> </w:t>
      </w:r>
      <w:r w:rsidR="00081474">
        <w:t xml:space="preserve">  </w:t>
      </w:r>
      <w:r>
        <w:rPr>
          <w:rFonts w:hint="eastAsia"/>
        </w:rPr>
        <w:t>本次实验包含了前面实验的许多内容，如</w:t>
      </w:r>
      <w:r>
        <w:rPr>
          <w:rFonts w:hint="eastAsia"/>
        </w:rPr>
        <w:t>V</w:t>
      </w:r>
      <w:r>
        <w:t>L</w:t>
      </w:r>
      <w:r>
        <w:rPr>
          <w:rFonts w:hint="eastAsia"/>
        </w:rPr>
        <w:t>AN</w:t>
      </w:r>
      <w:r>
        <w:rPr>
          <w:rFonts w:hint="eastAsia"/>
        </w:rPr>
        <w:t>划分，交换机、路由器配置，路由表设置，各种类型节点的通信等。</w:t>
      </w:r>
      <w:r w:rsidR="0007097B">
        <w:rPr>
          <w:rFonts w:hint="eastAsia"/>
        </w:rPr>
        <w:t>通过本次实验我更加了解到网络中数据在数据链路层和网络层的通信原理与实现方法。实验中遇到的最大问题有两个，一个是配置语句有些会因为选择的路由器或交换机的型号不同而改变。另一个则是因为本次实验设计的配置步骤较多，配置完后</w:t>
      </w:r>
      <w:r w:rsidR="00081474">
        <w:rPr>
          <w:rFonts w:hint="eastAsia"/>
        </w:rPr>
        <w:t>出现了链路不通的情况，通过一个个端口</w:t>
      </w:r>
      <w:r w:rsidR="00081474">
        <w:rPr>
          <w:rFonts w:hint="eastAsia"/>
        </w:rPr>
        <w:t>Ping</w:t>
      </w:r>
      <w:r w:rsidR="00081474">
        <w:rPr>
          <w:rFonts w:hint="eastAsia"/>
        </w:rPr>
        <w:t>来查找出问题的地方，发现出错的原因有配置端口与连线时设置的端口配置不对应，路由网段设置错误等。最后设置访问控制表成功完成实验。</w:t>
      </w:r>
    </w:p>
    <w:p w14:paraId="3AB7047C" w14:textId="1A33D121" w:rsidR="009D6062" w:rsidRDefault="009D6062" w:rsidP="009D6062"/>
    <w:p w14:paraId="50EAAEC9" w14:textId="56404004" w:rsidR="009D6062" w:rsidRDefault="009D6062" w:rsidP="009D6062"/>
    <w:p w14:paraId="79E4C1FA" w14:textId="77777777" w:rsidR="009D6062" w:rsidRDefault="009D6062" w:rsidP="009D6062">
      <w:pPr>
        <w:rPr>
          <w:rFonts w:hint="eastAsia"/>
        </w:rPr>
      </w:pPr>
    </w:p>
    <w:p w14:paraId="77659E8D" w14:textId="082F11F7" w:rsidR="009D6062" w:rsidRPr="00180EE3" w:rsidRDefault="009D6062" w:rsidP="009D6062">
      <w:pPr>
        <w:rPr>
          <w:rFonts w:hint="eastAsia"/>
        </w:rPr>
        <w:sectPr w:rsidR="009D6062" w:rsidRPr="00180EE3" w:rsidSect="008D3626">
          <w:pgSz w:w="11907" w:h="16840" w:code="9"/>
          <w:pgMar w:top="1440" w:right="1797" w:bottom="1440" w:left="1797" w:header="851" w:footer="992" w:gutter="0"/>
          <w:cols w:space="425"/>
          <w:docGrid w:type="lines" w:linePitch="312"/>
        </w:sectPr>
      </w:pPr>
    </w:p>
    <w:p w14:paraId="108076B8" w14:textId="77777777" w:rsidR="008D3626" w:rsidRPr="00183302" w:rsidRDefault="008D3626" w:rsidP="008D3626">
      <w:pPr>
        <w:jc w:val="center"/>
        <w:rPr>
          <w:rFonts w:eastAsia="楷体_GB2312"/>
          <w:sz w:val="32"/>
          <w:szCs w:val="32"/>
        </w:rPr>
      </w:pPr>
      <w:r w:rsidRPr="00183302">
        <w:rPr>
          <w:rFonts w:eastAsia="楷体_GB2312"/>
          <w:b/>
          <w:sz w:val="44"/>
          <w:szCs w:val="44"/>
        </w:rPr>
        <w:lastRenderedPageBreak/>
        <w:t>暨南大学本科实验报告专用纸</w:t>
      </w:r>
      <w:r w:rsidRPr="00183302">
        <w:rPr>
          <w:rFonts w:eastAsia="楷体_GB2312"/>
          <w:b/>
          <w:sz w:val="32"/>
          <w:szCs w:val="32"/>
        </w:rPr>
        <w:t>(</w:t>
      </w:r>
      <w:r w:rsidRPr="00183302">
        <w:rPr>
          <w:rFonts w:eastAsia="楷体_GB2312"/>
          <w:b/>
          <w:sz w:val="32"/>
          <w:szCs w:val="32"/>
        </w:rPr>
        <w:t>附页</w:t>
      </w:r>
      <w:r w:rsidRPr="00183302">
        <w:rPr>
          <w:rFonts w:eastAsia="楷体_GB2312"/>
          <w:b/>
          <w:sz w:val="32"/>
          <w:szCs w:val="32"/>
        </w:rPr>
        <w:t>)</w:t>
      </w:r>
    </w:p>
    <w:p w14:paraId="2B572F1C" w14:textId="77777777" w:rsidR="008D3626" w:rsidRPr="00183302" w:rsidRDefault="008D3626" w:rsidP="008D3626">
      <w:pPr>
        <w:rPr>
          <w:rFonts w:eastAsia="楷体_GB2312"/>
          <w:szCs w:val="21"/>
          <w:u w:val="single"/>
        </w:rPr>
      </w:pPr>
      <w:r w:rsidRPr="00183302">
        <w:rPr>
          <w:rFonts w:eastAsia="楷体_GB2312"/>
          <w:sz w:val="32"/>
          <w:szCs w:val="32"/>
          <w:u w:val="single"/>
        </w:rPr>
        <w:t xml:space="preserve">                   </w:t>
      </w:r>
      <w:r w:rsidRPr="00183302">
        <w:rPr>
          <w:rFonts w:eastAsia="楷体_GB2312"/>
          <w:szCs w:val="21"/>
          <w:u w:val="single"/>
        </w:rPr>
        <w:t xml:space="preserve">                                                 </w:t>
      </w:r>
    </w:p>
    <w:p w14:paraId="4AB71CD6" w14:textId="77777777" w:rsidR="009635F2" w:rsidRPr="008D3626" w:rsidRDefault="009635F2"/>
    <w:sectPr w:rsidR="009635F2" w:rsidRPr="008D362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C2EA80" w14:textId="77777777" w:rsidR="00082929" w:rsidRDefault="00082929" w:rsidP="00431BDC">
      <w:r>
        <w:separator/>
      </w:r>
    </w:p>
  </w:endnote>
  <w:endnote w:type="continuationSeparator" w:id="0">
    <w:p w14:paraId="7DCA1385" w14:textId="77777777" w:rsidR="00082929" w:rsidRDefault="00082929" w:rsidP="00431B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微软雅黑"/>
    <w:charset w:val="00"/>
    <w:family w:val="auto"/>
    <w:pitch w:val="default"/>
    <w:sig w:usb0="00000000" w:usb1="00000000" w:usb2="00000000"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E4C324" w14:textId="77777777" w:rsidR="00082929" w:rsidRDefault="00082929" w:rsidP="00431BDC">
      <w:r>
        <w:separator/>
      </w:r>
    </w:p>
  </w:footnote>
  <w:footnote w:type="continuationSeparator" w:id="0">
    <w:p w14:paraId="7739CE4F" w14:textId="77777777" w:rsidR="00082929" w:rsidRDefault="00082929" w:rsidP="00431B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00000002"/>
    <w:lvl w:ilvl="0">
      <w:start w:val="1"/>
      <w:numFmt w:val="bullet"/>
      <w:lvlText w:val=""/>
      <w:lvlJc w:val="left"/>
      <w:pPr>
        <w:tabs>
          <w:tab w:val="num" w:pos="720"/>
        </w:tabs>
        <w:ind w:left="720" w:hanging="360"/>
      </w:pPr>
      <w:rPr>
        <w:rFonts w:ascii="Wingdings" w:hAnsi="Wingdings" w:hint="default"/>
      </w:rPr>
    </w:lvl>
    <w:lvl w:ilvl="1">
      <w:start w:val="170"/>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0000021"/>
    <w:multiLevelType w:val="multilevel"/>
    <w:tmpl w:val="00000021"/>
    <w:lvl w:ilvl="0">
      <w:start w:val="1"/>
      <w:numFmt w:val="bullet"/>
      <w:lvlText w:val=""/>
      <w:lvlJc w:val="left"/>
      <w:pPr>
        <w:tabs>
          <w:tab w:val="num" w:pos="720"/>
        </w:tabs>
        <w:ind w:left="720" w:hanging="360"/>
      </w:pPr>
      <w:rPr>
        <w:rFonts w:ascii="Wingdings" w:hAnsi="Wingdings" w:hint="default"/>
      </w:rPr>
    </w:lvl>
    <w:lvl w:ilvl="1">
      <w:start w:val="170"/>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08D1B9C"/>
    <w:multiLevelType w:val="hybridMultilevel"/>
    <w:tmpl w:val="1A3840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3B16F76"/>
    <w:multiLevelType w:val="multilevel"/>
    <w:tmpl w:val="C2D625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CF56F8"/>
    <w:multiLevelType w:val="hybridMultilevel"/>
    <w:tmpl w:val="5816BCA2"/>
    <w:lvl w:ilvl="0" w:tplc="3F668A24">
      <w:start w:val="1"/>
      <w:numFmt w:val="japaneseCounting"/>
      <w:lvlText w:val="（%1）"/>
      <w:lvlJc w:val="left"/>
      <w:pPr>
        <w:tabs>
          <w:tab w:val="num" w:pos="855"/>
        </w:tabs>
        <w:ind w:left="855" w:hanging="855"/>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578D1367"/>
    <w:multiLevelType w:val="multilevel"/>
    <w:tmpl w:val="2EF86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FB80422"/>
    <w:multiLevelType w:val="multilevel"/>
    <w:tmpl w:val="7F86D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3"/>
  </w:num>
  <w:num w:numId="4">
    <w:abstractNumId w:val="6"/>
  </w:num>
  <w:num w:numId="5">
    <w:abstractNumId w:val="0"/>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626"/>
    <w:rsid w:val="000625A2"/>
    <w:rsid w:val="0007097B"/>
    <w:rsid w:val="000713DE"/>
    <w:rsid w:val="0007578F"/>
    <w:rsid w:val="00081474"/>
    <w:rsid w:val="00082929"/>
    <w:rsid w:val="000846CD"/>
    <w:rsid w:val="00096B08"/>
    <w:rsid w:val="000A2234"/>
    <w:rsid w:val="000A2F9B"/>
    <w:rsid w:val="000C0206"/>
    <w:rsid w:val="000C3D85"/>
    <w:rsid w:val="000D44A6"/>
    <w:rsid w:val="000E7211"/>
    <w:rsid w:val="00102B6E"/>
    <w:rsid w:val="00112EB4"/>
    <w:rsid w:val="00113BA7"/>
    <w:rsid w:val="00132CEE"/>
    <w:rsid w:val="001470A5"/>
    <w:rsid w:val="00177493"/>
    <w:rsid w:val="00180EE3"/>
    <w:rsid w:val="001B247B"/>
    <w:rsid w:val="002267AE"/>
    <w:rsid w:val="00231663"/>
    <w:rsid w:val="00234580"/>
    <w:rsid w:val="0026131F"/>
    <w:rsid w:val="002745D6"/>
    <w:rsid w:val="002751A2"/>
    <w:rsid w:val="00286AE6"/>
    <w:rsid w:val="002B494F"/>
    <w:rsid w:val="002B7847"/>
    <w:rsid w:val="002D0924"/>
    <w:rsid w:val="002E198F"/>
    <w:rsid w:val="002F0A30"/>
    <w:rsid w:val="00301956"/>
    <w:rsid w:val="00302CDD"/>
    <w:rsid w:val="003150C1"/>
    <w:rsid w:val="00327513"/>
    <w:rsid w:val="00333321"/>
    <w:rsid w:val="003520EE"/>
    <w:rsid w:val="00352A8E"/>
    <w:rsid w:val="0035490D"/>
    <w:rsid w:val="00375C53"/>
    <w:rsid w:val="003C0C28"/>
    <w:rsid w:val="003F423F"/>
    <w:rsid w:val="00417BE1"/>
    <w:rsid w:val="00431BDC"/>
    <w:rsid w:val="00431C64"/>
    <w:rsid w:val="00442588"/>
    <w:rsid w:val="00463E6F"/>
    <w:rsid w:val="0048352A"/>
    <w:rsid w:val="00485F0B"/>
    <w:rsid w:val="00486397"/>
    <w:rsid w:val="00491CD0"/>
    <w:rsid w:val="004A1013"/>
    <w:rsid w:val="004D4DA2"/>
    <w:rsid w:val="004E5AE6"/>
    <w:rsid w:val="005058B9"/>
    <w:rsid w:val="00534CC8"/>
    <w:rsid w:val="0055337D"/>
    <w:rsid w:val="00554DE5"/>
    <w:rsid w:val="005902C5"/>
    <w:rsid w:val="0059650E"/>
    <w:rsid w:val="005A1933"/>
    <w:rsid w:val="005C1DE7"/>
    <w:rsid w:val="005C3ECE"/>
    <w:rsid w:val="005E5A71"/>
    <w:rsid w:val="005F25CC"/>
    <w:rsid w:val="006233FF"/>
    <w:rsid w:val="00633289"/>
    <w:rsid w:val="00672F02"/>
    <w:rsid w:val="00673207"/>
    <w:rsid w:val="00685A49"/>
    <w:rsid w:val="00692A25"/>
    <w:rsid w:val="006A7FF4"/>
    <w:rsid w:val="006B154B"/>
    <w:rsid w:val="006E3F56"/>
    <w:rsid w:val="007161AB"/>
    <w:rsid w:val="00720AC4"/>
    <w:rsid w:val="007615F0"/>
    <w:rsid w:val="007860A6"/>
    <w:rsid w:val="007B6672"/>
    <w:rsid w:val="007F5554"/>
    <w:rsid w:val="00811BF9"/>
    <w:rsid w:val="00814821"/>
    <w:rsid w:val="00834278"/>
    <w:rsid w:val="00836898"/>
    <w:rsid w:val="008567A8"/>
    <w:rsid w:val="00856FF6"/>
    <w:rsid w:val="008D3626"/>
    <w:rsid w:val="008F1C02"/>
    <w:rsid w:val="008F7E27"/>
    <w:rsid w:val="00912D6E"/>
    <w:rsid w:val="00913CE9"/>
    <w:rsid w:val="00916941"/>
    <w:rsid w:val="00916D6E"/>
    <w:rsid w:val="009436D1"/>
    <w:rsid w:val="00952260"/>
    <w:rsid w:val="009635F2"/>
    <w:rsid w:val="009A269A"/>
    <w:rsid w:val="009B45EB"/>
    <w:rsid w:val="009D6062"/>
    <w:rsid w:val="009F5317"/>
    <w:rsid w:val="00A11247"/>
    <w:rsid w:val="00A41FB6"/>
    <w:rsid w:val="00A46C9F"/>
    <w:rsid w:val="00A46F27"/>
    <w:rsid w:val="00A521A3"/>
    <w:rsid w:val="00A71EE4"/>
    <w:rsid w:val="00AA6E11"/>
    <w:rsid w:val="00AD52C3"/>
    <w:rsid w:val="00AE51D0"/>
    <w:rsid w:val="00AE79CC"/>
    <w:rsid w:val="00AF4682"/>
    <w:rsid w:val="00B14173"/>
    <w:rsid w:val="00B33AA2"/>
    <w:rsid w:val="00B33DB3"/>
    <w:rsid w:val="00B37A03"/>
    <w:rsid w:val="00B549F2"/>
    <w:rsid w:val="00B71912"/>
    <w:rsid w:val="00B84A1F"/>
    <w:rsid w:val="00BB59F9"/>
    <w:rsid w:val="00C571DA"/>
    <w:rsid w:val="00C63212"/>
    <w:rsid w:val="00C63F6F"/>
    <w:rsid w:val="00C723A9"/>
    <w:rsid w:val="00C73160"/>
    <w:rsid w:val="00C841D2"/>
    <w:rsid w:val="00C86A3C"/>
    <w:rsid w:val="00CA743D"/>
    <w:rsid w:val="00CB43AC"/>
    <w:rsid w:val="00D32D35"/>
    <w:rsid w:val="00D364E5"/>
    <w:rsid w:val="00D4161B"/>
    <w:rsid w:val="00D41A36"/>
    <w:rsid w:val="00D52657"/>
    <w:rsid w:val="00D621EF"/>
    <w:rsid w:val="00D718E4"/>
    <w:rsid w:val="00D803A6"/>
    <w:rsid w:val="00D86B1B"/>
    <w:rsid w:val="00D91FD3"/>
    <w:rsid w:val="00DA0783"/>
    <w:rsid w:val="00DA3D3A"/>
    <w:rsid w:val="00DD3D0F"/>
    <w:rsid w:val="00E15713"/>
    <w:rsid w:val="00E179D7"/>
    <w:rsid w:val="00E20A3A"/>
    <w:rsid w:val="00E251FA"/>
    <w:rsid w:val="00E4041C"/>
    <w:rsid w:val="00E56E03"/>
    <w:rsid w:val="00E61342"/>
    <w:rsid w:val="00E6401A"/>
    <w:rsid w:val="00E74B6C"/>
    <w:rsid w:val="00E81100"/>
    <w:rsid w:val="00E923D1"/>
    <w:rsid w:val="00EA7E8B"/>
    <w:rsid w:val="00EC30AA"/>
    <w:rsid w:val="00EE27EF"/>
    <w:rsid w:val="00EE5617"/>
    <w:rsid w:val="00F175E6"/>
    <w:rsid w:val="00F342FD"/>
    <w:rsid w:val="00F34ED5"/>
    <w:rsid w:val="00F60F39"/>
    <w:rsid w:val="00F61364"/>
    <w:rsid w:val="00F95DB9"/>
    <w:rsid w:val="00FA63D1"/>
    <w:rsid w:val="00FA74F1"/>
    <w:rsid w:val="00FB7D14"/>
    <w:rsid w:val="00FC5D85"/>
    <w:rsid w:val="00FE16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6B299C3"/>
  <w15:chartTrackingRefBased/>
  <w15:docId w15:val="{E22C831F-042F-4925-A6C0-1FB735663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31BDC"/>
    <w:pPr>
      <w:widowControl w:val="0"/>
      <w:jc w:val="both"/>
    </w:pPr>
    <w:rPr>
      <w:kern w:val="2"/>
      <w:sz w:val="24"/>
      <w:szCs w:val="24"/>
    </w:rPr>
  </w:style>
  <w:style w:type="paragraph" w:styleId="1">
    <w:name w:val="heading 1"/>
    <w:basedOn w:val="a"/>
    <w:link w:val="10"/>
    <w:uiPriority w:val="9"/>
    <w:qFormat/>
    <w:rsid w:val="00FA63D1"/>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431BDC"/>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rsid w:val="00431BDC"/>
    <w:rPr>
      <w:kern w:val="2"/>
      <w:sz w:val="18"/>
      <w:szCs w:val="18"/>
    </w:rPr>
  </w:style>
  <w:style w:type="paragraph" w:styleId="a5">
    <w:name w:val="footer"/>
    <w:basedOn w:val="a"/>
    <w:link w:val="a6"/>
    <w:rsid w:val="00431BDC"/>
    <w:pPr>
      <w:tabs>
        <w:tab w:val="center" w:pos="4153"/>
        <w:tab w:val="right" w:pos="8306"/>
      </w:tabs>
      <w:snapToGrid w:val="0"/>
      <w:jc w:val="left"/>
    </w:pPr>
    <w:rPr>
      <w:sz w:val="18"/>
      <w:szCs w:val="18"/>
    </w:rPr>
  </w:style>
  <w:style w:type="character" w:customStyle="1" w:styleId="a6">
    <w:name w:val="页脚 字符"/>
    <w:link w:val="a5"/>
    <w:rsid w:val="00431BDC"/>
    <w:rPr>
      <w:kern w:val="2"/>
      <w:sz w:val="18"/>
      <w:szCs w:val="18"/>
    </w:rPr>
  </w:style>
  <w:style w:type="character" w:styleId="a7">
    <w:name w:val="Strong"/>
    <w:uiPriority w:val="22"/>
    <w:qFormat/>
    <w:rsid w:val="00DA3D3A"/>
    <w:rPr>
      <w:b/>
      <w:bCs/>
    </w:rPr>
  </w:style>
  <w:style w:type="paragraph" w:styleId="a8">
    <w:name w:val="Normal (Web)"/>
    <w:basedOn w:val="a"/>
    <w:uiPriority w:val="99"/>
    <w:unhideWhenUsed/>
    <w:rsid w:val="00234580"/>
    <w:pPr>
      <w:widowControl/>
      <w:spacing w:before="100" w:beforeAutospacing="1" w:after="100" w:afterAutospacing="1"/>
      <w:jc w:val="left"/>
    </w:pPr>
    <w:rPr>
      <w:rFonts w:ascii="宋体" w:hAnsi="宋体" w:cs="宋体"/>
      <w:kern w:val="0"/>
    </w:rPr>
  </w:style>
  <w:style w:type="character" w:styleId="a9">
    <w:name w:val="Emphasis"/>
    <w:uiPriority w:val="20"/>
    <w:qFormat/>
    <w:rsid w:val="00234580"/>
    <w:rPr>
      <w:i/>
      <w:iCs/>
    </w:rPr>
  </w:style>
  <w:style w:type="character" w:customStyle="1" w:styleId="10">
    <w:name w:val="标题 1 字符"/>
    <w:link w:val="1"/>
    <w:uiPriority w:val="9"/>
    <w:rsid w:val="00FA63D1"/>
    <w:rPr>
      <w:rFonts w:ascii="宋体" w:hAnsi="宋体" w:cs="宋体"/>
      <w:b/>
      <w:bCs/>
      <w:kern w:val="36"/>
      <w:sz w:val="48"/>
      <w:szCs w:val="48"/>
    </w:rPr>
  </w:style>
  <w:style w:type="character" w:customStyle="1" w:styleId="ask-title">
    <w:name w:val="ask-title"/>
    <w:basedOn w:val="a0"/>
    <w:rsid w:val="00FA63D1"/>
  </w:style>
  <w:style w:type="character" w:styleId="aa">
    <w:name w:val="Hyperlink"/>
    <w:rsid w:val="00672F02"/>
    <w:rPr>
      <w:color w:val="0563C1"/>
      <w:u w:val="single"/>
    </w:rPr>
  </w:style>
  <w:style w:type="character" w:styleId="ab">
    <w:name w:val="Unresolved Mention"/>
    <w:uiPriority w:val="99"/>
    <w:semiHidden/>
    <w:unhideWhenUsed/>
    <w:rsid w:val="00672F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81915">
      <w:bodyDiv w:val="1"/>
      <w:marLeft w:val="0"/>
      <w:marRight w:val="0"/>
      <w:marTop w:val="0"/>
      <w:marBottom w:val="0"/>
      <w:divBdr>
        <w:top w:val="none" w:sz="0" w:space="0" w:color="auto"/>
        <w:left w:val="none" w:sz="0" w:space="0" w:color="auto"/>
        <w:bottom w:val="none" w:sz="0" w:space="0" w:color="auto"/>
        <w:right w:val="none" w:sz="0" w:space="0" w:color="auto"/>
      </w:divBdr>
    </w:div>
    <w:div w:id="263731179">
      <w:bodyDiv w:val="1"/>
      <w:marLeft w:val="0"/>
      <w:marRight w:val="0"/>
      <w:marTop w:val="0"/>
      <w:marBottom w:val="0"/>
      <w:divBdr>
        <w:top w:val="none" w:sz="0" w:space="0" w:color="auto"/>
        <w:left w:val="none" w:sz="0" w:space="0" w:color="auto"/>
        <w:bottom w:val="none" w:sz="0" w:space="0" w:color="auto"/>
        <w:right w:val="none" w:sz="0" w:space="0" w:color="auto"/>
      </w:divBdr>
    </w:div>
    <w:div w:id="350421957">
      <w:bodyDiv w:val="1"/>
      <w:marLeft w:val="0"/>
      <w:marRight w:val="0"/>
      <w:marTop w:val="0"/>
      <w:marBottom w:val="0"/>
      <w:divBdr>
        <w:top w:val="none" w:sz="0" w:space="0" w:color="auto"/>
        <w:left w:val="none" w:sz="0" w:space="0" w:color="auto"/>
        <w:bottom w:val="none" w:sz="0" w:space="0" w:color="auto"/>
        <w:right w:val="none" w:sz="0" w:space="0" w:color="auto"/>
      </w:divBdr>
    </w:div>
    <w:div w:id="607661033">
      <w:bodyDiv w:val="1"/>
      <w:marLeft w:val="0"/>
      <w:marRight w:val="0"/>
      <w:marTop w:val="0"/>
      <w:marBottom w:val="0"/>
      <w:divBdr>
        <w:top w:val="none" w:sz="0" w:space="0" w:color="auto"/>
        <w:left w:val="none" w:sz="0" w:space="0" w:color="auto"/>
        <w:bottom w:val="none" w:sz="0" w:space="0" w:color="auto"/>
        <w:right w:val="none" w:sz="0" w:space="0" w:color="auto"/>
      </w:divBdr>
    </w:div>
    <w:div w:id="763067597">
      <w:bodyDiv w:val="1"/>
      <w:marLeft w:val="0"/>
      <w:marRight w:val="0"/>
      <w:marTop w:val="0"/>
      <w:marBottom w:val="0"/>
      <w:divBdr>
        <w:top w:val="none" w:sz="0" w:space="0" w:color="auto"/>
        <w:left w:val="none" w:sz="0" w:space="0" w:color="auto"/>
        <w:bottom w:val="none" w:sz="0" w:space="0" w:color="auto"/>
        <w:right w:val="none" w:sz="0" w:space="0" w:color="auto"/>
      </w:divBdr>
    </w:div>
    <w:div w:id="777021951">
      <w:bodyDiv w:val="1"/>
      <w:marLeft w:val="0"/>
      <w:marRight w:val="0"/>
      <w:marTop w:val="0"/>
      <w:marBottom w:val="0"/>
      <w:divBdr>
        <w:top w:val="none" w:sz="0" w:space="0" w:color="auto"/>
        <w:left w:val="none" w:sz="0" w:space="0" w:color="auto"/>
        <w:bottom w:val="none" w:sz="0" w:space="0" w:color="auto"/>
        <w:right w:val="none" w:sz="0" w:space="0" w:color="auto"/>
      </w:divBdr>
    </w:div>
    <w:div w:id="1363283696">
      <w:bodyDiv w:val="1"/>
      <w:marLeft w:val="0"/>
      <w:marRight w:val="0"/>
      <w:marTop w:val="0"/>
      <w:marBottom w:val="0"/>
      <w:divBdr>
        <w:top w:val="none" w:sz="0" w:space="0" w:color="auto"/>
        <w:left w:val="none" w:sz="0" w:space="0" w:color="auto"/>
        <w:bottom w:val="none" w:sz="0" w:space="0" w:color="auto"/>
        <w:right w:val="none" w:sz="0" w:space="0" w:color="auto"/>
      </w:divBdr>
    </w:div>
    <w:div w:id="1553076360">
      <w:bodyDiv w:val="1"/>
      <w:marLeft w:val="0"/>
      <w:marRight w:val="0"/>
      <w:marTop w:val="0"/>
      <w:marBottom w:val="0"/>
      <w:divBdr>
        <w:top w:val="none" w:sz="0" w:space="0" w:color="auto"/>
        <w:left w:val="none" w:sz="0" w:space="0" w:color="auto"/>
        <w:bottom w:val="none" w:sz="0" w:space="0" w:color="auto"/>
        <w:right w:val="none" w:sz="0" w:space="0" w:color="auto"/>
      </w:divBdr>
    </w:div>
    <w:div w:id="1828134531">
      <w:bodyDiv w:val="1"/>
      <w:marLeft w:val="0"/>
      <w:marRight w:val="0"/>
      <w:marTop w:val="0"/>
      <w:marBottom w:val="0"/>
      <w:divBdr>
        <w:top w:val="none" w:sz="0" w:space="0" w:color="auto"/>
        <w:left w:val="none" w:sz="0" w:space="0" w:color="auto"/>
        <w:bottom w:val="none" w:sz="0" w:space="0" w:color="auto"/>
        <w:right w:val="none" w:sz="0" w:space="0" w:color="auto"/>
      </w:divBdr>
    </w:div>
    <w:div w:id="1876262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Documents/Tencent%20Files/1192171381/Image/C2C/%5dC)SK7SC9I)C(AJQO6KP_O3.png" TargetMode="External"/><Relationship Id="rId39" Type="http://schemas.openxmlformats.org/officeDocument/2006/relationships/image" Target="media/image24.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Documents/Tencent%20Files/1192171381/Image/C2C/Y@63927C%7d(QH7E$RHUEI%25G7.png" TargetMode="External"/><Relationship Id="rId42"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Documents/Tencent%20Files/1192171381/Image/C2C/%5dCCXIG0VPXM)(OA6%6041Y%5bUA.png" TargetMode="External"/><Relationship Id="rId25" Type="http://schemas.openxmlformats.org/officeDocument/2006/relationships/image" Target="media/image15.png"/><Relationship Id="rId33" Type="http://schemas.openxmlformats.org/officeDocument/2006/relationships/image" Target="media/image20.png"/><Relationship Id="rId38" Type="http://schemas.openxmlformats.org/officeDocument/2006/relationships/image" Target="../../../../Documents/Tencent%20Files/1192171381/Image/C2C/KBWO~~XQ5L)18%5bKG%608OV3EB.png"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image" Target="media/image18.png"/><Relationship Id="rId41" Type="http://schemas.openxmlformats.org/officeDocument/2006/relationships/image" Target="../../../../Documents/Tencent%20Files/1192171381/Image/C2C/%255JWFE%7d4Z53KMPWQKV1ENKL.p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Documents/Tencent%20Files/1192171381/Image/C2C/%7b8P9Z%25FFU5WJN%7dXSZ4M28JX.png" TargetMode="External"/><Relationship Id="rId32" Type="http://schemas.openxmlformats.org/officeDocument/2006/relationships/image" Target="../../../../Documents/Tencent%20Files/1192171381/Image/C2C/I04OE~GRD(5%25%60NT1A0K8_CI.png" TargetMode="External"/><Relationship Id="rId37" Type="http://schemas.openxmlformats.org/officeDocument/2006/relationships/image" Target="media/image23.png"/><Relationship Id="rId40" Type="http://schemas.openxmlformats.org/officeDocument/2006/relationships/image" Target="media/image25.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image" Target="media/image17.png"/><Relationship Id="rId36" Type="http://schemas.openxmlformats.org/officeDocument/2006/relationships/image" Target="media/image22.png"/><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19.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Documents/Tencent%20Files/1192171381/Image/C2C/OPL~(YN%5d4_Y7%7d2U0%25VA%5d5JG.png" TargetMode="External"/><Relationship Id="rId27" Type="http://schemas.openxmlformats.org/officeDocument/2006/relationships/image" Target="media/image16.png"/><Relationship Id="rId30" Type="http://schemas.openxmlformats.org/officeDocument/2006/relationships/image" Target="../../../../Documents/Tencent%20Files/1192171381/Image/C2C/YCJC%5d0%5dG~V_T17LZ$7)Z)09.png" TargetMode="External"/><Relationship Id="rId35" Type="http://schemas.openxmlformats.org/officeDocument/2006/relationships/image" Target="media/image21.png"/><Relationship Id="rId43" Type="http://schemas.openxmlformats.org/officeDocument/2006/relationships/image" Target="media/image2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7A729C-2E06-42B9-9C25-55B23A8512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9</Pages>
  <Words>423</Words>
  <Characters>2414</Characters>
  <Application>Microsoft Office Word</Application>
  <DocSecurity>0</DocSecurity>
  <Lines>20</Lines>
  <Paragraphs>5</Paragraphs>
  <ScaleCrop>false</ScaleCrop>
  <Company>JNU</Company>
  <LinksUpToDate>false</LinksUpToDate>
  <CharactersWithSpaces>2832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暨南大学本科实验报告专用纸</dc:title>
  <dc:subject/>
  <dc:creator>刘欣</dc:creator>
  <cp:keywords/>
  <dc:description/>
  <cp:lastModifiedBy>邱 湘鹏</cp:lastModifiedBy>
  <cp:revision>6</cp:revision>
  <dcterms:created xsi:type="dcterms:W3CDTF">2021-11-30T12:51:00Z</dcterms:created>
  <dcterms:modified xsi:type="dcterms:W3CDTF">2021-12-18T15:40:00Z</dcterms:modified>
</cp:coreProperties>
</file>