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360" w:lineRule="exact"/>
        <w:jc w:val="both"/>
        <w:rPr>
          <w:rFonts w:hint="default" w:eastAsia="楷体_GB2312"/>
          <w:sz w:val="28"/>
          <w:szCs w:val="28"/>
          <w:u w:val="single"/>
          <w:lang w:val="en-US" w:eastAsia="zh-CN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bookmarkStart w:id="0" w:name="_GoBack"/>
      <w:r>
        <w:rPr>
          <w:rFonts w:hint="eastAsia" w:eastAsia="楷体_GB2312"/>
          <w:sz w:val="28"/>
          <w:szCs w:val="28"/>
          <w:u w:val="single"/>
          <w:lang w:val="en-US" w:eastAsia="zh-CN"/>
        </w:rPr>
        <w:t>综合组网与配置</w:t>
      </w:r>
      <w:bookmarkEnd w:id="0"/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潘冰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孙靖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2019053750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numPr>
          <w:ins w:id="0" w:author="赵 阔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hint="eastAsia" w:eastAsia="楷体_GB2312"/>
          <w:sz w:val="28"/>
          <w:szCs w:val="28"/>
          <w:u w:val="single"/>
        </w:rPr>
        <w:t>/人工智能产业学院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信息安全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午 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="Times New Roman" w:eastAsia="宋体"/>
          <w:b/>
          <w:bCs/>
          <w:sz w:val="28"/>
          <w:szCs w:val="36"/>
          <w:lang w:val="en-US" w:eastAsia="zh-CN"/>
        </w:rPr>
        <w:t>实验目的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通过该实验的设计与配置模拟，考核学生对已学知识的掌握程度</w:t>
      </w:r>
      <w:r>
        <w:rPr>
          <w:rFonts w:hint="eastAsia"/>
          <w:sz w:val="21"/>
          <w:szCs w:val="21"/>
          <w:lang w:eastAsia="zh-CN"/>
        </w:rPr>
        <w:t>，加深对网络协议和原理的理解</w:t>
      </w:r>
      <w:r>
        <w:rPr>
          <w:rFonts w:hint="eastAsia"/>
          <w:sz w:val="21"/>
          <w:szCs w:val="21"/>
        </w:rPr>
        <w:t>；培养学生利用网络技术结合实际需要分析问题、解决问题的能力；培养学生的组网技能和实际动手能力；培养学生的协调工作能力；提高撰写实验报告的能力。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实验</w:t>
      </w:r>
      <w:r>
        <w:rPr>
          <w:rFonts w:hint="eastAsia"/>
          <w:b/>
          <w:bCs/>
          <w:sz w:val="28"/>
          <w:szCs w:val="36"/>
          <w:lang w:val="en-US" w:eastAsia="zh-CN"/>
        </w:rPr>
        <w:t>环境</w:t>
      </w:r>
    </w:p>
    <w:p>
      <w:pPr>
        <w:numPr>
          <w:numId w:val="0"/>
        </w:numPr>
        <w:ind w:leftChars="0" w:firstLine="422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实验设备：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二层交换机2台、三层交换机2台、路由器2台、服务器一台、主机3台。</w:t>
      </w:r>
    </w:p>
    <w:p>
      <w:pPr>
        <w:numPr>
          <w:numId w:val="0"/>
        </w:numPr>
        <w:ind w:leftChars="0" w:firstLine="422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实验拓扑图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8441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实验步骤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第一步：进入三层交换机，开启三层交换机的路由功能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Switch# configure terminal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Switch(config)# hostname s3550   !把三层交换机的名字改成s3550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s3550(config)# ip routing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第二步：建立3个VLAN，并分配端口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s3550(config)# vlan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s3550(config-vlan)# name teacher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s3550(config-vlan)# exit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vlan 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s3550(config-vlan)# name router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s3550(config-vlan)#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vlan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s3550(config-vlan)# name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s3550(config-vlan)#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interface fastethernet 0/10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!fastethernet 0/10,vlan 2,teacher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s3550(config-if)# switchport made access   !将交换机的接口模式改为接入模式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switchport access vlan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interface fastethernet 0/20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!fastethernet 0/20,vlan 3,router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s3550(config-if)# switchport made access   !将交换机的接口模式改为接入模式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s3550(config-if)# switchport access vlan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interface fastethernet 0/30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!fastethernet 0/30,vlan 4,student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s3550(config-if)# switchport made access   !将交换机的接口模式改为接入模式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s3550(config-if)# switchport access vlan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第三步：配置三层交换机端口的路由功能，并配置三层交换机的静态路由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s3550(config)# interface vlan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ip address 192.168.2.1 255.255.255.0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interface vlan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ip address 192.168.3.1 255.255.255.0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s3550(config)# interface vlan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ip address 192.168.4.1 255.255.255.0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s3550(config-if)# show ip interface brief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!查看IP配置结果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s3550#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s3550(config)# ip route 192.168.50.0 255.255.255.0 192.168.30.1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!配置交换机的静态路由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s3550(config)# ip route 192.168.60.0 255.255.255.0 192.168.30.1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s3550(config)# show ip 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!查看s3550路由表。</w:t>
      </w:r>
      <w:r>
        <w:rPr>
          <w:rFonts w:hint="eastAsia"/>
          <w:sz w:val="21"/>
          <w:szCs w:val="21"/>
          <w:lang w:val="en-US" w:eastAsia="zh-CN"/>
        </w:rPr>
        <w:t>C表示与路由器直接连接，有网络和主机；S-表示静态路由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第四步：进入路由器RouterB，进行路由器RouterB(R1,R3)基本配置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 configure terminal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hostname RouterB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interface GigabitEthernet 0/1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RouterB(config-if)# ip add 192.168.4.2 255.255.255.0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!GigabitEthernet 0/1,192.168.60.1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interface serial 2/0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RouterB(config-if)# ip add 192.168.5.1 255.255.255.0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!serial 2/0,192.168.50.1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clock rate 64000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RouterB(config-if)# show ip interface brief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!查看IP配置结果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ip route 192.168.3.0 255.255.255.0 serial 2/0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!配置静态路由表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ip route 192.168.2.0 255.255.255.0 serial 2/0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 ip route 192.168.4.0 255.255.255.0 serial 2/0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RouterB(config)# show ip 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!查看RouterB路由表。</w:t>
      </w:r>
      <w:r>
        <w:rPr>
          <w:rFonts w:hint="eastAsia"/>
          <w:sz w:val="21"/>
          <w:szCs w:val="21"/>
          <w:lang w:val="en-US" w:eastAsia="zh-CN"/>
        </w:rPr>
        <w:t>C表示与路由器直接连接，有网络和主机；S-表示静态路由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第五步：进行路由器RouterA(R2,R4)基本配置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 configure terminal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RouterA(config)# hostname RouterA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RouterA(config)# interface GigabitEthernet 0/1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RouterA(config-if)# ip add 192.168.3.2 255.255.255.0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!GigabitEthernet 0/1,192.168.30.2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 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 exit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interface serial 2/0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RouterA(config-if)# ip add 192.168.5.2 255.255.255.0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!serial 2/0,192.168.50.2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 no shutdown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 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RouterA# show ip interface brief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!查看RouterA的端口IP配置结果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ip route 192.168.6.0 255.255.255.0 serial 2/0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!配置静态路由表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ip route 192.168.2.0 255.255.255.0 GigabitEthernet 0/1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ip route 192.168.4.0 255.255.255.0 GigabitEthernet 0/1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RouterA(config)# show ip route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!查看RouterA路由表。</w:t>
      </w:r>
      <w:r>
        <w:rPr>
          <w:rFonts w:hint="eastAsia"/>
          <w:sz w:val="21"/>
          <w:szCs w:val="21"/>
          <w:lang w:val="en-US" w:eastAsia="zh-CN"/>
        </w:rPr>
        <w:t>C表示与路由器直接连接，有网络和主机；S-表示静态路由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第六步：在RouterB上定义标准ACL，并引用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RouterB# configure terminal</w:t>
      </w:r>
    </w:p>
    <w:p>
      <w:pPr>
        <w:numPr>
          <w:ilvl w:val="0"/>
          <w:numId w:val="0"/>
        </w:numPr>
        <w:tabs>
          <w:tab w:val="left" w:pos="738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RouterB(config)# </w:t>
      </w:r>
      <w:r>
        <w:rPr>
          <w:rFonts w:hint="eastAsia"/>
          <w:sz w:val="21"/>
          <w:szCs w:val="21"/>
        </w:rPr>
        <w:t xml:space="preserve">access-list 1 deny </w:t>
      </w:r>
      <w:r>
        <w:rPr>
          <w:rFonts w:hint="eastAsia"/>
          <w:sz w:val="21"/>
          <w:szCs w:val="21"/>
          <w:lang w:val="en-US" w:eastAsia="zh-CN"/>
        </w:rPr>
        <w:t>192.168.40.0 255.255.255.0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!限制192.168.40.0/24网段</w:t>
      </w:r>
    </w:p>
    <w:p>
      <w:pPr>
        <w:numPr>
          <w:ilvl w:val="0"/>
          <w:numId w:val="0"/>
        </w:numPr>
        <w:tabs>
          <w:tab w:val="left" w:pos="738"/>
        </w:tabs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RouterB(config)# </w:t>
      </w:r>
      <w:r>
        <w:rPr>
          <w:rFonts w:hint="eastAsia"/>
          <w:sz w:val="21"/>
          <w:szCs w:val="21"/>
        </w:rPr>
        <w:t>access</w:t>
      </w:r>
      <w:r>
        <w:rPr>
          <w:rFonts w:hint="eastAsia"/>
          <w:sz w:val="21"/>
          <w:szCs w:val="21"/>
          <w:lang w:val="en-US" w:eastAsia="zh-CN"/>
        </w:rPr>
        <w:t>-list 1 permit any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!允许其他所有网段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>RouterB(config)# int s2/0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!</w:t>
      </w:r>
      <w:r>
        <w:rPr>
          <w:rFonts w:hint="eastAsia"/>
          <w:sz w:val="21"/>
          <w:szCs w:val="21"/>
        </w:rPr>
        <w:t xml:space="preserve">在 </w:t>
      </w:r>
      <w:r>
        <w:rPr>
          <w:rFonts w:hint="eastAsia"/>
          <w:sz w:val="21"/>
          <w:szCs w:val="21"/>
          <w:lang w:val="en-US" w:eastAsia="zh-CN"/>
        </w:rPr>
        <w:t>RouterB</w:t>
      </w:r>
      <w:r>
        <w:rPr>
          <w:rFonts w:hint="eastAsia"/>
          <w:sz w:val="21"/>
          <w:szCs w:val="21"/>
        </w:rPr>
        <w:t xml:space="preserve"> S</w:t>
      </w:r>
      <w:r>
        <w:rPr>
          <w:rFonts w:hint="eastAsia"/>
          <w:sz w:val="21"/>
          <w:szCs w:val="21"/>
          <w:lang w:val="en-US" w:eastAsia="zh-CN"/>
        </w:rPr>
        <w:t>2/</w:t>
      </w:r>
      <w:r>
        <w:rPr>
          <w:rFonts w:hint="eastAsia"/>
          <w:sz w:val="21"/>
          <w:szCs w:val="21"/>
        </w:rPr>
        <w:t xml:space="preserve">0 接口的进入方向引用了访问控制列表 1，目的是过滤来自 </w:t>
      </w:r>
      <w:r>
        <w:rPr>
          <w:rFonts w:hint="eastAsia"/>
          <w:sz w:val="21"/>
          <w:szCs w:val="21"/>
          <w:lang w:val="en-US" w:eastAsia="zh-CN"/>
        </w:rPr>
        <w:t>192.168.40.0</w:t>
      </w:r>
      <w:r>
        <w:rPr>
          <w:rFonts w:hint="eastAsia"/>
          <w:sz w:val="21"/>
          <w:szCs w:val="21"/>
        </w:rPr>
        <w:t>/24网段的数据包，允许其他所有网段的数据包通过。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RouterB(config-if)# </w:t>
      </w:r>
      <w:r>
        <w:rPr>
          <w:rFonts w:hint="eastAsia"/>
          <w:sz w:val="21"/>
          <w:szCs w:val="21"/>
        </w:rPr>
        <w:t>ip access-group 1 in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</w:t>
      </w:r>
      <w:r>
        <w:rPr>
          <w:rFonts w:hint="eastAsia"/>
          <w:sz w:val="21"/>
          <w:szCs w:val="21"/>
        </w:rPr>
        <w:t>数据包是进入（in）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</w:rPr>
        <w:t>离开（out）路由器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第七步：</w:t>
      </w:r>
      <w:r>
        <w:rPr>
          <w:rFonts w:hint="eastAsia"/>
          <w:b/>
          <w:bCs/>
          <w:sz w:val="21"/>
          <w:szCs w:val="21"/>
          <w:lang w:eastAsia="zh-CN"/>
        </w:rPr>
        <w:t>查看配置情况，并测试</w:t>
      </w:r>
      <w:r>
        <w:rPr>
          <w:rFonts w:hint="eastAsia"/>
          <w:b/>
          <w:bCs/>
          <w:sz w:val="21"/>
          <w:szCs w:val="21"/>
          <w:lang w:val="en-US" w:eastAsia="zh-CN"/>
        </w:rPr>
        <w:t>ACL效果</w:t>
      </w:r>
    </w:p>
    <w:p>
      <w:pPr>
        <w:numPr>
          <w:ilvl w:val="0"/>
          <w:numId w:val="0"/>
        </w:numPr>
        <w:tabs>
          <w:tab w:val="left" w:pos="738"/>
        </w:tabs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RouterB# show ip </w:t>
      </w:r>
      <w:r>
        <w:rPr>
          <w:sz w:val="21"/>
          <w:szCs w:val="21"/>
        </w:rPr>
        <w:t>access-list 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</w:t>
      </w:r>
      <w:r>
        <w:rPr>
          <w:rFonts w:hint="eastAsia"/>
          <w:sz w:val="21"/>
          <w:szCs w:val="21"/>
        </w:rPr>
        <w:t>列出了所定义的访问控制列表的情况</w:t>
      </w:r>
    </w:p>
    <w:p>
      <w:pPr>
        <w:numPr>
          <w:ilvl w:val="0"/>
          <w:numId w:val="0"/>
        </w:numPr>
        <w:tabs>
          <w:tab w:val="left" w:pos="738"/>
        </w:tabs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RouterB# </w:t>
      </w:r>
      <w:r>
        <w:rPr>
          <w:sz w:val="21"/>
          <w:szCs w:val="21"/>
        </w:rPr>
        <w:t>sh</w:t>
      </w:r>
      <w:r>
        <w:rPr>
          <w:rFonts w:hint="eastAsia"/>
          <w:sz w:val="21"/>
          <w:szCs w:val="21"/>
          <w:lang w:val="en-US" w:eastAsia="zh-CN"/>
        </w:rPr>
        <w:t>ow</w:t>
      </w:r>
      <w:r>
        <w:rPr>
          <w:sz w:val="21"/>
          <w:szCs w:val="21"/>
        </w:rPr>
        <w:t xml:space="preserve"> ip int s</w:t>
      </w:r>
      <w:r>
        <w:rPr>
          <w:rFonts w:hint="eastAsia"/>
          <w:sz w:val="21"/>
          <w:szCs w:val="21"/>
          <w:lang w:val="en-US" w:eastAsia="zh-CN"/>
        </w:rPr>
        <w:t>2/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!列出</w:t>
      </w:r>
      <w:r>
        <w:rPr>
          <w:rFonts w:hint="eastAsia"/>
          <w:sz w:val="21"/>
          <w:szCs w:val="21"/>
        </w:rPr>
        <w:t>访问控制列表引用情况的信息</w:t>
      </w:r>
    </w:p>
    <w:p>
      <w:pPr>
        <w:numPr>
          <w:ilvl w:val="0"/>
          <w:numId w:val="0"/>
        </w:numPr>
        <w:tabs>
          <w:tab w:val="left" w:pos="738"/>
        </w:tabs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RouterB# </w:t>
      </w:r>
      <w:r>
        <w:rPr>
          <w:sz w:val="21"/>
          <w:szCs w:val="21"/>
        </w:rPr>
        <w:t>clear access-list counters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!</w:t>
      </w:r>
      <w:r>
        <w:rPr>
          <w:rFonts w:hint="eastAsia"/>
          <w:sz w:val="21"/>
          <w:szCs w:val="21"/>
        </w:rPr>
        <w:t>清空了访问控制列表的计数器，以便观察实验结果。所谓清空计数器，就是把访问控制列表各行的匹配数清空。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RouterB# </w:t>
      </w:r>
      <w:r>
        <w:rPr>
          <w:sz w:val="21"/>
          <w:szCs w:val="21"/>
        </w:rPr>
        <w:t>sh</w:t>
      </w:r>
      <w:r>
        <w:rPr>
          <w:rFonts w:hint="eastAsia"/>
          <w:sz w:val="21"/>
          <w:szCs w:val="21"/>
          <w:lang w:val="en-US" w:eastAsia="zh-CN"/>
        </w:rPr>
        <w:t>ow</w:t>
      </w:r>
      <w:r>
        <w:rPr>
          <w:sz w:val="21"/>
          <w:szCs w:val="21"/>
        </w:rPr>
        <w:t xml:space="preserve"> ip access-l 1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第九步：验证主机之间的通信情况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0855" cy="15798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82595" cy="15220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04870" cy="16319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四、实验总结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1、S2126和S3550之间的双线是用来做端口聚合的，可以起到交换机之间的连接冗余和增加带宽作用，如何实现？5分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SwitchA(config)#interface aggregateport 1   ！创建聚合端口AG1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SwitchA(config)#switchport mode trunk       ！配置AG模式为trunk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SwitchA(config)#interface range fastethernet 0/1-2   ！进入端口0/1、0/2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SwitchA(config-if-range)#port-group 1       ！配置端口0/1、0/2属于AG1</w:t>
      </w:r>
    </w:p>
    <w:p>
      <w:pPr>
        <w:adjustRightInd w:val="0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SwitchA#show aggregateport 1 summary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！显示聚合端口信息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写好总结，把出现的问题和解决方法写出来，把收获和启发写出来，把不足和建议写出来。10分。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70145" cy="1424305"/>
            <wp:effectExtent l="0" t="0" r="8255" b="10795"/>
            <wp:docPr id="5" name="图片 5" descr="37c8fd5b78531b6eb5745d48f91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c8fd5b78531b6eb5745d48f916bb1"/>
                    <pic:cNvPicPr>
                      <a:picLocks noChangeAspect="1"/>
                    </pic:cNvPicPr>
                  </pic:nvPicPr>
                  <pic:blipFill>
                    <a:blip r:embed="rId8"/>
                    <a:srcRect l="2146" t="38225" r="3484" b="2571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第一次做实验时，端口没有打开，浪费了一些时间才找出来，因为时间不够导致没有做完，在第二次做实验前，我在晚上找了一些资料，结合自己的理解，写出了大概的步骤。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3FD75"/>
    <w:multiLevelType w:val="singleLevel"/>
    <w:tmpl w:val="8F93FD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 阔">
    <w15:presenceInfo w15:providerId="None" w15:userId="赵 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01B8D"/>
    <w:rsid w:val="0C40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2021-12-14T06:38:00Z</dcterms:created>
  <dc:creator>水漾月微醺</dc:creator>
  <cp:lastModifiedBy>水漾月微醺</cp:lastModifiedBy>
  <dcterms:modified xsi:type="dcterms:W3CDTF">2021-12-14T07:29:13Z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32617C4A55544FE79CD2F9B544A4CAA5</vt:lpwstr>
  </property>
</Properties>
</file>