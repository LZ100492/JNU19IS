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楷体_GB2312" w:cs="Times New Roman"/>
          <w:b/>
          <w:sz w:val="44"/>
          <w:szCs w:val="44"/>
        </w:rPr>
      </w:pPr>
      <w:r>
        <w:rPr>
          <w:rFonts w:ascii="Times New Roman" w:hAnsi="Times New Roman" w:eastAsia="楷体_GB2312" w:cs="Times New Roman"/>
          <w:b/>
          <w:sz w:val="44"/>
          <w:szCs w:val="44"/>
        </w:rPr>
        <w:t>暨南大学本科实验报告专用纸</w:t>
      </w:r>
    </w:p>
    <w:p>
      <w:pPr>
        <w:spacing w:line="420" w:lineRule="exact"/>
        <w:rPr>
          <w:rFonts w:ascii="Times New Roman" w:hAnsi="Times New Roman" w:eastAsia="楷体_GB2312" w:cs="Times New Roman"/>
          <w:sz w:val="28"/>
          <w:szCs w:val="28"/>
        </w:rPr>
      </w:pPr>
      <w:r>
        <w:rPr>
          <w:rFonts w:ascii="Times New Roman" w:hAnsi="Times New Roman" w:eastAsia="楷体_GB2312" w:cs="Times New Roman"/>
          <w:sz w:val="28"/>
          <w:szCs w:val="28"/>
        </w:rPr>
        <w:t>课程名称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    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>计算机网络实验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     </w:t>
      </w:r>
      <w:r>
        <w:rPr>
          <w:rFonts w:ascii="Times New Roman" w:hAnsi="Times New Roman" w:eastAsia="楷体_GB2312" w:cs="Times New Roman"/>
          <w:sz w:val="28"/>
          <w:szCs w:val="28"/>
        </w:rPr>
        <w:t>成绩评定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     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 xml:space="preserve">  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  </w:t>
      </w:r>
    </w:p>
    <w:p>
      <w:pPr>
        <w:spacing w:line="420" w:lineRule="exact"/>
        <w:rPr>
          <w:rFonts w:hint="eastAsia" w:ascii="Times New Roman" w:hAnsi="Times New Roman" w:eastAsia="楷体_GB2312" w:cs="Times New Roman"/>
          <w:sz w:val="28"/>
          <w:szCs w:val="28"/>
          <w:lang w:val="en-US" w:eastAsia="zh-CN"/>
        </w:rPr>
      </w:pPr>
      <w:r>
        <w:rPr>
          <w:rFonts w:ascii="Times New Roman" w:hAnsi="Times New Roman" w:eastAsia="楷体_GB2312" w:cs="Times New Roman"/>
          <w:sz w:val="28"/>
          <w:szCs w:val="28"/>
        </w:rPr>
        <w:t>实验项目名称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综合组网与配置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eastAsia="楷体_GB2312" w:cs="Times New Roman"/>
          <w:sz w:val="28"/>
          <w:szCs w:val="28"/>
        </w:rPr>
        <w:t>指导教师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>潘冰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 xml:space="preserve"> </w:t>
      </w:r>
    </w:p>
    <w:p>
      <w:pPr>
        <w:spacing w:line="420" w:lineRule="exact"/>
        <w:rPr>
          <w:rFonts w:ascii="Times New Roman" w:hAnsi="Times New Roman" w:eastAsia="楷体_GB2312" w:cs="Times New Roman"/>
          <w:sz w:val="28"/>
          <w:szCs w:val="28"/>
          <w:u w:val="single"/>
        </w:rPr>
      </w:pPr>
      <w:r>
        <w:rPr>
          <w:rFonts w:ascii="Times New Roman" w:hAnsi="Times New Roman" w:eastAsia="楷体_GB2312" w:cs="Times New Roman"/>
          <w:sz w:val="28"/>
          <w:szCs w:val="28"/>
        </w:rPr>
        <w:t>实验项目编号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 xml:space="preserve">  12  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楷体_GB2312" w:cs="Times New Roman"/>
          <w:sz w:val="28"/>
          <w:szCs w:val="28"/>
        </w:rPr>
        <w:t>实验项目类型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>验证型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楷体_GB2312" w:cs="Times New Roman"/>
          <w:sz w:val="28"/>
          <w:szCs w:val="28"/>
        </w:rPr>
        <w:t>实验地点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>B402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</w:t>
      </w:r>
    </w:p>
    <w:p>
      <w:pPr>
        <w:spacing w:line="420" w:lineRule="exact"/>
        <w:rPr>
          <w:rFonts w:hint="eastAsia" w:ascii="Times New Roman" w:hAnsi="Times New Roman" w:eastAsia="楷体_GB2312" w:cs="Times New Roman"/>
          <w:sz w:val="28"/>
          <w:szCs w:val="28"/>
          <w:u w:val="single"/>
          <w:lang w:val="en-US" w:eastAsia="zh-CN"/>
        </w:rPr>
      </w:pPr>
      <w:r>
        <w:rPr>
          <w:rFonts w:ascii="Times New Roman" w:hAnsi="Times New Roman" w:eastAsia="楷体_GB2312" w:cs="Times New Roman"/>
          <w:sz w:val="28"/>
          <w:szCs w:val="28"/>
        </w:rPr>
        <w:t>学生姓名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 xml:space="preserve">   许梓弘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       </w:t>
      </w:r>
      <w:r>
        <w:rPr>
          <w:rFonts w:ascii="Times New Roman" w:hAnsi="Times New Roman" w:eastAsia="楷体_GB2312" w:cs="Times New Roman"/>
          <w:sz w:val="28"/>
          <w:szCs w:val="28"/>
        </w:rPr>
        <w:t>学号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 xml:space="preserve">     2019051107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  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 xml:space="preserve"> 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 xml:space="preserve"> </w:t>
      </w:r>
    </w:p>
    <w:p>
      <w:pPr>
        <w:numPr>
          <w:ins w:id="0" w:author="MC SYSTEM" w:date="2006-06-11T14:06:00Z"/>
        </w:numPr>
        <w:spacing w:line="420" w:lineRule="exact"/>
        <w:rPr>
          <w:rFonts w:ascii="Times New Roman" w:hAnsi="Times New Roman" w:eastAsia="楷体_GB2312" w:cs="Times New Roman"/>
          <w:sz w:val="28"/>
          <w:szCs w:val="28"/>
          <w:u w:val="single"/>
        </w:rPr>
      </w:pPr>
      <w:r>
        <w:rPr>
          <w:rFonts w:ascii="Times New Roman" w:hAnsi="Times New Roman" w:eastAsia="楷体_GB2312" w:cs="Times New Roman"/>
          <w:sz w:val="28"/>
          <w:szCs w:val="28"/>
        </w:rPr>
        <w:t>学院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 xml:space="preserve"> 智能科学与工程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  </w:t>
      </w:r>
      <w:r>
        <w:rPr>
          <w:rFonts w:ascii="Times New Roman" w:hAnsi="Times New Roman" w:eastAsia="楷体_GB2312" w:cs="Times New Roman"/>
          <w:sz w:val="28"/>
          <w:szCs w:val="28"/>
        </w:rPr>
        <w:t>系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        </w:t>
      </w:r>
      <w:r>
        <w:rPr>
          <w:rFonts w:ascii="Times New Roman" w:hAnsi="Times New Roman" w:eastAsia="楷体_GB2312" w:cs="Times New Roman"/>
          <w:sz w:val="28"/>
          <w:szCs w:val="28"/>
        </w:rPr>
        <w:t>专业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 xml:space="preserve">   信息安全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    </w:t>
      </w:r>
    </w:p>
    <w:p>
      <w:pPr>
        <w:spacing w:line="420" w:lineRule="exact"/>
        <w:rPr>
          <w:rFonts w:ascii="Times New Roman" w:hAnsi="Times New Roman" w:eastAsia="楷体_GB2312" w:cs="Times New Roman"/>
          <w:sz w:val="28"/>
          <w:szCs w:val="28"/>
        </w:rPr>
      </w:pPr>
      <w:r>
        <w:rPr>
          <w:rFonts w:ascii="Times New Roman" w:hAnsi="Times New Roman" w:eastAsia="楷体_GB2312" w:cs="Times New Roman"/>
          <w:sz w:val="28"/>
          <w:szCs w:val="28"/>
        </w:rPr>
        <w:t>实验时间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>2021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楷体_GB2312" w:cs="Times New Roman"/>
          <w:sz w:val="28"/>
          <w:szCs w:val="28"/>
        </w:rPr>
        <w:t>年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>12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楷体_GB2312" w:cs="Times New Roman"/>
          <w:sz w:val="28"/>
          <w:szCs w:val="28"/>
        </w:rPr>
        <w:t>月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>14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楷体_GB2312" w:cs="Times New Roman"/>
          <w:sz w:val="28"/>
          <w:szCs w:val="28"/>
        </w:rPr>
        <w:t>日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>上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楷体_GB2312" w:cs="Times New Roman"/>
          <w:sz w:val="28"/>
          <w:szCs w:val="28"/>
        </w:rPr>
        <w:t>午～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>12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楷体_GB2312" w:cs="Times New Roman"/>
          <w:sz w:val="28"/>
          <w:szCs w:val="28"/>
        </w:rPr>
        <w:t>月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>14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楷体_GB2312" w:cs="Times New Roman"/>
          <w:sz w:val="28"/>
          <w:szCs w:val="28"/>
        </w:rPr>
        <w:t>日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>上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楷体_GB2312" w:cs="Times New Roman"/>
          <w:sz w:val="28"/>
          <w:szCs w:val="28"/>
        </w:rPr>
        <w:t>午</w:t>
      </w:r>
    </w:p>
    <w:p>
      <w:pPr>
        <w:ind w:firstLine="420"/>
        <w:rPr>
          <w:rFonts w:hint="eastAsia"/>
          <w:sz w:val="21"/>
          <w:szCs w:val="21"/>
        </w:rPr>
      </w:pPr>
    </w:p>
    <w:p>
      <w:pPr>
        <w:bidi w:val="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一、</w:t>
      </w:r>
      <w:r>
        <w:rPr>
          <w:rFonts w:hint="eastAsia"/>
          <w:b/>
          <w:bCs/>
          <w:sz w:val="32"/>
          <w:szCs w:val="32"/>
        </w:rPr>
        <w:t>实验目的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通过该实验的设计与配置模拟，考核学生对已学知识的掌握程度</w:t>
      </w:r>
      <w:r>
        <w:rPr>
          <w:rFonts w:hint="eastAsia"/>
          <w:sz w:val="21"/>
          <w:szCs w:val="21"/>
          <w:lang w:eastAsia="zh-CN"/>
        </w:rPr>
        <w:t>，加深对网络协议和原理的理解</w:t>
      </w:r>
      <w:r>
        <w:rPr>
          <w:rFonts w:hint="eastAsia"/>
          <w:sz w:val="21"/>
          <w:szCs w:val="21"/>
        </w:rPr>
        <w:t>；培养学生利用网络技术结合实际需要分析问题、解决问题的能力；培养学生的组网技能和实际动手能力；培养学生的协调工作能力；提高学生撰写实验报告的能力。</w:t>
      </w:r>
    </w:p>
    <w:p>
      <w:pPr>
        <w:rPr>
          <w:rFonts w:hint="eastAsia"/>
          <w:sz w:val="21"/>
          <w:szCs w:val="21"/>
        </w:rPr>
      </w:pPr>
    </w:p>
    <w:p>
      <w:pPr>
        <w:bidi w:val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二、实验要求</w:t>
      </w:r>
    </w:p>
    <w:p>
      <w:pPr>
        <w:ind w:firstLine="420"/>
        <w:rPr>
          <w:rFonts w:hint="eastAsia"/>
          <w:color w:val="0000FF"/>
          <w:sz w:val="21"/>
          <w:szCs w:val="21"/>
        </w:rPr>
      </w:pPr>
      <w:r>
        <w:rPr>
          <w:rFonts w:hint="eastAsia"/>
          <w:sz w:val="21"/>
          <w:szCs w:val="21"/>
        </w:rPr>
        <w:t>下图是模拟某学校网络拓扑结构，在该学校网络接入层采用S2126交换机，接入层交换机划分了办公网VLAN2和学生网VLAN4，VLAN2和VLAN4通过汇聚层S3550与路由器A相连，另外S3550上有一个VLAN3存放一台网管机。路由器A和B通过路由协议获取路由信息后，办公网可以访问B路由器后面的FTP服务器。为了防止学生网内的主机访问重要的FTP服务器，A路由器采用了访问控制列表的技术作为控制手段。需要在三层交换机上建立路由表。</w:t>
      </w:r>
    </w:p>
    <w:p>
      <w:pPr>
        <w:rPr>
          <w:rFonts w:hint="eastAsia"/>
          <w:sz w:val="21"/>
          <w:szCs w:val="21"/>
        </w:rPr>
      </w:pP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1386840</wp:posOffset>
                </wp:positionV>
                <wp:extent cx="457200" cy="495300"/>
                <wp:effectExtent l="4445" t="4445" r="10795" b="18415"/>
                <wp:wrapNone/>
                <wp:docPr id="66" name="椭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9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1pt;margin-top:109.2pt;height:39pt;width:36pt;z-index:251659264;mso-width-relative:page;mso-height-relative:page;" fillcolor="#FFFFFF" filled="t" stroked="t" coordsize="21600,21600" o:gfxdata="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YBpeItgAAAALAQAADwAAAAAAAAABACAAAAAiAAAAZHJzL2Rvd25yZXYueG1s&#10;UEsBAhQAFAAAAAgAh07iQPoPBu34AQAAGAQAAA4AAAAAAAAAAQAgAAAAJwEAAGRycy9lMm9Eb2Mu&#10;eG1sUEsFBgAAAAAGAAYAWQEAAJEFAAAAAA==&#10;">
                <v:fill on="t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297180</wp:posOffset>
                </wp:positionV>
                <wp:extent cx="1143000" cy="1089660"/>
                <wp:effectExtent l="4445" t="4445" r="10795" b="18415"/>
                <wp:wrapNone/>
                <wp:docPr id="63" name="椭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896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pt;margin-top:23.4pt;height:85.8pt;width:90pt;z-index:251660288;mso-width-relative:page;mso-height-relative:page;" fillcolor="#FFFFFF" filled="t" stroked="t" coordsize="21600,21600" o:gfxdata="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c78am1wAAAAkBAAAPAAAAAAAAAAEAIAAAACIAAABkcnMvZG93bnJl&#10;di54bWxQSwECFAAUAAAACACHTuJAOZ1VmP4BAAAaBAAADgAAAAAAAAABACAAAAAmAQAAZHJzL2Uy&#10;b0RvYy54bWxQSwUGAAAAAAYABgBZAQAAlgUAAAAA&#10;">
                <v:fill on="t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2971800</wp:posOffset>
                </wp:positionV>
                <wp:extent cx="457200" cy="693420"/>
                <wp:effectExtent l="4445" t="4445" r="10795" b="18415"/>
                <wp:wrapNone/>
                <wp:docPr id="65" name="椭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934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pt;margin-top:234pt;height:54.6pt;width:36pt;z-index:251662336;mso-width-relative:page;mso-height-relative:page;" fillcolor="#FFFFFF" filled="t" stroked="t" coordsize="21600,21600" o:gfxdata="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bAE4G2AAAAAoBAAAPAAAAAAAAAAEAIAAAACIAAABkcnMvZG93bnJldi54&#10;bWxQSwECFAAUAAAACACHTuJAqmnnvPoBAAAYBAAADgAAAAAAAAABACAAAAAnAQAAZHJzL2Uyb0Rv&#10;Yy54bWxQSwUGAAAAAAYABgBZAQAAkwUAAAAA&#10;">
                <v:fill on="t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2971800</wp:posOffset>
                </wp:positionV>
                <wp:extent cx="457200" cy="693420"/>
                <wp:effectExtent l="4445" t="4445" r="10795" b="18415"/>
                <wp:wrapNone/>
                <wp:docPr id="64" name="椭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934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3pt;margin-top:234pt;height:54.6pt;width:36pt;z-index:251661312;mso-width-relative:page;mso-height-relative:page;" fillcolor="#FFFFFF" filled="t" stroked="t" coordsize="21600,21600" o:gfxdata="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AxWhH2AAAAAsBAAAPAAAAAAAAAAEAIAAAACIAAABkcnMvZG93bnJldi54&#10;bWxQSwECFAAUAAAACACHTuJAjj1nI/oBAAAYBAAADgAAAAAAAAABACAAAAAnAQAAZHJzL2Uyb0Rv&#10;Yy54bWxQSwUGAAAAAAYABgBZAQAAkwUAAAAA&#10;">
                <v:fill on="t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1386840</wp:posOffset>
                </wp:positionV>
                <wp:extent cx="685800" cy="297180"/>
                <wp:effectExtent l="0" t="0" r="0" b="0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VLAN1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pt;margin-top:109.2pt;height:23.4pt;width:54pt;z-index:251673600;mso-width-relative:page;mso-height-relative:page;" filled="f" stroked="f" coordsize="21600,21600" o:gfxdata="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CsZqFd2wAAAAsBAAAP&#10;AAAAAAAAAAEAIAAAACIAAABkcnMvZG93bnJldi54bWxQSwECFAAUAAAACACHTuJAEuM5zaMBAABC&#10;AwAADgAAAAAAAAABACAAAAAqAQAAZHJzL2Uyb0RvYy54bWxQSwUGAAAAAAYABgBZAQAAP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szCs w:val="21"/>
                        </w:rPr>
                        <w:t>VLAN1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594360</wp:posOffset>
                </wp:positionV>
                <wp:extent cx="685800" cy="297180"/>
                <wp:effectExtent l="0" t="0" r="0" b="0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VLAN3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pt;margin-top:46.8pt;height:23.4pt;width:54pt;z-index:251672576;mso-width-relative:page;mso-height-relative:page;" filled="f" stroked="f" coordsize="21600,21600" o:gfxdata="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yZ1PRNkAAAAKAQAADwAA&#10;AAAAAAABACAAAAAiAAAAZHJzL2Rvd25yZXYueG1sUEsBAhQAFAAAAAgAh07iQIWKyLijAQAAQgMA&#10;AA4AAAAAAAAAAQAgAAAAKAEAAGRycy9lMm9Eb2MueG1sUEsFBgAAAAAGAAYAWQEAAD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szCs w:val="21"/>
                        </w:rPr>
                        <w:t>VLAN3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3665220</wp:posOffset>
                </wp:positionV>
                <wp:extent cx="685800" cy="297180"/>
                <wp:effectExtent l="0" t="0" r="0" b="0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VLAN4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pt;margin-top:288.6pt;height:23.4pt;width:54pt;z-index:251671552;mso-width-relative:page;mso-height-relative:page;" filled="f" stroked="f" coordsize="21600,21600" o:gfxdata="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OnmrkdoAAAALAQAADwAA&#10;AAAAAAABACAAAAAiAAAAZHJzL2Rvd25yZXYueG1sUEsBAhQAFAAAAAgAh07iQE6MWM+iAQAAQgMA&#10;AA4AAAAAAAAAAQAgAAAAKQEAAGRycy9lMm9Eb2MueG1sUEsFBgAAAAAGAAYAWQEAAD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szCs w:val="21"/>
                        </w:rPr>
                        <w:t>VLAN4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3665220</wp:posOffset>
                </wp:positionV>
                <wp:extent cx="685800" cy="297180"/>
                <wp:effectExtent l="0" t="0" r="0" b="0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VLAN2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pt;margin-top:288.6pt;height:23.4pt;width:54pt;z-index:251670528;mso-width-relative:page;mso-height-relative:page;" filled="f" stroked="f" coordsize="21600,21600" o:gfxdata="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P8dEEfaAAAACgEAAA8A&#10;AAAAAAAAAQAgAAAAIgAAAGRycy9kb3ducmV2LnhtbFBLAQIUABQAAAAIAIdO4kAyBzgkowEAAEID&#10;AAAOAAAAAAAAAAEAIAAAACkBAABkcnMvZTJvRG9jLnhtbFBLBQYAAAAABgAGAFkBAAA+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szCs w:val="21"/>
                        </w:rPr>
                        <w:t>VLAN2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792480</wp:posOffset>
                </wp:positionV>
                <wp:extent cx="1028700" cy="297180"/>
                <wp:effectExtent l="0" t="0" r="0" b="0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103" w:hanging="103" w:hangingChars="49"/>
                              <w:rPr>
                                <w:rFonts w:hint="eastAsia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FTP  Server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2pt;margin-top:62.4pt;height:23.4pt;width:81pt;z-index:251669504;mso-width-relative:page;mso-height-relative:page;" filled="f" stroked="f" coordsize="21600,21600" o:gfxdata="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f/ooINoAAAALAQAADwAA&#10;AAAAAAABACAAAAAiAAAAZHJzL2Rvd25yZXYueG1sUEsBAhQAFAAAAAgAh07iQKTYBc+iAQAAQwMA&#10;AA4AAAAAAAAAAQAgAAAAKQEAAGRycy9lMm9Eb2MueG1sUEsFBgAAAAAGAAYAWQEAAD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left="103" w:hanging="103" w:hangingChars="49"/>
                        <w:rPr>
                          <w:rFonts w:hint="eastAsia"/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szCs w:val="21"/>
                        </w:rPr>
                        <w:t>FTP  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2575560</wp:posOffset>
                </wp:positionV>
                <wp:extent cx="685800" cy="297180"/>
                <wp:effectExtent l="0" t="0" r="0" b="0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S2126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pt;margin-top:202.8pt;height:23.4pt;width:54pt;z-index:251668480;mso-width-relative:page;mso-height-relative:page;" filled="f" stroked="f" coordsize="21600,21600" o:gfxdata="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I3uwI3aAAAACgEAAA8A&#10;AAAAAAAAAQAgAAAAIgAAAGRycy9kb3ducmV2LnhtbFBLAQIUABQAAAAIAIdO4kADdWgjowEAAEID&#10;AAAOAAAAAAAAAAEAIAAAACkBAABkcnMvZTJvRG9jLnhtbFBLBQYAAAAABgAGAFkBAAA+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szCs w:val="21"/>
                        </w:rPr>
                        <w:t>S2126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1684020</wp:posOffset>
                </wp:positionV>
                <wp:extent cx="685800" cy="297180"/>
                <wp:effectExtent l="0" t="0" r="0" b="0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S3550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pt;margin-top:132.6pt;height:23.4pt;width:54pt;z-index:251667456;mso-width-relative:page;mso-height-relative:page;" filled="f" stroked="f" coordsize="21600,21600" o:gfxdata="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W+nOD9oAAAAKAQAADwAA&#10;AAAAAAABACAAAAAiAAAAZHJzL2Rvd25yZXYueG1sUEsBAhQAFAAAAAgAh07iQJQcmVaiAQAAQgMA&#10;AA4AAAAAAAAAAQAgAAAAKQEAAGRycy9lMm9Eb2MueG1sUEsFBgAAAAAGAAYAWQEAAD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szCs w:val="21"/>
                        </w:rPr>
                        <w:t>S3550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1584960</wp:posOffset>
                </wp:positionV>
                <wp:extent cx="228600" cy="297180"/>
                <wp:effectExtent l="0" t="0" r="0" b="0"/>
                <wp:wrapNone/>
                <wp:docPr id="93" name="矩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B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9pt;margin-top:124.8pt;height:23.4pt;width:18pt;z-index:251666432;mso-width-relative:page;mso-height-relative:page;" filled="f" stroked="f" coordsize="21600,21600" o:gfxdata="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KafaRdwAAAALAQAA&#10;DwAAAAAAAAABACAAAAAiAAAAZHJzL2Rvd25yZXYueG1sUEsBAhQAFAAAAAgAh07iQHMden6jAQAA&#10;QgMAAA4AAAAAAAAAAQAgAAAAKwEAAGRycy9lMm9Eb2MueG1sUEsFBgAAAAAGAAYAWQEAAEA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szCs w:val="21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1684020</wp:posOffset>
                </wp:positionV>
                <wp:extent cx="228600" cy="297180"/>
                <wp:effectExtent l="0" t="0" r="0" b="0"/>
                <wp:wrapNone/>
                <wp:docPr id="111" name="矩形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A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5pt;margin-top:132.6pt;height:23.4pt;width:18pt;z-index:251665408;mso-width-relative:page;mso-height-relative:page;" filled="f" stroked="f" coordsize="21600,21600" o:gfxdata="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BaGH+32gAAAAsBAAAPAAAA&#10;AAAAAAEAIAAAACIAAABkcnMvZG93bnJldi54bWxQSwECFAAUAAAACACHTuJAz7vhW6EBAABEAwAA&#10;DgAAAAAAAAABACAAAAApAQAAZHJzL2Uyb0RvYy54bWxQSwUGAAAAAAYABgBZAQAAP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szCs w:val="2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455295</wp:posOffset>
                </wp:positionV>
                <wp:extent cx="4682490" cy="3215640"/>
                <wp:effectExtent l="0" t="0" r="11430" b="0"/>
                <wp:wrapNone/>
                <wp:docPr id="92" name="组合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2490" cy="3215640"/>
                          <a:chOff x="0" y="0"/>
                          <a:chExt cx="7374" cy="5064"/>
                        </a:xfrm>
                      </wpg:grpSpPr>
                      <wpg:grpSp>
                        <wpg:cNvPr id="77" name="组合 77"/>
                        <wpg:cNvGrpSpPr/>
                        <wpg:grpSpPr>
                          <a:xfrm>
                            <a:off x="1980" y="1467"/>
                            <a:ext cx="3998" cy="780"/>
                            <a:chOff x="0" y="0"/>
                            <a:chExt cx="3998" cy="780"/>
                          </a:xfrm>
                        </wpg:grpSpPr>
                        <pic:pic xmlns:pic="http://schemas.openxmlformats.org/drawingml/2006/picture">
                          <pic:nvPicPr>
                            <pic:cNvPr id="74" name="图片 269" descr="Route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156"/>
                              <a:ext cx="1118" cy="6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75" name="图片 270" descr="Route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880" y="0"/>
                              <a:ext cx="1118" cy="6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76" name="任意多边形 76"/>
                          <wps:cNvSpPr/>
                          <wps:spPr>
                            <a:xfrm flipV="1">
                              <a:off x="1080" y="312"/>
                              <a:ext cx="1800" cy="1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017" h="97">
                                  <a:moveTo>
                                    <a:pt x="0" y="0"/>
                                  </a:moveTo>
                                  <a:lnTo>
                                    <a:pt x="1008" y="0"/>
                                  </a:lnTo>
                                  <a:lnTo>
                                    <a:pt x="912" y="96"/>
                                  </a:lnTo>
                                  <a:lnTo>
                                    <a:pt x="2016" y="96"/>
                                  </a:lnTo>
                                </a:path>
                              </a:pathLst>
                            </a:custGeom>
                            <a:noFill/>
                            <a:ln w="25400" cap="rnd" cmpd="sng">
                              <a:solidFill>
                                <a:srgbClr val="0099CC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  <a:effectLst>
                              <a:outerShdw dist="17961" dir="2699999" algn="ctr" rotWithShape="0">
                                <a:srgbClr val="000000"/>
                              </a:outerShdw>
                            </a:effectLst>
                          </wps:spPr>
                          <wps:bodyPr upright="1"/>
                        </wps:wsp>
                      </wpg:grpSp>
                      <pic:pic xmlns:pic="http://schemas.openxmlformats.org/drawingml/2006/picture">
                        <pic:nvPicPr>
                          <pic:cNvPr id="78" name="图片 272" descr="SEVER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660" y="999"/>
                            <a:ext cx="714" cy="1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9" name="图片 273" descr="center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40" y="1593"/>
                            <a:ext cx="720" cy="9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0" name="图片 274" descr="PC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4431"/>
                            <a:ext cx="720" cy="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1" name="图片 275" descr="PC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00" y="4422"/>
                            <a:ext cx="720" cy="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84" name="组合 84"/>
                        <wpg:cNvGrpSpPr/>
                        <wpg:grpSpPr>
                          <a:xfrm>
                            <a:off x="0" y="0"/>
                            <a:ext cx="1260" cy="999"/>
                            <a:chOff x="0" y="0"/>
                            <a:chExt cx="1260" cy="999"/>
                          </a:xfrm>
                        </wpg:grpSpPr>
                        <pic:pic xmlns:pic="http://schemas.openxmlformats.org/drawingml/2006/picture">
                          <pic:nvPicPr>
                            <pic:cNvPr id="82" name="图片 277" descr="PC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312"/>
                              <a:ext cx="782" cy="6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83" name="图片 278" descr="SEVE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20" y="0"/>
                              <a:ext cx="540" cy="9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85" name="图片 279" descr="Route-processor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80" y="3339"/>
                            <a:ext cx="1260" cy="4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6" name="直接连接符 86"/>
                        <wps:cNvCnPr/>
                        <wps:spPr>
                          <a:xfrm flipH="1">
                            <a:off x="360" y="3807"/>
                            <a:ext cx="340" cy="795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3366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7" name="直接连接符 87"/>
                        <wps:cNvCnPr/>
                        <wps:spPr>
                          <a:xfrm>
                            <a:off x="900" y="3807"/>
                            <a:ext cx="360" cy="780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3366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8" name="直接连接符 88"/>
                        <wps:cNvCnPr/>
                        <wps:spPr>
                          <a:xfrm>
                            <a:off x="720" y="2559"/>
                            <a:ext cx="0" cy="780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3366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9" name="直接连接符 89"/>
                        <wps:cNvCnPr/>
                        <wps:spPr>
                          <a:xfrm>
                            <a:off x="960" y="2559"/>
                            <a:ext cx="0" cy="780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3366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0" name="直接连接符 90"/>
                        <wps:cNvCnPr/>
                        <wps:spPr>
                          <a:xfrm>
                            <a:off x="1260" y="1935"/>
                            <a:ext cx="720" cy="0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3366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1" name="直接连接符 91"/>
                        <wps:cNvCnPr/>
                        <wps:spPr>
                          <a:xfrm>
                            <a:off x="5940" y="1779"/>
                            <a:ext cx="900" cy="0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3366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pt;margin-top:35.85pt;height:253.2pt;width:368.7pt;z-index:251664384;mso-width-relative:page;mso-height-relative:page;" coordsize="7374,5064" o:gfxdata="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">
                <o:lock v:ext="edit" aspectratio="f"/>
                <v:group id="_x0000_s1026" o:spid="_x0000_s1026" o:spt="203" style="position:absolute;left:1980;top:1467;height:780;width:3998;" coordsize="3998,780" o:gfxdata="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Djsw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269" o:spid="_x0000_s1026" o:spt="75" alt="Router" type="#_x0000_t75" style="position:absolute;left:0;top:156;height:624;width:1118;" filled="f" o:preferrelative="t" stroked="f" coordsize="21600,21600" o:gfxdata="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/RD9q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4" o:title=""/>
                    <o:lock v:ext="edit" aspectratio="t"/>
                  </v:shape>
                  <v:shape id="图片 270" o:spid="_x0000_s1026" o:spt="75" alt="Router" type="#_x0000_t75" style="position:absolute;left:2880;top:0;height:624;width:1118;" filled="f" o:preferrelative="t" stroked="f" coordsize="21600,21600" o:gfxdata="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CdqkG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4" o:title=""/>
                    <o:lock v:ext="edit" aspectratio="t"/>
                  </v:shape>
                  <v:shape id="_x0000_s1026" o:spid="_x0000_s1026" o:spt="100" style="position:absolute;left:1080;top:312;flip:y;height:156;width:1800;" filled="f" stroked="t" coordsize="2017,97" o:gfxdata="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493P74A&#10;AADbAAAADwAAAAAAAAABACAAAAAiAAAAZHJzL2Rvd25yZXYueG1sUEsBAhQAFAAAAAgAh07iQDMv&#10;BZ47AAAAOQAAABAAAAAAAAAAAQAgAAAADQEAAGRycy9zaGFwZXhtbC54bWxQSwUGAAAAAAYABgBb&#10;AQAAtwMAAAAA&#10;" path="m0,0l1008,0,912,96,2016,96e">
                    <v:fill on="f" focussize="0,0"/>
                    <v:stroke weight="2pt" color="#0099CC" joinstyle="round" endcap="round"/>
                    <v:imagedata o:title=""/>
                    <o:lock v:ext="edit" aspectratio="f"/>
                    <v:shadow on="t" color="#000000" offset="1pt,1pt" origin="0f,0f" matrix="65536f,0f,0f,65536f"/>
                  </v:shape>
                </v:group>
                <v:shape id="图片 272" o:spid="_x0000_s1026" o:spt="75" alt="SEVER" type="#_x0000_t75" style="position:absolute;left:6660;top:999;height:1265;width:714;" filled="f" o:preferrelative="t" stroked="f" coordsize="21600,21600" o:gfxdata="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h15j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5" o:title=""/>
                  <o:lock v:ext="edit" aspectratio="t"/>
                </v:shape>
                <v:shape id="图片 273" o:spid="_x0000_s1026" o:spt="75" alt="center" type="#_x0000_t75" style="position:absolute;left:540;top:1593;height:966;width:720;" filled="f" o:preferrelative="t" stroked="f" coordsize="21600,21600" o:gfxdata="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Oxd5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6" o:title=""/>
                  <o:lock v:ext="edit" aspectratio="t"/>
                </v:shape>
                <v:shape id="图片 274" o:spid="_x0000_s1026" o:spt="75" alt="PC" type="#_x0000_t75" style="position:absolute;left:0;top:4431;height:633;width:720;" filled="f" o:preferrelative="t" stroked="f" coordsize="21600,21600" o:gfxdata="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gmVZn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7" o:title=""/>
                  <o:lock v:ext="edit" aspectratio="t"/>
                </v:shape>
                <v:shape id="图片 275" o:spid="_x0000_s1026" o:spt="75" alt="PC" type="#_x0000_t75" style="position:absolute;left:900;top:4422;height:633;width:720;" filled="f" o:preferrelative="t" stroked="f" coordsize="21600,21600" o:gfxdata="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1fP8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7" o:title=""/>
                  <o:lock v:ext="edit" aspectratio="t"/>
                </v:shape>
                <v:group id="_x0000_s1026" o:spid="_x0000_s1026" o:spt="203" style="position:absolute;left:0;top:0;height:999;width:1260;" coordsize="1260,999" o:gfxdata="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T8Ck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277" o:spid="_x0000_s1026" o:spt="75" alt="PC" type="#_x0000_t75" style="position:absolute;left:0;top:312;height:687;width:782;" filled="f" o:preferrelative="t" stroked="f" coordsize="21600,21600" o:gfxdata="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B22L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7" o:title=""/>
                    <o:lock v:ext="edit" aspectratio="t"/>
                  </v:shape>
                  <v:shape id="图片 278" o:spid="_x0000_s1026" o:spt="75" alt="SEVER" type="#_x0000_t75" style="position:absolute;left:720;top:0;height:953;width:540;" filled="f" o:preferrelative="t" stroked="f" coordsize="21600,21600" o:gfxdata="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Wyb2r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5" o:title=""/>
                    <o:lock v:ext="edit" aspectratio="t"/>
                  </v:shape>
                </v:group>
                <v:shape id="图片 279" o:spid="_x0000_s1026" o:spt="75" alt="Route-processor" type="#_x0000_t75" style="position:absolute;left:180;top:3339;height:481;width:1260;" filled="f" o:preferrelative="t" stroked="f" coordsize="21600,21600" o:gfxdata="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R3xs6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line id="_x0000_s1026" o:spid="_x0000_s1026" o:spt="20" style="position:absolute;left:360;top:3807;flip:x;height:795;width:340;" filled="f" stroked="t" coordsize="21600,21600" o:gfxdata="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nWSu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3366FF" joinstyle="round"/>
                  <v:imagedata o:title=""/>
                  <o:lock v:ext="edit" aspectratio="f"/>
                </v:line>
                <v:line id="_x0000_s1026" o:spid="_x0000_s1026" o:spt="20" style="position:absolute;left:900;top:3807;height:780;width:360;" filled="f" stroked="t" coordsize="21600,21600" o:gfxdata="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wpmL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3366FF" joinstyle="round"/>
                  <v:imagedata o:title=""/>
                  <o:lock v:ext="edit" aspectratio="f"/>
                </v:line>
                <v:line id="_x0000_s1026" o:spid="_x0000_s1026" o:spt="20" style="position:absolute;left:720;top:2559;height:780;width:0;" filled="f" stroked="t" coordsize="21600,21600" o:gfxdata="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1dDfm5AAAA2wAA&#10;AA8AAAAAAAAAAQAgAAAAIgAAAGRycy9kb3ducmV2LnhtbFBLAQIUABQAAAAIAIdO4kAzLwWeOwAA&#10;ADkAAAAQAAAAAAAAAAEAIAAAAAgBAABkcnMvc2hhcGV4bWwueG1sUEsFBgAAAAAGAAYAWwEAALID&#10;AAAAAA==&#10;">
                  <v:fill on="f" focussize="0,0"/>
                  <v:stroke weight="2.25pt" color="#3366FF" joinstyle="round"/>
                  <v:imagedata o:title=""/>
                  <o:lock v:ext="edit" aspectratio="f"/>
                </v:line>
                <v:line id="_x0000_s1026" o:spid="_x0000_s1026" o:spt="20" style="position:absolute;left:960;top:2559;height:780;width:0;" filled="f" stroked="t" coordsize="21600,21600" o:gfxdata="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hGoYr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3366FF" joinstyle="round"/>
                  <v:imagedata o:title=""/>
                  <o:lock v:ext="edit" aspectratio="f"/>
                </v:line>
                <v:line id="_x0000_s1026" o:spid="_x0000_s1026" o:spt="20" style="position:absolute;left:1260;top:1935;height:0;width:720;" filled="f" stroked="t" coordsize="21600,21600" o:gfxdata="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bylyK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3366FF" joinstyle="round"/>
                  <v:imagedata o:title=""/>
                  <o:lock v:ext="edit" aspectratio="f"/>
                </v:line>
                <v:line id="_x0000_s1026" o:spid="_x0000_s1026" o:spt="20" style="position:absolute;left:5940;top:1779;height:0;width:900;" filled="f" stroked="t" coordsize="21600,21600" o:gfxdata="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b4yub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3366FF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990600</wp:posOffset>
                </wp:positionV>
                <wp:extent cx="635" cy="495300"/>
                <wp:effectExtent l="13970" t="0" r="15875" b="7620"/>
                <wp:wrapNone/>
                <wp:docPr id="110" name="直接连接符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49530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3366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3pt;margin-top:78pt;height:39pt;width:0.05pt;z-index:251663360;mso-width-relative:page;mso-height-relative:page;" filled="f" stroked="t" coordsize="21600,21600" o:gfxdata="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XPW+BdkAAAALAQAADwAAAAAAAAABACAAAAAiAAAAZHJzL2Rvd25y&#10;ZXYueG1sUEsBAhQAFAAAAAgAh07iQMnS0jH9AQAA6gMAAA4AAAAAAAAAAQAgAAAAKAEAAGRycy9l&#10;Mm9Eb2MueG1sUEsFBgAAAAAGAAYAWQEAAJcFAAAAAA==&#10;">
                <v:fill on="f" focussize="0,0"/>
                <v:stroke weight="2.25pt" color="#3366FF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  <w:sz w:val="21"/>
          <w:szCs w:val="21"/>
        </w:rPr>
      </w:pPr>
    </w:p>
    <w:p>
      <w:pPr>
        <w:ind w:firstLine="420" w:firstLineChars="200"/>
        <w:rPr>
          <w:rFonts w:hint="eastAsia" w:ascii="宋体" w:hAnsi="宋体"/>
          <w:sz w:val="21"/>
          <w:szCs w:val="21"/>
        </w:rPr>
      </w:pPr>
      <w:bookmarkStart w:id="0" w:name="_Toc88142521"/>
      <w:bookmarkEnd w:id="0"/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b/>
          <w:bCs/>
          <w:sz w:val="21"/>
          <w:szCs w:val="21"/>
          <w:lang w:eastAsia="zh-CN"/>
        </w:rPr>
      </w:pPr>
    </w:p>
    <w:p>
      <w:pPr>
        <w:rPr>
          <w:rFonts w:hint="eastAsia"/>
          <w:b/>
          <w:bCs/>
          <w:sz w:val="21"/>
          <w:szCs w:val="21"/>
          <w:lang w:eastAsia="zh-CN"/>
        </w:rPr>
      </w:pPr>
    </w:p>
    <w:p>
      <w:pPr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三、</w:t>
      </w:r>
      <w:r>
        <w:rPr>
          <w:rFonts w:hint="eastAsia"/>
          <w:b/>
          <w:bCs/>
          <w:sz w:val="32"/>
          <w:szCs w:val="32"/>
          <w:lang w:eastAsia="zh-CN"/>
        </w:rPr>
        <w:t>实验步骤</w:t>
      </w:r>
    </w:p>
    <w:p>
      <w:r>
        <w:rPr>
          <w:rFonts w:hint="eastAsia"/>
          <w:lang w:val="en-US" w:eastAsia="zh-CN"/>
        </w:rPr>
        <w:t>思科</w:t>
      </w:r>
      <w:r>
        <w:rPr>
          <w:rFonts w:hint="eastAsia"/>
        </w:rPr>
        <w:t>模拟器上的拓扑图：</w:t>
      </w:r>
    </w:p>
    <w:p>
      <w:pPr>
        <w:rPr>
          <w:b/>
          <w:bCs/>
        </w:rPr>
      </w:pPr>
      <w:r>
        <w:drawing>
          <wp:inline distT="0" distB="0" distL="114300" distR="114300">
            <wp:extent cx="5273040" cy="3151505"/>
            <wp:effectExtent l="0" t="0" r="0" b="3175"/>
            <wp:docPr id="157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图片 4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</w:rPr>
        <w:t>1</w:t>
      </w:r>
      <w:r>
        <w:rPr>
          <w:b/>
          <w:bCs/>
        </w:rPr>
        <w:t>.</w:t>
      </w:r>
      <w:r>
        <w:rPr>
          <w:rFonts w:hint="eastAsia"/>
          <w:b/>
          <w:bCs/>
        </w:rPr>
        <w:t>各终端的</w:t>
      </w:r>
      <w:r>
        <w:rPr>
          <w:rFonts w:hint="eastAsia"/>
          <w:b/>
          <w:bCs/>
          <w:lang w:val="en-US" w:eastAsia="zh-CN"/>
        </w:rPr>
        <w:t>网络信息配置</w:t>
      </w:r>
      <w:r>
        <w:rPr>
          <w:rFonts w:hint="eastAsia"/>
          <w:b/>
          <w:bCs/>
        </w:rPr>
        <w:t>为：</w:t>
      </w:r>
    </w:p>
    <w:p>
      <w:r>
        <w:drawing>
          <wp:inline distT="0" distB="0" distL="114300" distR="114300">
            <wp:extent cx="3444240" cy="2240280"/>
            <wp:effectExtent l="0" t="0" r="0" b="0"/>
            <wp:docPr id="12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37560" cy="2293620"/>
            <wp:effectExtent l="0" t="0" r="0" b="7620"/>
            <wp:docPr id="12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69920" cy="2270760"/>
            <wp:effectExtent l="0" t="0" r="0" b="0"/>
            <wp:docPr id="138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2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61360" cy="2118360"/>
            <wp:effectExtent l="0" t="0" r="0" b="0"/>
            <wp:docPr id="12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="宋体"/>
          <w:b/>
          <w:bCs/>
          <w:lang w:eastAsia="zh-CN"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</w:t>
      </w:r>
      <w:r>
        <w:rPr>
          <w:rFonts w:hint="eastAsia"/>
          <w:b/>
          <w:bCs/>
        </w:rPr>
        <w:t>在Switch</w:t>
      </w:r>
      <w:r>
        <w:rPr>
          <w:b/>
          <w:bCs/>
        </w:rPr>
        <w:t>2</w:t>
      </w:r>
      <w:r>
        <w:rPr>
          <w:rFonts w:hint="eastAsia"/>
          <w:b/>
          <w:bCs/>
        </w:rPr>
        <w:t>上划分V</w:t>
      </w:r>
      <w:r>
        <w:rPr>
          <w:b/>
          <w:bCs/>
        </w:rPr>
        <w:t xml:space="preserve">lan2 </w:t>
      </w:r>
      <w:r>
        <w:rPr>
          <w:rFonts w:hint="eastAsia"/>
          <w:b/>
          <w:bCs/>
        </w:rPr>
        <w:t>和V</w:t>
      </w:r>
      <w:r>
        <w:rPr>
          <w:b/>
          <w:bCs/>
        </w:rPr>
        <w:t>lan</w:t>
      </w:r>
      <w:r>
        <w:rPr>
          <w:rFonts w:hint="eastAsia"/>
          <w:b/>
          <w:bCs/>
          <w:lang w:val="en-US" w:eastAsia="zh-CN"/>
        </w:rPr>
        <w:t>3</w:t>
      </w:r>
    </w:p>
    <w:p>
      <w:r>
        <w:drawing>
          <wp:inline distT="0" distB="0" distL="114300" distR="114300">
            <wp:extent cx="1607820" cy="754380"/>
            <wp:effectExtent l="0" t="0" r="7620" b="7620"/>
            <wp:docPr id="12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r>
        <w:t>把PC</w:t>
      </w:r>
      <w:r>
        <w:rPr>
          <w:rFonts w:hint="eastAsia"/>
        </w:rPr>
        <w:t>2</w:t>
      </w:r>
      <w:r>
        <w:t>和PC</w:t>
      </w:r>
      <w:r>
        <w:rPr>
          <w:rFonts w:hint="eastAsia"/>
          <w:lang w:val="en-US" w:eastAsia="zh-CN"/>
        </w:rPr>
        <w:t>3</w:t>
      </w:r>
      <w:r>
        <w:t>所在的端口，分别放入VLAN</w:t>
      </w:r>
      <w:r>
        <w:rPr>
          <w:rFonts w:hint="eastAsia"/>
        </w:rPr>
        <w:t>2</w:t>
      </w:r>
      <w:r>
        <w:t>和VLAN</w:t>
      </w:r>
      <w:r>
        <w:rPr>
          <w:rFonts w:hint="eastAsia"/>
          <w:lang w:val="en-US" w:eastAsia="zh-CN"/>
        </w:rPr>
        <w:t>3</w:t>
      </w:r>
    </w:p>
    <w:p>
      <w:r>
        <w:drawing>
          <wp:inline distT="0" distB="0" distL="114300" distR="114300">
            <wp:extent cx="2537460" cy="1478280"/>
            <wp:effectExtent l="0" t="0" r="7620" b="0"/>
            <wp:docPr id="13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将与</w:t>
      </w:r>
      <w:r>
        <w:rPr>
          <w:rFonts w:hint="eastAsia"/>
        </w:rPr>
        <w:t>多层交换机</w:t>
      </w:r>
      <w:r>
        <w:t>相连的</w:t>
      </w:r>
      <w:r>
        <w:rPr>
          <w:rFonts w:hint="eastAsia"/>
        </w:rPr>
        <w:t>f0/24端口</w:t>
      </w:r>
      <w:r>
        <w:t>定义为trunk模式</w:t>
      </w:r>
    </w:p>
    <w:p>
      <w:r>
        <w:drawing>
          <wp:inline distT="0" distB="0" distL="114300" distR="114300">
            <wp:extent cx="2369820" cy="464820"/>
            <wp:effectExtent l="0" t="0" r="7620" b="7620"/>
            <wp:docPr id="13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显示VLAN配置</w:t>
      </w:r>
    </w:p>
    <w:p>
      <w:r>
        <w:drawing>
          <wp:inline distT="0" distB="0" distL="114300" distR="114300">
            <wp:extent cx="4838700" cy="3680460"/>
            <wp:effectExtent l="0" t="0" r="7620" b="7620"/>
            <wp:docPr id="13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显示TRUNK配置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505200" cy="2956560"/>
            <wp:effectExtent l="0" t="0" r="0" b="0"/>
            <wp:docPr id="13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b/>
          <w:bCs/>
        </w:rPr>
        <w:t>3</w:t>
      </w:r>
      <w:r>
        <w:rPr>
          <w:b/>
          <w:bCs/>
        </w:rPr>
        <w:t>.</w:t>
      </w:r>
      <w:r>
        <w:rPr>
          <w:rFonts w:hint="eastAsia"/>
          <w:b/>
          <w:bCs/>
        </w:rPr>
        <w:t>在多层交换机S3划分VLAN并配置VLAN的虚拟接口</w:t>
      </w:r>
    </w:p>
    <w:p>
      <w:r>
        <w:rPr>
          <w:rFonts w:hint="eastAsia"/>
        </w:rPr>
        <w:t>创建VLAN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，并把f0/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端口划分给VLAN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中</w:t>
      </w:r>
    </w:p>
    <w:p>
      <w:r>
        <w:drawing>
          <wp:inline distT="0" distB="0" distL="114300" distR="114300">
            <wp:extent cx="2583180" cy="1021080"/>
            <wp:effectExtent l="0" t="0" r="7620" b="0"/>
            <wp:docPr id="137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图片 2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配置虚拟接口</w:t>
      </w:r>
    </w:p>
    <w:p>
      <w:r>
        <w:drawing>
          <wp:inline distT="0" distB="0" distL="114300" distR="114300">
            <wp:extent cx="3215640" cy="563880"/>
            <wp:effectExtent l="0" t="0" r="0" b="0"/>
            <wp:docPr id="139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2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33800" cy="3337560"/>
            <wp:effectExtent l="0" t="0" r="0" b="0"/>
            <wp:docPr id="140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2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把交换机</w:t>
      </w:r>
      <w:r>
        <w:rPr>
          <w:rFonts w:hint="eastAsia"/>
          <w:lang w:val="en-US" w:eastAsia="zh-CN"/>
        </w:rPr>
        <w:t>S3</w:t>
      </w:r>
      <w:r>
        <w:t>连接的0/24接口做成trunk模式。用于和</w:t>
      </w:r>
      <w:r>
        <w:rPr>
          <w:rFonts w:hint="eastAsia"/>
          <w:lang w:val="en-US" w:eastAsia="zh-CN"/>
        </w:rPr>
        <w:t>S2</w:t>
      </w:r>
      <w:bookmarkStart w:id="1" w:name="_GoBack"/>
      <w:bookmarkEnd w:id="1"/>
      <w:r>
        <w:t>交换机的连接</w:t>
      </w:r>
    </w:p>
    <w:p>
      <w:r>
        <w:drawing>
          <wp:inline distT="0" distB="0" distL="114300" distR="114300">
            <wp:extent cx="3390900" cy="769620"/>
            <wp:effectExtent l="0" t="0" r="7620" b="7620"/>
            <wp:docPr id="141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图片 2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显示VLAN配置</w:t>
      </w:r>
    </w:p>
    <w:p>
      <w:r>
        <w:drawing>
          <wp:inline distT="0" distB="0" distL="114300" distR="114300">
            <wp:extent cx="4884420" cy="3703320"/>
            <wp:effectExtent l="0" t="0" r="7620" b="0"/>
            <wp:docPr id="142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2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显示TRUNK配置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649980" cy="3002280"/>
            <wp:effectExtent l="0" t="0" r="7620" b="0"/>
            <wp:docPr id="143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2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b/>
          <w:bCs/>
        </w:rPr>
        <w:t>.</w:t>
      </w:r>
      <w:r>
        <w:rPr>
          <w:rFonts w:hint="eastAsia"/>
          <w:b/>
          <w:bCs/>
        </w:rPr>
        <w:t>在两个</w:t>
      </w:r>
      <w:r>
        <w:rPr>
          <w:b/>
          <w:bCs/>
        </w:rPr>
        <w:t>路由器上配置路由器接口</w:t>
      </w:r>
      <w:r>
        <w:rPr>
          <w:rFonts w:hint="eastAsia"/>
          <w:b/>
          <w:bCs/>
        </w:rPr>
        <w:t>和</w:t>
      </w:r>
      <w:r>
        <w:rPr>
          <w:b/>
          <w:bCs/>
        </w:rPr>
        <w:t>串行口的IP地址</w:t>
      </w:r>
    </w:p>
    <w:p>
      <w:r>
        <w:drawing>
          <wp:inline distT="0" distB="0" distL="114300" distR="114300">
            <wp:extent cx="4343400" cy="2827020"/>
            <wp:effectExtent l="0" t="0" r="0" b="7620"/>
            <wp:docPr id="144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3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显示RA的接口配置</w:t>
      </w:r>
    </w:p>
    <w:p>
      <w:r>
        <w:drawing>
          <wp:inline distT="0" distB="0" distL="114300" distR="114300">
            <wp:extent cx="4808220" cy="1158240"/>
            <wp:effectExtent l="0" t="0" r="7620" b="0"/>
            <wp:docPr id="145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图片 3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351020" cy="2994660"/>
            <wp:effectExtent l="0" t="0" r="7620" b="7620"/>
            <wp:docPr id="146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图片 3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rFonts w:hint="eastAsia"/>
        </w:rPr>
        <w:t>路由器B</w:t>
      </w:r>
    </w:p>
    <w:p>
      <w:r>
        <w:drawing>
          <wp:inline distT="0" distB="0" distL="114300" distR="114300">
            <wp:extent cx="3916680" cy="1965960"/>
            <wp:effectExtent l="0" t="0" r="0" b="0"/>
            <wp:docPr id="147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图片 3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显示RB接口配置信息</w:t>
      </w:r>
    </w:p>
    <w:p>
      <w:r>
        <w:drawing>
          <wp:inline distT="0" distB="0" distL="114300" distR="114300">
            <wp:extent cx="4861560" cy="1066800"/>
            <wp:effectExtent l="0" t="0" r="0" b="0"/>
            <wp:docPr id="148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图片 3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312920" cy="2941320"/>
            <wp:effectExtent l="0" t="0" r="0" b="0"/>
            <wp:docPr id="149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图片 3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rFonts w:hint="eastAsia"/>
          <w:b/>
          <w:bCs/>
        </w:rPr>
        <w:t>5</w:t>
      </w:r>
      <w:r>
        <w:rPr>
          <w:b/>
          <w:bCs/>
        </w:rPr>
        <w:t>.</w:t>
      </w:r>
      <w:r>
        <w:rPr>
          <w:rFonts w:hint="eastAsia"/>
          <w:b/>
          <w:bCs/>
        </w:rPr>
        <w:t xml:space="preserve"> 配置多层交换机S3的动态路由</w:t>
      </w:r>
    </w:p>
    <w:p>
      <w:r>
        <w:rPr>
          <w:rFonts w:hint="eastAsia"/>
        </w:rPr>
        <w:t>启用S3的路由功能，更改f0/1为路由接口并配置IP地址。</w:t>
      </w:r>
    </w:p>
    <w:p>
      <w:r>
        <w:drawing>
          <wp:inline distT="0" distB="0" distL="114300" distR="114300">
            <wp:extent cx="4617720" cy="1699260"/>
            <wp:effectExtent l="0" t="0" r="0" b="7620"/>
            <wp:docPr id="150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图片 3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给S3配置RIP动态路由协议</w:t>
      </w:r>
    </w:p>
    <w:p>
      <w:r>
        <w:drawing>
          <wp:inline distT="0" distB="0" distL="114300" distR="114300">
            <wp:extent cx="3345180" cy="1341120"/>
            <wp:effectExtent l="0" t="0" r="7620" b="0"/>
            <wp:docPr id="151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图片 3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rFonts w:hint="eastAsia"/>
          <w:b/>
          <w:bCs/>
        </w:rPr>
        <w:t>6</w:t>
      </w:r>
      <w:r>
        <w:rPr>
          <w:b/>
          <w:bCs/>
        </w:rPr>
        <w:t>.</w:t>
      </w:r>
      <w:r>
        <w:rPr>
          <w:rFonts w:hint="eastAsia"/>
          <w:b/>
          <w:bCs/>
        </w:rPr>
        <w:t>在两个路由上配置动态路由</w:t>
      </w:r>
    </w:p>
    <w:p>
      <w:r>
        <w:rPr>
          <w:rFonts w:hint="eastAsia"/>
        </w:rPr>
        <w:t>路由A</w:t>
      </w:r>
    </w:p>
    <w:p>
      <w:r>
        <w:drawing>
          <wp:inline distT="0" distB="0" distL="114300" distR="114300">
            <wp:extent cx="2773680" cy="746760"/>
            <wp:effectExtent l="0" t="0" r="0" b="0"/>
            <wp:docPr id="152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图片 3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路由B</w:t>
      </w:r>
    </w:p>
    <w:p>
      <w:r>
        <w:drawing>
          <wp:inline distT="0" distB="0" distL="114300" distR="114300">
            <wp:extent cx="2781300" cy="731520"/>
            <wp:effectExtent l="0" t="0" r="7620" b="0"/>
            <wp:docPr id="153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图片 3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7.</w:t>
      </w:r>
      <w:r>
        <w:rPr>
          <w:rFonts w:hint="eastAsia"/>
          <w:b/>
          <w:bCs/>
        </w:rPr>
        <w:t>查看路由信息</w:t>
      </w:r>
    </w:p>
    <w:p>
      <w:r>
        <w:rPr>
          <w:rFonts w:hint="eastAsia"/>
        </w:rPr>
        <w:t>多层交换机S</w:t>
      </w:r>
      <w:r>
        <w:t>3</w:t>
      </w:r>
    </w:p>
    <w:p>
      <w:r>
        <w:drawing>
          <wp:inline distT="0" distB="0" distL="114300" distR="114300">
            <wp:extent cx="4594860" cy="2331720"/>
            <wp:effectExtent l="0" t="0" r="7620" b="0"/>
            <wp:docPr id="154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图片 4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路由A</w:t>
      </w:r>
    </w:p>
    <w:p>
      <w:r>
        <w:drawing>
          <wp:inline distT="0" distB="0" distL="114300" distR="114300">
            <wp:extent cx="4732020" cy="1836420"/>
            <wp:effectExtent l="0" t="0" r="7620" b="7620"/>
            <wp:docPr id="155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图片 4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路由B</w:t>
      </w:r>
    </w:p>
    <w:p>
      <w:r>
        <w:drawing>
          <wp:inline distT="0" distB="0" distL="114300" distR="114300">
            <wp:extent cx="4678680" cy="1874520"/>
            <wp:effectExtent l="0" t="0" r="0" b="0"/>
            <wp:docPr id="156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图片 4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8</w:t>
      </w:r>
      <w:r>
        <w:rPr>
          <w:b/>
          <w:bCs/>
        </w:rPr>
        <w:t>.</w:t>
      </w:r>
      <w:r>
        <w:rPr>
          <w:rFonts w:hint="eastAsia"/>
          <w:b/>
          <w:bCs/>
        </w:rPr>
        <w:t>测试各链路连通性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PC</w:t>
      </w:r>
      <w:r>
        <w:rPr>
          <w:rFonts w:hint="eastAsia"/>
          <w:lang w:val="en-US" w:eastAsia="zh-CN"/>
        </w:rPr>
        <w:t>2</w:t>
      </w:r>
      <w:r>
        <w:t>-&gt;PC</w:t>
      </w:r>
      <w:r>
        <w:rPr>
          <w:rFonts w:hint="eastAsia"/>
          <w:lang w:val="en-US" w:eastAsia="zh-CN"/>
        </w:rPr>
        <w:t>3</w:t>
      </w:r>
    </w:p>
    <w:p>
      <w:r>
        <w:drawing>
          <wp:inline distT="0" distB="0" distL="114300" distR="114300">
            <wp:extent cx="3566160" cy="1737360"/>
            <wp:effectExtent l="0" t="0" r="0" b="0"/>
            <wp:docPr id="158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图片 4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PC</w:t>
      </w:r>
      <w:r>
        <w:rPr>
          <w:rFonts w:hint="eastAsia"/>
          <w:lang w:val="en-US" w:eastAsia="zh-CN"/>
        </w:rPr>
        <w:t>2</w:t>
      </w:r>
      <w:r>
        <w:t>-&gt;</w:t>
      </w:r>
      <w:r>
        <w:rPr>
          <w:rFonts w:hint="eastAsia"/>
          <w:lang w:val="en-US" w:eastAsia="zh-CN"/>
        </w:rPr>
        <w:t>PC4</w:t>
      </w:r>
    </w:p>
    <w:p>
      <w:r>
        <w:drawing>
          <wp:inline distT="0" distB="0" distL="114300" distR="114300">
            <wp:extent cx="3505200" cy="1668780"/>
            <wp:effectExtent l="0" t="0" r="0" b="7620"/>
            <wp:docPr id="159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图片 4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PC2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ftp服务器</w:t>
      </w:r>
    </w:p>
    <w:p>
      <w:r>
        <w:drawing>
          <wp:inline distT="0" distB="0" distL="114300" distR="114300">
            <wp:extent cx="3497580" cy="1706880"/>
            <wp:effectExtent l="0" t="0" r="7620" b="0"/>
            <wp:docPr id="160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图片 4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PC3-&gt;PC4</w:t>
      </w:r>
    </w:p>
    <w:p>
      <w:r>
        <w:drawing>
          <wp:inline distT="0" distB="0" distL="114300" distR="114300">
            <wp:extent cx="3550920" cy="1722120"/>
            <wp:effectExtent l="0" t="0" r="0" b="0"/>
            <wp:docPr id="161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图片 47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PC3-&gt;ftp服务器</w:t>
      </w:r>
    </w:p>
    <w:p>
      <w:r>
        <w:drawing>
          <wp:inline distT="0" distB="0" distL="114300" distR="114300">
            <wp:extent cx="3573780" cy="1684020"/>
            <wp:effectExtent l="0" t="0" r="7620" b="7620"/>
            <wp:docPr id="162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图片 48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PC4-&gt;ftp服务器</w:t>
      </w:r>
    </w:p>
    <w:p>
      <w:r>
        <w:drawing>
          <wp:inline distT="0" distB="0" distL="114300" distR="114300">
            <wp:extent cx="3489960" cy="1653540"/>
            <wp:effectExtent l="0" t="0" r="0" b="7620"/>
            <wp:docPr id="163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图片 49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由上可知</w:t>
      </w:r>
      <w:r>
        <w:rPr>
          <w:rFonts w:hint="eastAsia"/>
          <w:lang w:val="en-US" w:eastAsia="zh-CN"/>
        </w:rPr>
        <w:t>PC2,PC3,PC4和FTP服务器</w:t>
      </w:r>
      <w:r>
        <w:rPr>
          <w:rFonts w:hint="eastAsia"/>
        </w:rPr>
        <w:t>都是</w:t>
      </w:r>
      <w:r>
        <w:rPr>
          <w:rFonts w:hint="eastAsia"/>
          <w:lang w:val="en-US" w:eastAsia="zh-CN"/>
        </w:rPr>
        <w:t>两两</w:t>
      </w:r>
      <w:r>
        <w:rPr>
          <w:rFonts w:hint="eastAsia"/>
        </w:rPr>
        <w:t>连通的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9</w:t>
      </w:r>
      <w:r>
        <w:rPr>
          <w:b/>
          <w:bCs/>
        </w:rPr>
        <w:t>.</w:t>
      </w:r>
      <w:r>
        <w:rPr>
          <w:rFonts w:hint="eastAsia"/>
          <w:b/>
          <w:bCs/>
        </w:rPr>
        <w:t xml:space="preserve"> 配置路由器A的访问控制表。</w:t>
      </w:r>
    </w:p>
    <w:p>
      <w:pPr>
        <w:rPr>
          <w:rFonts w:hint="eastAsia"/>
          <w:b/>
          <w:bCs/>
        </w:rPr>
      </w:pPr>
      <w:r>
        <w:drawing>
          <wp:inline distT="0" distB="0" distL="114300" distR="114300">
            <wp:extent cx="3756660" cy="1150620"/>
            <wp:effectExtent l="0" t="0" r="7620" b="7620"/>
            <wp:docPr id="165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图片 5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446020" cy="944880"/>
            <wp:effectExtent l="0" t="0" r="7620" b="0"/>
            <wp:docPr id="166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图片 5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0</w:t>
      </w:r>
      <w:r>
        <w:rPr>
          <w:rFonts w:hint="eastAsia"/>
          <w:b/>
          <w:bCs/>
        </w:rPr>
        <w:t>.测试PC</w:t>
      </w:r>
      <w:r>
        <w:rPr>
          <w:rFonts w:hint="eastAsia"/>
          <w:b/>
          <w:bCs/>
          <w:lang w:val="en-US" w:eastAsia="zh-CN"/>
        </w:rPr>
        <w:t>4</w:t>
      </w:r>
      <w:r>
        <w:rPr>
          <w:rFonts w:hint="eastAsia"/>
          <w:b/>
          <w:bCs/>
        </w:rPr>
        <w:t>是否被过滤</w:t>
      </w:r>
    </w:p>
    <w:p>
      <w:r>
        <w:drawing>
          <wp:inline distT="0" distB="0" distL="114300" distR="114300">
            <wp:extent cx="3695700" cy="1409700"/>
            <wp:effectExtent l="0" t="0" r="7620" b="7620"/>
            <wp:docPr id="167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图片 5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PC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发往FTP服务器的数据包被路由器A过滤，实验成功。</w:t>
      </w:r>
    </w:p>
    <w:p/>
    <w:p>
      <w:pPr>
        <w:bidi w:val="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四</w:t>
      </w:r>
      <w:r>
        <w:rPr>
          <w:rFonts w:hint="eastAsia"/>
          <w:b/>
          <w:bCs/>
          <w:sz w:val="32"/>
          <w:szCs w:val="32"/>
        </w:rPr>
        <w:t>、实验总结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本次实验</w:t>
      </w:r>
      <w:r>
        <w:rPr>
          <w:rFonts w:hint="eastAsia"/>
          <w:lang w:val="en-US" w:eastAsia="zh-CN"/>
        </w:rPr>
        <w:t>综合</w:t>
      </w:r>
      <w:r>
        <w:rPr>
          <w:rFonts w:hint="eastAsia"/>
        </w:rPr>
        <w:t>了前面实验的许多内容，</w:t>
      </w:r>
      <w:r>
        <w:rPr>
          <w:rFonts w:hint="eastAsia"/>
          <w:lang w:val="en-US" w:eastAsia="zh-CN"/>
        </w:rPr>
        <w:t>如交换机的VLAN划分，跨VLAN通信，交换机配置，路由器配置，动态路由配置，访问控制表。通过本次实验，掌握了创建访问控制表和使用，更加了解了网络通信的原理，并且能熟练通过PING来排查错误。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C SYSTEM">
    <w15:presenceInfo w15:providerId="None" w15:userId="MC SYSTE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79B"/>
    <w:rsid w:val="00C823C4"/>
    <w:rsid w:val="011A2A76"/>
    <w:rsid w:val="01FD7E4B"/>
    <w:rsid w:val="02216EF0"/>
    <w:rsid w:val="02D961A1"/>
    <w:rsid w:val="030A6F5C"/>
    <w:rsid w:val="03464142"/>
    <w:rsid w:val="035A307B"/>
    <w:rsid w:val="035A4CAD"/>
    <w:rsid w:val="037A1030"/>
    <w:rsid w:val="037C563F"/>
    <w:rsid w:val="03A301AE"/>
    <w:rsid w:val="03C3657E"/>
    <w:rsid w:val="03FE4D07"/>
    <w:rsid w:val="04030F36"/>
    <w:rsid w:val="04344C2B"/>
    <w:rsid w:val="044D3F75"/>
    <w:rsid w:val="047A5F30"/>
    <w:rsid w:val="04AB0032"/>
    <w:rsid w:val="04B85DC7"/>
    <w:rsid w:val="04DD0E46"/>
    <w:rsid w:val="050E21AF"/>
    <w:rsid w:val="0513761D"/>
    <w:rsid w:val="053B14E2"/>
    <w:rsid w:val="05B222AB"/>
    <w:rsid w:val="05ED01D7"/>
    <w:rsid w:val="0602684E"/>
    <w:rsid w:val="06B71133"/>
    <w:rsid w:val="06B96F3B"/>
    <w:rsid w:val="08CD35A1"/>
    <w:rsid w:val="08E5725C"/>
    <w:rsid w:val="090C3816"/>
    <w:rsid w:val="09D058E9"/>
    <w:rsid w:val="09E57B43"/>
    <w:rsid w:val="0AEB05CE"/>
    <w:rsid w:val="0BEF0928"/>
    <w:rsid w:val="0C21299B"/>
    <w:rsid w:val="0CCF0636"/>
    <w:rsid w:val="0D0A75EA"/>
    <w:rsid w:val="0D712081"/>
    <w:rsid w:val="0D815AD9"/>
    <w:rsid w:val="0DA46B9E"/>
    <w:rsid w:val="0DC108C7"/>
    <w:rsid w:val="0DF86BE5"/>
    <w:rsid w:val="0E1E7AC7"/>
    <w:rsid w:val="0EDA2FEF"/>
    <w:rsid w:val="0EF67916"/>
    <w:rsid w:val="0F0E1587"/>
    <w:rsid w:val="0F2A5DFB"/>
    <w:rsid w:val="0F806E95"/>
    <w:rsid w:val="104A50C1"/>
    <w:rsid w:val="112838B8"/>
    <w:rsid w:val="118052D4"/>
    <w:rsid w:val="11AA4801"/>
    <w:rsid w:val="11C42C3E"/>
    <w:rsid w:val="123004D0"/>
    <w:rsid w:val="12816876"/>
    <w:rsid w:val="12EE5C4B"/>
    <w:rsid w:val="12F92A37"/>
    <w:rsid w:val="133D6821"/>
    <w:rsid w:val="13D97F0D"/>
    <w:rsid w:val="14320D60"/>
    <w:rsid w:val="146B795D"/>
    <w:rsid w:val="14891A12"/>
    <w:rsid w:val="15172003"/>
    <w:rsid w:val="15EF3AF7"/>
    <w:rsid w:val="15FB15F1"/>
    <w:rsid w:val="16051FDC"/>
    <w:rsid w:val="16076AAC"/>
    <w:rsid w:val="163176E0"/>
    <w:rsid w:val="16FE209C"/>
    <w:rsid w:val="17312F5A"/>
    <w:rsid w:val="1733389D"/>
    <w:rsid w:val="17386D59"/>
    <w:rsid w:val="17822E75"/>
    <w:rsid w:val="178F664F"/>
    <w:rsid w:val="18661881"/>
    <w:rsid w:val="186D70AA"/>
    <w:rsid w:val="188624F1"/>
    <w:rsid w:val="189909A9"/>
    <w:rsid w:val="18D80A41"/>
    <w:rsid w:val="18F91729"/>
    <w:rsid w:val="19B0346B"/>
    <w:rsid w:val="1A6D78D8"/>
    <w:rsid w:val="1A870DB6"/>
    <w:rsid w:val="1B245FF1"/>
    <w:rsid w:val="1B2942DD"/>
    <w:rsid w:val="1B4F5986"/>
    <w:rsid w:val="1BAE7D16"/>
    <w:rsid w:val="1CBF4E9C"/>
    <w:rsid w:val="1D261C54"/>
    <w:rsid w:val="1D7806C5"/>
    <w:rsid w:val="1D95178A"/>
    <w:rsid w:val="1E8E51B5"/>
    <w:rsid w:val="1EF17195"/>
    <w:rsid w:val="1F0E3240"/>
    <w:rsid w:val="1F5350F7"/>
    <w:rsid w:val="1FA66101"/>
    <w:rsid w:val="1FB360E7"/>
    <w:rsid w:val="22044FB8"/>
    <w:rsid w:val="22274B8D"/>
    <w:rsid w:val="223C6B10"/>
    <w:rsid w:val="2267794D"/>
    <w:rsid w:val="22883309"/>
    <w:rsid w:val="22AD16D9"/>
    <w:rsid w:val="22DF28DC"/>
    <w:rsid w:val="2385179E"/>
    <w:rsid w:val="23D64D6A"/>
    <w:rsid w:val="23E74961"/>
    <w:rsid w:val="240D0A6F"/>
    <w:rsid w:val="249F7859"/>
    <w:rsid w:val="24EE2E0F"/>
    <w:rsid w:val="254F1289"/>
    <w:rsid w:val="259D2A0B"/>
    <w:rsid w:val="25B27F40"/>
    <w:rsid w:val="260F40AD"/>
    <w:rsid w:val="266524F6"/>
    <w:rsid w:val="26E050F9"/>
    <w:rsid w:val="27383645"/>
    <w:rsid w:val="27BB1438"/>
    <w:rsid w:val="287D7D0C"/>
    <w:rsid w:val="28B91D66"/>
    <w:rsid w:val="290A49E7"/>
    <w:rsid w:val="29631412"/>
    <w:rsid w:val="29787C34"/>
    <w:rsid w:val="297C080E"/>
    <w:rsid w:val="2A1C2CB5"/>
    <w:rsid w:val="2A222E5B"/>
    <w:rsid w:val="2A490E6F"/>
    <w:rsid w:val="2A620A8F"/>
    <w:rsid w:val="2ACC5FDE"/>
    <w:rsid w:val="2AED28A3"/>
    <w:rsid w:val="2B5875B6"/>
    <w:rsid w:val="2B61150C"/>
    <w:rsid w:val="2B8C3E6A"/>
    <w:rsid w:val="2C6D614E"/>
    <w:rsid w:val="2D6C4431"/>
    <w:rsid w:val="2D8A7529"/>
    <w:rsid w:val="2DD77724"/>
    <w:rsid w:val="2DFC2F3E"/>
    <w:rsid w:val="2E053A72"/>
    <w:rsid w:val="2F195E2B"/>
    <w:rsid w:val="2F4862FA"/>
    <w:rsid w:val="2FA75B53"/>
    <w:rsid w:val="2FD82684"/>
    <w:rsid w:val="2FF76019"/>
    <w:rsid w:val="2FFC2F7B"/>
    <w:rsid w:val="30276091"/>
    <w:rsid w:val="304D4117"/>
    <w:rsid w:val="30BC1800"/>
    <w:rsid w:val="316A07AA"/>
    <w:rsid w:val="31880C30"/>
    <w:rsid w:val="319C67C8"/>
    <w:rsid w:val="31A60F11"/>
    <w:rsid w:val="31F43311"/>
    <w:rsid w:val="320109FD"/>
    <w:rsid w:val="32707C9C"/>
    <w:rsid w:val="32837B19"/>
    <w:rsid w:val="33013D23"/>
    <w:rsid w:val="33A92A6C"/>
    <w:rsid w:val="33EE30FE"/>
    <w:rsid w:val="3454364D"/>
    <w:rsid w:val="347F049D"/>
    <w:rsid w:val="34D35668"/>
    <w:rsid w:val="34FC1F63"/>
    <w:rsid w:val="35942C0F"/>
    <w:rsid w:val="35C311B5"/>
    <w:rsid w:val="35F50205"/>
    <w:rsid w:val="360B2F4A"/>
    <w:rsid w:val="364F3BB1"/>
    <w:rsid w:val="367F668C"/>
    <w:rsid w:val="36FF1558"/>
    <w:rsid w:val="378C5F02"/>
    <w:rsid w:val="378F6320"/>
    <w:rsid w:val="37995004"/>
    <w:rsid w:val="37C16C4A"/>
    <w:rsid w:val="37C8622A"/>
    <w:rsid w:val="3802174C"/>
    <w:rsid w:val="381E6162"/>
    <w:rsid w:val="38CE28CC"/>
    <w:rsid w:val="38DC63C9"/>
    <w:rsid w:val="38F909F9"/>
    <w:rsid w:val="392B7033"/>
    <w:rsid w:val="3951275A"/>
    <w:rsid w:val="3969383E"/>
    <w:rsid w:val="3AB73F4A"/>
    <w:rsid w:val="3B55589E"/>
    <w:rsid w:val="3C5C6F5B"/>
    <w:rsid w:val="3CE94D17"/>
    <w:rsid w:val="3D0C0B50"/>
    <w:rsid w:val="3D0E228D"/>
    <w:rsid w:val="3D172CCA"/>
    <w:rsid w:val="3D5537BF"/>
    <w:rsid w:val="3DC729DF"/>
    <w:rsid w:val="3E051407"/>
    <w:rsid w:val="3E0A0DD6"/>
    <w:rsid w:val="3E682515"/>
    <w:rsid w:val="3E9F0490"/>
    <w:rsid w:val="3F3A674B"/>
    <w:rsid w:val="3FC97520"/>
    <w:rsid w:val="40395022"/>
    <w:rsid w:val="405640BE"/>
    <w:rsid w:val="40A97E53"/>
    <w:rsid w:val="414566B0"/>
    <w:rsid w:val="41CD6CF7"/>
    <w:rsid w:val="41D57EC1"/>
    <w:rsid w:val="42917D0E"/>
    <w:rsid w:val="42B9463D"/>
    <w:rsid w:val="42DA32B5"/>
    <w:rsid w:val="433F235D"/>
    <w:rsid w:val="438C45B0"/>
    <w:rsid w:val="43CA3A3C"/>
    <w:rsid w:val="44852990"/>
    <w:rsid w:val="44BE2106"/>
    <w:rsid w:val="4587600E"/>
    <w:rsid w:val="46AE0CE1"/>
    <w:rsid w:val="46B8604F"/>
    <w:rsid w:val="47136D96"/>
    <w:rsid w:val="478619BD"/>
    <w:rsid w:val="47E83988"/>
    <w:rsid w:val="4838132E"/>
    <w:rsid w:val="4929717E"/>
    <w:rsid w:val="4933535C"/>
    <w:rsid w:val="49912B99"/>
    <w:rsid w:val="4B3C4946"/>
    <w:rsid w:val="4B8359AE"/>
    <w:rsid w:val="4C1420C8"/>
    <w:rsid w:val="4C1D0BAD"/>
    <w:rsid w:val="4C1E7B16"/>
    <w:rsid w:val="4C582666"/>
    <w:rsid w:val="4C9202CE"/>
    <w:rsid w:val="4DB7294D"/>
    <w:rsid w:val="4E7F7BF0"/>
    <w:rsid w:val="4EB26E94"/>
    <w:rsid w:val="4EDA60F9"/>
    <w:rsid w:val="4F690ADE"/>
    <w:rsid w:val="4F9361EE"/>
    <w:rsid w:val="4FA9337C"/>
    <w:rsid w:val="501C4A9A"/>
    <w:rsid w:val="508B2B8F"/>
    <w:rsid w:val="508B462C"/>
    <w:rsid w:val="5093764E"/>
    <w:rsid w:val="5115210E"/>
    <w:rsid w:val="514A2F6F"/>
    <w:rsid w:val="519D0068"/>
    <w:rsid w:val="52402DA2"/>
    <w:rsid w:val="525C5A95"/>
    <w:rsid w:val="5283250F"/>
    <w:rsid w:val="528C5106"/>
    <w:rsid w:val="5459613F"/>
    <w:rsid w:val="546F791A"/>
    <w:rsid w:val="55161546"/>
    <w:rsid w:val="551E5E83"/>
    <w:rsid w:val="55C01C5C"/>
    <w:rsid w:val="56D848CE"/>
    <w:rsid w:val="56DC0F52"/>
    <w:rsid w:val="57916D63"/>
    <w:rsid w:val="57AD1C83"/>
    <w:rsid w:val="57C74048"/>
    <w:rsid w:val="57DC1C8E"/>
    <w:rsid w:val="596B65E2"/>
    <w:rsid w:val="5999137D"/>
    <w:rsid w:val="59FC0EE1"/>
    <w:rsid w:val="5B185030"/>
    <w:rsid w:val="5B3F7D02"/>
    <w:rsid w:val="5B641102"/>
    <w:rsid w:val="5B8658B2"/>
    <w:rsid w:val="5B950BC3"/>
    <w:rsid w:val="5C41687B"/>
    <w:rsid w:val="5CC01CDB"/>
    <w:rsid w:val="5CED6D10"/>
    <w:rsid w:val="5D3F74F5"/>
    <w:rsid w:val="5D6B0762"/>
    <w:rsid w:val="5E2617A2"/>
    <w:rsid w:val="5EAA3AB2"/>
    <w:rsid w:val="5F3B0491"/>
    <w:rsid w:val="5F864151"/>
    <w:rsid w:val="5FDC6FF7"/>
    <w:rsid w:val="607B71A0"/>
    <w:rsid w:val="61773BF6"/>
    <w:rsid w:val="61CD7361"/>
    <w:rsid w:val="625B4D27"/>
    <w:rsid w:val="63304B00"/>
    <w:rsid w:val="635C34FD"/>
    <w:rsid w:val="63770981"/>
    <w:rsid w:val="648C7EFE"/>
    <w:rsid w:val="64A3242D"/>
    <w:rsid w:val="64CA6DCA"/>
    <w:rsid w:val="65B579E1"/>
    <w:rsid w:val="661A0718"/>
    <w:rsid w:val="661E2A6C"/>
    <w:rsid w:val="668F347B"/>
    <w:rsid w:val="67411836"/>
    <w:rsid w:val="67D57A24"/>
    <w:rsid w:val="685F7C35"/>
    <w:rsid w:val="68E65C61"/>
    <w:rsid w:val="693B7D53"/>
    <w:rsid w:val="6A396C55"/>
    <w:rsid w:val="6A4470E3"/>
    <w:rsid w:val="6AA17674"/>
    <w:rsid w:val="6B874966"/>
    <w:rsid w:val="6BA13ECD"/>
    <w:rsid w:val="6BFA20C0"/>
    <w:rsid w:val="6C095B31"/>
    <w:rsid w:val="6C35284A"/>
    <w:rsid w:val="6CB87914"/>
    <w:rsid w:val="6CD417E7"/>
    <w:rsid w:val="6CFA5B29"/>
    <w:rsid w:val="6D0B578F"/>
    <w:rsid w:val="6D134B0C"/>
    <w:rsid w:val="6D5318DD"/>
    <w:rsid w:val="6DBC2366"/>
    <w:rsid w:val="6E0D0F66"/>
    <w:rsid w:val="6E7556F1"/>
    <w:rsid w:val="6E8E6CCD"/>
    <w:rsid w:val="6EE56A5E"/>
    <w:rsid w:val="6EFF442F"/>
    <w:rsid w:val="6F857F81"/>
    <w:rsid w:val="70096E04"/>
    <w:rsid w:val="70500747"/>
    <w:rsid w:val="70643377"/>
    <w:rsid w:val="706E522E"/>
    <w:rsid w:val="709B3A6F"/>
    <w:rsid w:val="70A711B4"/>
    <w:rsid w:val="71A16BC9"/>
    <w:rsid w:val="71D21478"/>
    <w:rsid w:val="734C0FC3"/>
    <w:rsid w:val="747D73F9"/>
    <w:rsid w:val="74B01C78"/>
    <w:rsid w:val="74B975DA"/>
    <w:rsid w:val="74D774D1"/>
    <w:rsid w:val="75157FF9"/>
    <w:rsid w:val="75685A1E"/>
    <w:rsid w:val="760957B3"/>
    <w:rsid w:val="761F6AF7"/>
    <w:rsid w:val="762B2479"/>
    <w:rsid w:val="76FB4FCD"/>
    <w:rsid w:val="77336515"/>
    <w:rsid w:val="77C8358B"/>
    <w:rsid w:val="77C8614B"/>
    <w:rsid w:val="78AC6E32"/>
    <w:rsid w:val="78C21F5C"/>
    <w:rsid w:val="79415E79"/>
    <w:rsid w:val="795F1BBD"/>
    <w:rsid w:val="79E65AC0"/>
    <w:rsid w:val="79F8796F"/>
    <w:rsid w:val="7A09532A"/>
    <w:rsid w:val="7A1D7C7E"/>
    <w:rsid w:val="7A444A03"/>
    <w:rsid w:val="7AA00365"/>
    <w:rsid w:val="7AE53941"/>
    <w:rsid w:val="7B8E6410"/>
    <w:rsid w:val="7C1A116C"/>
    <w:rsid w:val="7CD41A86"/>
    <w:rsid w:val="7CDC6AC6"/>
    <w:rsid w:val="7CDD3E5F"/>
    <w:rsid w:val="7D2A0123"/>
    <w:rsid w:val="7DE46285"/>
    <w:rsid w:val="7E061108"/>
    <w:rsid w:val="7E795155"/>
    <w:rsid w:val="7ECA5D9C"/>
    <w:rsid w:val="7F630CCD"/>
    <w:rsid w:val="7FA4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paragraph" w:customStyle="1" w:styleId="14">
    <w:name w:val="图"/>
    <w:basedOn w:val="1"/>
    <w:next w:val="1"/>
    <w:qFormat/>
    <w:uiPriority w:val="0"/>
    <w:pPr>
      <w:spacing w:before="120" w:after="120"/>
      <w:jc w:val="center"/>
    </w:pPr>
    <w:rPr>
      <w:rFonts w:ascii="Times New Roman" w:hAnsi="Times New Roman" w:eastAsia="宋体" w:cs="Times New Roman"/>
      <w:szCs w:val="21"/>
    </w:rPr>
  </w:style>
  <w:style w:type="character" w:customStyle="1" w:styleId="15">
    <w:name w:val="标题 3 Char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9" Type="http://schemas.microsoft.com/office/2011/relationships/people" Target="people.xml"/><Relationship Id="rId48" Type="http://schemas.openxmlformats.org/officeDocument/2006/relationships/fontTable" Target="fontTable.xml"/><Relationship Id="rId47" Type="http://schemas.openxmlformats.org/officeDocument/2006/relationships/customXml" Target="../customXml/item1.xml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2019-12-09T14:49:00Z</dcterms:created>
  <dc:creator>Administrator</dc:creator>
  <cp:lastModifiedBy>桃酥的酥</cp:lastModifiedBy>
  <dcterms:modified xsi:type="dcterms:W3CDTF">2021-12-20T09:30:49Z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A7AE250936A64E1795AFC0194D583134</vt:lpwstr>
  </property>
</Properties>
</file>