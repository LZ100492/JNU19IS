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综合组网与配置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潘冰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贺萱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2019054616</w:t>
      </w:r>
      <w:r>
        <w:rPr>
          <w:rFonts w:eastAsia="楷体_GB2312"/>
          <w:sz w:val="28"/>
          <w:szCs w:val="28"/>
          <w:u w:val="single"/>
        </w:rPr>
        <w:t xml:space="preserve">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通过该实验的设计与配置模拟，考核学生对已学知识的掌握程度</w:t>
      </w:r>
      <w:r>
        <w:rPr>
          <w:rFonts w:hint="eastAsia"/>
          <w:sz w:val="21"/>
          <w:szCs w:val="21"/>
          <w:lang w:eastAsia="zh-CN"/>
        </w:rPr>
        <w:t>，加深对网络协议和原理的理解</w:t>
      </w:r>
      <w:r>
        <w:rPr>
          <w:rFonts w:hint="eastAsia"/>
          <w:sz w:val="21"/>
          <w:szCs w:val="21"/>
        </w:rPr>
        <w:t>；培养学生利用网络技术结合实际需要分析问题、解决问题的能力；培养学生的组网技能和实际动手能力；培养学生的协调工作能力；提高学生撰写实验报告的能力。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  <w:color w:val="0000FF"/>
          <w:sz w:val="21"/>
          <w:szCs w:val="21"/>
        </w:rPr>
      </w:pPr>
      <w:r>
        <w:rPr>
          <w:rFonts w:hint="eastAsia"/>
          <w:sz w:val="21"/>
          <w:szCs w:val="21"/>
        </w:rPr>
        <w:t>下图是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Cisco Packet Tracer（1台三层交换机3560-24PS，1台二层交换机2960，2台路由器ISR4331，3台PC）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5120" cy="2880995"/>
            <wp:effectExtent l="0" t="0" r="10160" b="14605"/>
            <wp:docPr id="1" name="图片 1" descr="42d348e946951c92d98d833041ba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d348e946951c92d98d833041baf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IP</w:t>
      </w:r>
    </w:p>
    <w:p>
      <w:r>
        <w:drawing>
          <wp:inline distT="0" distB="0" distL="114300" distR="114300">
            <wp:extent cx="2700655" cy="110426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 IP</w:t>
      </w:r>
    </w:p>
    <w:p>
      <w:r>
        <w:drawing>
          <wp:inline distT="0" distB="0" distL="114300" distR="114300">
            <wp:extent cx="2703195" cy="1019175"/>
            <wp:effectExtent l="0" t="0" r="952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 IP</w:t>
      </w:r>
    </w:p>
    <w:p>
      <w:r>
        <w:drawing>
          <wp:inline distT="0" distB="0" distL="114300" distR="114300">
            <wp:extent cx="2748915" cy="1188720"/>
            <wp:effectExtent l="0" t="0" r="9525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IP</w:t>
      </w:r>
    </w:p>
    <w:p>
      <w:r>
        <w:drawing>
          <wp:inline distT="0" distB="0" distL="114300" distR="114300">
            <wp:extent cx="2740660" cy="1089660"/>
            <wp:effectExtent l="0" t="0" r="2540" b="7620"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前两个学时和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陈星池、邓芷灵、贾熙妮、徐林怡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一起完成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，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下课时只完成了步骤设计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、IP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地址和网关配置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交换机配置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，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路由器配置仍有诸多问题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，</w:t>
      </w:r>
      <w:r>
        <w:rPr>
          <w:rFonts w:hint="eastAsia"/>
          <w:b/>
          <w:bCs/>
          <w:color w:val="0000FF"/>
          <w:sz w:val="21"/>
          <w:szCs w:val="21"/>
          <w:lang w:val="en-US" w:eastAsia="zh-Hans"/>
        </w:rPr>
        <w:t>于是课后用模拟器完成</w:t>
      </w:r>
      <w:r>
        <w:rPr>
          <w:rFonts w:hint="default"/>
          <w:b/>
          <w:bCs/>
          <w:color w:val="0000FF"/>
          <w:sz w:val="21"/>
          <w:szCs w:val="21"/>
          <w:lang w:eastAsia="zh-Hans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（五）实验步骤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一、左侧vlan互通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（一）Switch A三层交换机配置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b/>
          <w:bCs/>
        </w:rPr>
        <w:t>建立3</w:t>
      </w:r>
      <w:r>
        <w:rPr>
          <w:rFonts w:ascii="宋体" w:hAnsi="宋体" w:eastAsia="宋体"/>
          <w:b/>
          <w:bCs/>
        </w:rPr>
        <w:t>个VLAN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SwitchA(config)#vlan </w:t>
      </w:r>
      <w:r>
        <w:rPr>
          <w:rFonts w:hint="eastAsia" w:ascii="宋体" w:hAnsi="宋体" w:eastAsia="宋体"/>
        </w:rPr>
        <w:t>2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SwitchA(config-vlan)#exit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SwitchA(config)#vlan </w:t>
      </w:r>
      <w:r>
        <w:rPr>
          <w:rFonts w:hint="eastAsia" w:ascii="宋体" w:hAnsi="宋体" w:eastAsia="宋体"/>
        </w:rPr>
        <w:t>3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SwitchA(config-vlan)#exit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SwitchA(config)#vlan </w:t>
      </w:r>
      <w:r>
        <w:rPr>
          <w:rFonts w:hint="eastAsia" w:ascii="宋体" w:hAnsi="宋体" w:eastAsia="宋体"/>
        </w:rPr>
        <w:t>4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SwitchA(config-vlan)#exit</w:t>
      </w:r>
    </w:p>
    <w:p>
      <w:r>
        <w:drawing>
          <wp:inline distT="0" distB="0" distL="114300" distR="114300">
            <wp:extent cx="3992880" cy="12954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2.分配端口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SwitchA(config)#interface fastethernet 0/5    ！进入接口F0/5配置模式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SwitchA(config-if)#switchport access vlan 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 xml:space="preserve">  !将端口F0/5分配给VLAN </w:t>
      </w:r>
      <w:r>
        <w:rPr>
          <w:rFonts w:hint="eastAsia" w:ascii="宋体" w:hAnsi="宋体" w:eastAsia="宋体"/>
        </w:rPr>
        <w:t>3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SwitchA(config)#interface fastethernet 0/15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 !进入接口F0/15配置模式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SwitchA(config-if)#switchport access vlan 2      !将接口F0/15分配给VLAN 2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SwitchA(config)#interface fastethernet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`````````````````0/1</w:t>
      </w:r>
      <w:r>
        <w:rPr>
          <w:rFonts w:hint="eastAsia" w:ascii="宋体" w:hAnsi="宋体" w:eastAsia="宋体"/>
        </w:rPr>
        <w:t>0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 !进入接口F0/1</w:t>
      </w:r>
      <w:r>
        <w:rPr>
          <w:rFonts w:hint="eastAsia" w:ascii="宋体" w:hAnsi="宋体" w:eastAsia="宋体"/>
        </w:rPr>
        <w:t>0</w:t>
      </w:r>
      <w:r>
        <w:rPr>
          <w:rFonts w:ascii="宋体" w:hAnsi="宋体" w:eastAsia="宋体"/>
        </w:rPr>
        <w:t>配置模式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SwitchA(config-if)#switchport access vlan </w:t>
      </w: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 xml:space="preserve">      !将接口F0/1</w:t>
      </w:r>
      <w:r>
        <w:rPr>
          <w:rFonts w:hint="eastAsia" w:ascii="宋体" w:hAnsi="宋体" w:eastAsia="宋体"/>
        </w:rPr>
        <w:t>0</w:t>
      </w:r>
      <w:r>
        <w:rPr>
          <w:rFonts w:ascii="宋体" w:hAnsi="宋体" w:eastAsia="宋体"/>
        </w:rPr>
        <w:t xml:space="preserve">分配给VLAN </w:t>
      </w:r>
      <w:r>
        <w:rPr>
          <w:rFonts w:hint="eastAsia" w:ascii="宋体" w:hAnsi="宋体" w:eastAsia="宋体"/>
        </w:rPr>
        <w:t>4</w:t>
      </w:r>
    </w:p>
    <w:p>
      <w:r>
        <w:drawing>
          <wp:inline distT="0" distB="0" distL="114300" distR="114300">
            <wp:extent cx="3002280" cy="7543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b/>
          <w:bCs/>
        </w:rPr>
        <w:t>在交换机</w:t>
      </w:r>
      <w:r>
        <w:rPr>
          <w:rFonts w:ascii="宋体" w:hAnsi="宋体" w:eastAsia="宋体"/>
          <w:b/>
          <w:bCs/>
        </w:rPr>
        <w:t>SwitchA上将与SwitchB相连的端口（假设为0/24端口）定义为tag vlan模式（trunk模式）。用于与SwitchB连接。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SwitchA(config)#interface fastethernet 0/24</w:t>
      </w:r>
    </w:p>
    <w:p>
      <w:pPr>
        <w:rPr>
          <w:rFonts w:hint="eastAsia" w:ascii="宋体" w:hAnsi="宋体" w:eastAsia="宋体"/>
          <w:color w:val="auto"/>
          <w:highlight w:val="yellow"/>
        </w:rPr>
      </w:pPr>
      <w:r>
        <w:rPr>
          <w:rFonts w:ascii="宋体" w:hAnsi="宋体" w:eastAsia="宋体"/>
          <w:color w:val="auto"/>
          <w:highlight w:val="yellow"/>
        </w:rPr>
        <w:t>switchport trunk encapsulation dot1q</w:t>
      </w:r>
      <w:r>
        <w:rPr>
          <w:rFonts w:ascii="宋体" w:hAnsi="宋体" w:eastAsia="宋体"/>
          <w:color w:val="auto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SwitchA(config-if)#switchport mode trunk    !将F0/24接口配置成trunk模式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1195070</wp:posOffset>
                </wp:positionV>
                <wp:extent cx="2316480" cy="142240"/>
                <wp:effectExtent l="6350" t="6350" r="889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7255" y="2109470"/>
                          <a:ext cx="231648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65pt;margin-top:94.1pt;height:11.2pt;width:182.4pt;z-index:251659264;v-text-anchor:middle;mso-width-relative:page;mso-height-relative:page;" filled="f" stroked="t" coordsize="21600,21600" o:gfxdata="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gl48+dcAAAALAQAADwAAAAAAAAABACAAAAAiAAAAZHJzL2Rvd25yZXYueG1sUEsBAhQAFAAA&#10;AAgAh07iQMRK7yfUAgAAvwUAAA4AAAAAAAAAAQAgAAAAJgEAAGRycy9lMm9Eb2MueG1sUEsFBgAA&#10;AAAGAAYAWQEAAG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398520" cy="139446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color w:val="FF0000"/>
          <w:highlight w:val="none"/>
          <w:u w:val="none"/>
        </w:rPr>
      </w:pPr>
      <w:r>
        <w:rPr>
          <w:rFonts w:hint="eastAsia" w:ascii="宋体" w:hAnsi="宋体" w:eastAsia="宋体"/>
          <w:color w:val="FF0000"/>
          <w:highlight w:val="none"/>
          <w:u w:val="none"/>
          <w:lang w:val="en-US" w:eastAsia="zh-CN"/>
        </w:rPr>
        <w:t>在cisco中</w:t>
      </w:r>
      <w:r>
        <w:rPr>
          <w:rFonts w:hint="eastAsia" w:ascii="宋体" w:hAnsi="宋体" w:eastAsia="宋体"/>
          <w:color w:val="FF0000"/>
          <w:highlight w:val="none"/>
          <w:u w:val="none"/>
        </w:rPr>
        <w:t>要增加</w:t>
      </w:r>
      <w:r>
        <w:rPr>
          <w:rFonts w:hint="eastAsia" w:ascii="宋体" w:hAnsi="宋体" w:eastAsia="宋体"/>
          <w:color w:val="FF0000"/>
          <w:highlight w:val="none"/>
          <w:u w:val="none"/>
          <w:lang w:val="en-US" w:eastAsia="zh-CN"/>
        </w:rPr>
        <w:t>如上</w:t>
      </w:r>
      <w:r>
        <w:rPr>
          <w:rFonts w:hint="eastAsia" w:ascii="宋体" w:hAnsi="宋体" w:eastAsia="宋体"/>
          <w:color w:val="FF0000"/>
          <w:highlight w:val="none"/>
          <w:u w:val="none"/>
        </w:rPr>
        <w:t>代码</w:t>
      </w:r>
    </w:p>
    <w:p>
      <w:pP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19"/>
          <w:szCs w:val="19"/>
          <w:highlight w:val="none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19"/>
          <w:szCs w:val="19"/>
          <w:highlight w:val="none"/>
          <w:u w:val="none"/>
          <w:shd w:val="clear" w:fill="FFFFFF"/>
        </w:rPr>
        <w:t>switchport mode dot1q-tunnel：　配置交换机接口为隧道接口(非Trunk)，以便与用户交换机的Trunk接口形成不对称链路</w:t>
      </w:r>
    </w:p>
    <w:p>
      <w:r>
        <w:drawing>
          <wp:inline distT="0" distB="0" distL="114300" distR="114300">
            <wp:extent cx="4907280" cy="81534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4.显示信息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SwitchA(config-if)#end   ！ 退出到特权模式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S1#show vlan             ！ 显示VLAN配置信息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S1#show interface fastethernet 0/24 switchport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1656715</wp:posOffset>
                </wp:positionV>
                <wp:extent cx="3474720" cy="360680"/>
                <wp:effectExtent l="6350" t="6350" r="8890" b="1397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6495" y="3165475"/>
                          <a:ext cx="3474720" cy="3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5pt;margin-top:130.45pt;height:28.4pt;width:273.6pt;z-index:251660288;v-text-anchor:middle;mso-width-relative:page;mso-height-relative:page;" filled="f" stroked="t" coordsize="21600,21600" o:gfxdata="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e6+DF1gAAAAkBAAAPAAAAAAAAAAEAIAAAACIAAABkcnMvZG93bnJldi54bWxQSwEC&#10;FAAUAAAACACHTuJA+gn9adoCAADBBQAADgAAAAAAAAABACAAAAAlAQAAZHJzL2Uyb0RvYy54bWxQ&#10;SwUGAAAAAAYABgBZAQAAc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036820" cy="322326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4840" cy="291846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b/>
          <w:bCs/>
        </w:rPr>
        <w:t>设置三层交换机</w:t>
      </w:r>
      <w:r>
        <w:rPr>
          <w:rFonts w:ascii="宋体" w:hAnsi="宋体" w:eastAsia="宋体"/>
          <w:b/>
          <w:bCs/>
        </w:rPr>
        <w:t>VLAN间通讯。</w:t>
      </w:r>
    </w:p>
    <w:p>
      <w:pPr>
        <w:rPr>
          <w:rFonts w:ascii="宋体" w:hAnsi="宋体" w:eastAsia="宋体" w:cs="Times New Roman"/>
          <w:szCs w:val="21"/>
        </w:rPr>
      </w:pPr>
      <w:bookmarkStart w:id="0" w:name="_Hlk90799870"/>
      <w:r>
        <w:rPr>
          <w:rFonts w:hint="eastAsia" w:ascii="宋体" w:hAnsi="宋体" w:eastAsia="宋体" w:cs="Times New Roman"/>
          <w:b/>
          <w:szCs w:val="21"/>
        </w:rPr>
        <w:t xml:space="preserve">SwitchA(config)#interface vlan 3    </w:t>
      </w:r>
      <w:r>
        <w:rPr>
          <w:rFonts w:hint="eastAsia" w:ascii="宋体" w:hAnsi="宋体" w:eastAsia="宋体" w:cs="Times New Roman"/>
          <w:szCs w:val="21"/>
        </w:rPr>
        <w:t xml:space="preserve">   ！创建虚拟接口VLAN 3（VLAN接口配置模式）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SwitchA(config-if)#ip address 192.168.30.254  255.255.255.0</w:t>
      </w:r>
      <w:r>
        <w:rPr>
          <w:rFonts w:hint="eastAsia" w:ascii="宋体" w:hAnsi="宋体" w:eastAsia="宋体" w:cs="Times New Roman"/>
          <w:szCs w:val="21"/>
        </w:rPr>
        <w:t xml:space="preserve">  ！配置虚拟接口VLAN </w:t>
      </w:r>
      <w:bookmarkEnd w:id="0"/>
      <w:r>
        <w:rPr>
          <w:rFonts w:hint="eastAsia" w:ascii="宋体" w:hAnsi="宋体" w:eastAsia="宋体" w:cs="Times New Roman"/>
          <w:szCs w:val="21"/>
        </w:rPr>
        <w:t>3的地址为192.168.30.254，子网掩码为255.255.255.0。</w:t>
      </w:r>
      <w:r>
        <w:rPr>
          <w:rFonts w:hint="eastAsia" w:ascii="宋体" w:hAnsi="宋体" w:eastAsia="宋体" w:cs="Times New Roman"/>
          <w:color w:val="FF0000"/>
          <w:szCs w:val="21"/>
        </w:rPr>
        <w:t>给VLAN分配的IP地址就是这个网段的网关地址，在该网段中，计算机的网关地址应设置成这个地址</w:t>
      </w:r>
      <w:r>
        <w:rPr>
          <w:rFonts w:hint="eastAsia" w:ascii="宋体" w:hAnsi="宋体" w:eastAsia="宋体" w:cs="Times New Roman"/>
          <w:szCs w:val="21"/>
        </w:rPr>
        <w:t>！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 xml:space="preserve">SwitchA(config-if)#no shutdown </w:t>
      </w:r>
      <w:r>
        <w:rPr>
          <w:rFonts w:hint="eastAsia" w:ascii="宋体" w:hAnsi="宋体" w:eastAsia="宋体" w:cs="Times New Roman"/>
          <w:szCs w:val="21"/>
        </w:rPr>
        <w:t xml:space="preserve"> ！开启接口。</w:t>
      </w:r>
    </w:p>
    <w:p>
      <w:r>
        <w:drawing>
          <wp:inline distT="0" distB="0" distL="114300" distR="114300">
            <wp:extent cx="4663440" cy="998220"/>
            <wp:effectExtent l="0" t="0" r="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 xml:space="preserve">SwitchA(config)#interface vlan 2 </w:t>
      </w:r>
      <w:r>
        <w:rPr>
          <w:rFonts w:hint="eastAsia" w:ascii="宋体" w:hAnsi="宋体" w:eastAsia="宋体" w:cs="Times New Roman"/>
          <w:szCs w:val="21"/>
        </w:rPr>
        <w:t xml:space="preserve"> ！创建虚拟接口VLAN 2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 xml:space="preserve">SwitchA(config-vlan)#ip address 192.168.20.254  255.255.255.0 </w:t>
      </w:r>
      <w:r>
        <w:rPr>
          <w:rFonts w:hint="eastAsia" w:ascii="宋体" w:hAnsi="宋体" w:eastAsia="宋体" w:cs="Times New Roman"/>
          <w:szCs w:val="21"/>
        </w:rPr>
        <w:t xml:space="preserve"> ！配置虚拟接口VLAN 2的地址为192.168.20.254, 子网掩码为255.255.255.0</w:t>
      </w:r>
    </w:p>
    <w:p>
      <w:pPr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SwitchA(config-if)#no shutdown</w:t>
      </w:r>
    </w:p>
    <w:p>
      <w:r>
        <w:drawing>
          <wp:inline distT="0" distB="0" distL="114300" distR="114300">
            <wp:extent cx="4831080" cy="96774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 xml:space="preserve">SwitchA(config)#interface vlan 4 </w:t>
      </w:r>
      <w:r>
        <w:rPr>
          <w:rFonts w:hint="eastAsia" w:ascii="宋体" w:hAnsi="宋体" w:eastAsia="宋体" w:cs="Times New Roman"/>
          <w:szCs w:val="21"/>
        </w:rPr>
        <w:t xml:space="preserve"> ！创建虚拟接口VLAN </w:t>
      </w:r>
      <w:r>
        <w:rPr>
          <w:rFonts w:ascii="宋体" w:hAnsi="宋体" w:eastAsia="宋体" w:cs="Times New Roman"/>
          <w:szCs w:val="21"/>
        </w:rPr>
        <w:t>4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 xml:space="preserve">SwitchA(config-vlan)#ip address 192.168.40.254  255.255.255.0 </w:t>
      </w:r>
      <w:r>
        <w:rPr>
          <w:rFonts w:hint="eastAsia" w:ascii="宋体" w:hAnsi="宋体" w:eastAsia="宋体" w:cs="Times New Roman"/>
          <w:szCs w:val="21"/>
        </w:rPr>
        <w:t xml:space="preserve"> ！配置虚拟接口VLAN 4的地址为192.168.40.254, 子网掩码为255.255.255.0</w:t>
      </w:r>
    </w:p>
    <w:p>
      <w:pPr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SwitchA(config-if)#no shutdown</w:t>
      </w:r>
    </w:p>
    <w:p/>
    <w:p>
      <w:r>
        <w:drawing>
          <wp:inline distT="0" distB="0" distL="114300" distR="114300">
            <wp:extent cx="4671060" cy="716280"/>
            <wp:effectExtent l="0" t="0" r="762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3780" cy="27432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  <w:szCs w:val="21"/>
          <w:highlight w:val="none"/>
        </w:rPr>
      </w:pPr>
      <w:r>
        <w:rPr>
          <w:rFonts w:ascii="宋体" w:hAnsi="宋体" w:eastAsia="宋体"/>
          <w:b/>
          <w:bCs/>
          <w:szCs w:val="21"/>
          <w:highlight w:val="none"/>
        </w:rPr>
        <w:t>SwitchA(config)#ip routing</w:t>
      </w:r>
    </w:p>
    <w:p>
      <w:r>
        <w:drawing>
          <wp:inline distT="0" distB="0" distL="114300" distR="114300">
            <wp:extent cx="1645920" cy="152400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（二）Switch B二层交换机配置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1.建立</w:t>
      </w:r>
      <w:r>
        <w:rPr>
          <w:rFonts w:ascii="宋体" w:hAnsi="宋体" w:eastAsia="宋体"/>
          <w:b/>
          <w:bCs/>
        </w:rPr>
        <w:t>VLAN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SwitchB(config)#vlan </w:t>
      </w: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   ！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建立VLAN </w:t>
      </w:r>
      <w:r>
        <w:rPr>
          <w:rFonts w:hint="eastAsia" w:ascii="宋体" w:hAnsi="宋体" w:eastAsia="宋体"/>
        </w:rPr>
        <w:t>2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SwitchB(config-if)#interface fastethernet 0/5  ！进入接口F0/5配置模式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SwitchB(config-if)#switch access vlan </w:t>
      </w:r>
      <w:r>
        <w:rPr>
          <w:rFonts w:hint="eastAsia" w:ascii="宋体" w:hAnsi="宋体" w:eastAsia="宋体"/>
        </w:rPr>
        <w:t>2</w:t>
      </w:r>
    </w:p>
    <w:p>
      <w:r>
        <w:drawing>
          <wp:inline distT="0" distB="0" distL="114300" distR="114300">
            <wp:extent cx="3794760" cy="65532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5620" cy="281940"/>
            <wp:effectExtent l="0" t="0" r="7620" b="762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SwitchB(config)#vlan </w:t>
      </w: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 xml:space="preserve">   ！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建立VLAN4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SwitchB(config-if)#interface fastethernet 0/</w:t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5  ！进入接口F0/5配置模式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SwitchB(config-if)#switch access vlan </w:t>
      </w:r>
      <w:r>
        <w:rPr>
          <w:rFonts w:hint="eastAsia" w:ascii="宋体" w:hAnsi="宋体" w:eastAsia="宋体"/>
        </w:rPr>
        <w:t>4</w:t>
      </w:r>
    </w:p>
    <w:p>
      <w:r>
        <w:drawing>
          <wp:inline distT="0" distB="0" distL="114300" distR="114300">
            <wp:extent cx="2994660" cy="274320"/>
            <wp:effectExtent l="0" t="0" r="762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6020" cy="160020"/>
            <wp:effectExtent l="0" t="0" r="7620" b="762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/>
          <w:b/>
          <w:bCs/>
        </w:rPr>
        <w:t>2.</w:t>
      </w:r>
      <w:r>
        <w:rPr>
          <w:rFonts w:hint="eastAsia" w:ascii="宋体" w:hAnsi="宋体" w:eastAsia="宋体" w:cs="Times New Roman"/>
          <w:b/>
          <w:szCs w:val="21"/>
        </w:rPr>
        <w:t xml:space="preserve"> 把交换机SwitchB连接的0/24接口做成trunk模式。用于和SwitchA交换机的连接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SwitchB(config)#interface fastethernet 0/24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SwitchB(config-if)#switchport mode trunk</w:t>
      </w:r>
    </w:p>
    <w:p>
      <w:r>
        <w:drawing>
          <wp:inline distT="0" distB="0" distL="114300" distR="114300">
            <wp:extent cx="2857500" cy="289560"/>
            <wp:effectExtent l="0" t="0" r="762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b/>
          <w:bCs/>
        </w:rPr>
        <w:t>显示</w:t>
      </w:r>
      <w:r>
        <w:rPr>
          <w:rFonts w:ascii="宋体" w:hAnsi="宋体" w:eastAsia="宋体"/>
          <w:b/>
          <w:bCs/>
        </w:rPr>
        <w:t>VLAN配置和Trunk配置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SwitchB(config-if)#end   ！ 退出到特权模式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 #show vlan             ！ 显示VLAN配置信息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SwitchB #show interface fastethernet 0/24 switchport或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SwitchB #show interface fastethernet 0/24 trunk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1753870</wp:posOffset>
                </wp:positionV>
                <wp:extent cx="3459480" cy="259080"/>
                <wp:effectExtent l="6350" t="6350" r="8890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6036310"/>
                          <a:ext cx="34594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138.1pt;height:20.4pt;width:272.4pt;z-index:251661312;v-text-anchor:middle;mso-width-relative:page;mso-height-relative:page;" filled="f" stroked="t" coordsize="21600,21600" o:gfxdata="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SXEuK1gAAAAkBAAAPAAAAAAAAAAEAIAAAACIAAABkcnMvZG93bnJldi54bWxQSwEC&#10;FAAUAAAACACHTuJA0aWoL9oCAADBBQAADgAAAAAAAAABACAAAAAlAQAAZHJzL2Uyb0RvYy54bWxQ&#10;SwUGAAAAAAYABgBZAQAAc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0180" cy="3505200"/>
            <wp:effectExtent l="0" t="0" r="762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2340" cy="2971800"/>
            <wp:effectExtent l="0" t="0" r="762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此时左边PC2\PC3\PC4可以相互通信，利用ping命令进行检验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PC3</w:t>
      </w:r>
    </w:p>
    <w:p>
      <w:r>
        <w:drawing>
          <wp:inline distT="0" distB="0" distL="114300" distR="114300">
            <wp:extent cx="3512820" cy="1676400"/>
            <wp:effectExtent l="0" t="0" r="7620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PC4</w:t>
      </w:r>
    </w:p>
    <w:p>
      <w:r>
        <w:drawing>
          <wp:inline distT="0" distB="0" distL="114300" distR="114300">
            <wp:extent cx="3627120" cy="1729740"/>
            <wp:effectExtent l="0" t="0" r="0" b="762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 ping PC2</w:t>
      </w:r>
    </w:p>
    <w:p>
      <w:r>
        <w:drawing>
          <wp:inline distT="0" distB="0" distL="114300" distR="114300">
            <wp:extent cx="3665220" cy="167640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PC3 ping PC4</w:t>
      </w:r>
    </w:p>
    <w:p>
      <w:r>
        <w:drawing>
          <wp:inline distT="0" distB="0" distL="114300" distR="114300">
            <wp:extent cx="3406140" cy="1744980"/>
            <wp:effectExtent l="0" t="0" r="7620" b="762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PC4 ping PC2</w:t>
      </w:r>
    </w:p>
    <w:p>
      <w:r>
        <w:drawing>
          <wp:inline distT="0" distB="0" distL="114300" distR="114300">
            <wp:extent cx="3550920" cy="1478280"/>
            <wp:effectExtent l="0" t="0" r="0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 ping PC3</w:t>
      </w:r>
    </w:p>
    <w:p>
      <w:r>
        <w:drawing>
          <wp:inline distT="0" distB="0" distL="114300" distR="114300">
            <wp:extent cx="3505200" cy="173736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二、右侧路由器通信（静态路由）</w:t>
      </w:r>
    </w:p>
    <w:p>
      <w:pPr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注意需要现在思科模拟器的路由器需要手动添加串行口（W</w:t>
      </w:r>
      <w:r>
        <w:rPr>
          <w:rFonts w:ascii="宋体" w:hAnsi="宋体" w:eastAsia="宋体"/>
          <w:color w:val="auto"/>
          <w:szCs w:val="21"/>
        </w:rPr>
        <w:t>IC-2T</w:t>
      </w:r>
      <w:r>
        <w:rPr>
          <w:rFonts w:hint="eastAsia" w:ascii="宋体" w:hAnsi="宋体" w:eastAsia="宋体"/>
          <w:color w:val="auto"/>
          <w:szCs w:val="21"/>
        </w:rPr>
        <w:t>）</w:t>
      </w:r>
    </w:p>
    <w:p>
      <w:pPr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本次实验两个路由器都通过S</w:t>
      </w:r>
      <w:r>
        <w:rPr>
          <w:rFonts w:ascii="宋体" w:hAnsi="宋体" w:eastAsia="宋体"/>
          <w:color w:val="auto"/>
          <w:szCs w:val="21"/>
        </w:rPr>
        <w:t>erial 0/0</w:t>
      </w:r>
      <w:r>
        <w:rPr>
          <w:rFonts w:hint="eastAsia" w:ascii="宋体" w:hAnsi="宋体" w:eastAsia="宋体"/>
          <w:color w:val="auto"/>
          <w:szCs w:val="21"/>
        </w:rPr>
        <w:t>连接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（一）路由器A配置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1.在路由器RouterA上配置路由器接口的IP地址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RouterA(config)#interface fastethernet 0/</w:t>
      </w:r>
      <w:r>
        <w:rPr>
          <w:rFonts w:hint="eastAsia" w:ascii="宋体" w:hAnsi="宋体" w:eastAsia="宋体"/>
          <w:b/>
          <w:bCs/>
          <w:szCs w:val="21"/>
        </w:rPr>
        <w:t>0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！进入接口的配置模式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RouterA(config-if)# ip address </w:t>
      </w:r>
      <w:r>
        <w:rPr>
          <w:rFonts w:ascii="宋体" w:hAnsi="宋体" w:eastAsia="宋体"/>
          <w:b/>
          <w:bCs/>
          <w:szCs w:val="21"/>
          <w:highlight w:val="yellow"/>
        </w:rPr>
        <w:t>192.168.10.1</w:t>
      </w:r>
      <w:r>
        <w:rPr>
          <w:rFonts w:ascii="宋体" w:hAnsi="宋体" w:eastAsia="宋体"/>
          <w:szCs w:val="21"/>
        </w:rPr>
        <w:t xml:space="preserve"> 255.255.255.0  !配置接口IP地址。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RouterA(config-if)# no shutdown                     ！开启路由器的接口</w:t>
      </w:r>
    </w:p>
    <w:p>
      <w:r>
        <w:drawing>
          <wp:inline distT="0" distB="0" distL="114300" distR="114300">
            <wp:extent cx="3855720" cy="922020"/>
            <wp:effectExtent l="0" t="0" r="0" b="762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 xml:space="preserve">RouterA(config)#interface serial </w:t>
      </w:r>
      <w:r>
        <w:rPr>
          <w:rFonts w:ascii="宋体" w:hAnsi="宋体" w:eastAsia="宋体"/>
          <w:b/>
          <w:bCs/>
          <w:szCs w:val="21"/>
          <w:highlight w:val="yellow"/>
        </w:rPr>
        <w:t>0/</w:t>
      </w:r>
      <w:r>
        <w:rPr>
          <w:rFonts w:hint="eastAsia" w:ascii="宋体" w:hAnsi="宋体" w:eastAsia="宋体"/>
          <w:b/>
          <w:bCs/>
          <w:szCs w:val="21"/>
          <w:highlight w:val="yellow"/>
        </w:rPr>
        <w:t>0</w:t>
      </w:r>
      <w:r>
        <w:rPr>
          <w:rFonts w:hint="eastAsia" w:ascii="宋体" w:hAnsi="宋体" w:eastAsia="宋体"/>
          <w:b/>
          <w:bCs/>
          <w:szCs w:val="21"/>
          <w:highlight w:val="yellow"/>
          <w:lang w:val="en-US" w:eastAsia="zh-CN"/>
        </w:rPr>
        <w:t>/0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！进入接口的配置模式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RouterA(config-if)# ip address </w:t>
      </w:r>
      <w:r>
        <w:rPr>
          <w:rFonts w:ascii="宋体" w:hAnsi="宋体" w:eastAsia="宋体"/>
          <w:b/>
          <w:bCs/>
          <w:szCs w:val="21"/>
          <w:highlight w:val="yellow"/>
        </w:rPr>
        <w:t>172.16.2.1</w:t>
      </w:r>
      <w:r>
        <w:rPr>
          <w:rFonts w:ascii="宋体" w:hAnsi="宋体" w:eastAsia="宋体"/>
          <w:szCs w:val="21"/>
        </w:rPr>
        <w:t xml:space="preserve"> 255.255.255.0  !配置接口IP地址。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RouterA(config-if)# no shutdown  </w:t>
      </w:r>
    </w:p>
    <w:p>
      <w:r>
        <w:drawing>
          <wp:inline distT="0" distB="0" distL="114300" distR="114300">
            <wp:extent cx="3848100" cy="640080"/>
            <wp:effectExtent l="0" t="0" r="762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2.配置静态路由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RouterA(config)#</w:t>
      </w:r>
      <w:r>
        <w:rPr>
          <w:rFonts w:hint="eastAsia" w:ascii="宋体" w:hAnsi="宋体" w:eastAsia="宋体"/>
          <w:szCs w:val="21"/>
        </w:rPr>
        <w:t>ip</w:t>
      </w:r>
      <w:r>
        <w:rPr>
          <w:rFonts w:ascii="宋体" w:hAnsi="宋体" w:eastAsia="宋体"/>
          <w:szCs w:val="21"/>
        </w:rPr>
        <w:t xml:space="preserve"> route 192.168.20.0 255.255.255.0 192.168.10.2   </w:t>
      </w:r>
      <w:r>
        <w:rPr>
          <w:rFonts w:hint="eastAsia" w:ascii="宋体" w:hAnsi="宋体" w:eastAsia="宋体"/>
          <w:szCs w:val="21"/>
        </w:rPr>
        <w:t>!各个vlan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RouterA(config)#</w:t>
      </w:r>
      <w:r>
        <w:rPr>
          <w:rFonts w:hint="eastAsia" w:ascii="宋体" w:hAnsi="宋体" w:eastAsia="宋体"/>
          <w:szCs w:val="21"/>
        </w:rPr>
        <w:t>ip</w:t>
      </w:r>
      <w:r>
        <w:rPr>
          <w:rFonts w:ascii="宋体" w:hAnsi="宋体" w:eastAsia="宋体"/>
          <w:szCs w:val="21"/>
        </w:rPr>
        <w:t xml:space="preserve"> route 192.168.30.0 255.255.255.0 192.168.10.2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RouterA(config)#</w:t>
      </w:r>
      <w:r>
        <w:rPr>
          <w:rFonts w:hint="eastAsia" w:ascii="宋体" w:hAnsi="宋体" w:eastAsia="宋体"/>
          <w:szCs w:val="21"/>
        </w:rPr>
        <w:t>ip</w:t>
      </w:r>
      <w:r>
        <w:rPr>
          <w:rFonts w:ascii="宋体" w:hAnsi="宋体" w:eastAsia="宋体"/>
          <w:szCs w:val="21"/>
        </w:rPr>
        <w:t xml:space="preserve"> route 192.168.</w:t>
      </w:r>
      <w:r>
        <w:rPr>
          <w:rFonts w:hint="eastAsia" w:ascii="宋体" w:hAnsi="宋体" w:eastAsia="宋体"/>
          <w:szCs w:val="21"/>
        </w:rPr>
        <w:t>4</w:t>
      </w:r>
      <w:r>
        <w:rPr>
          <w:rFonts w:ascii="宋体" w:hAnsi="宋体" w:eastAsia="宋体"/>
          <w:szCs w:val="21"/>
        </w:rPr>
        <w:t>0.0 255.255.255.0 192.168.10.2</w:t>
      </w:r>
    </w:p>
    <w:p>
      <w:r>
        <w:drawing>
          <wp:inline distT="0" distB="0" distL="114300" distR="114300">
            <wp:extent cx="3970020" cy="403860"/>
            <wp:effectExtent l="0" t="0" r="7620" b="762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RouterA(config)#</w:t>
      </w:r>
      <w:r>
        <w:rPr>
          <w:rFonts w:hint="eastAsia" w:ascii="宋体" w:hAnsi="宋体" w:eastAsia="宋体"/>
          <w:szCs w:val="21"/>
        </w:rPr>
        <w:t>ip</w:t>
      </w:r>
      <w:r>
        <w:rPr>
          <w:rFonts w:ascii="宋体" w:hAnsi="宋体" w:eastAsia="宋体"/>
          <w:szCs w:val="21"/>
        </w:rPr>
        <w:t xml:space="preserve"> route 172.16.3.0 255.255.255.0 172.16.3.2 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!</w:t>
      </w:r>
      <w:r>
        <w:rPr>
          <w:rFonts w:ascii="宋体" w:hAnsi="宋体" w:eastAsia="宋体"/>
          <w:szCs w:val="21"/>
        </w:rPr>
        <w:t>RB</w:t>
      </w:r>
      <w:r>
        <w:rPr>
          <w:rFonts w:hint="eastAsia" w:ascii="宋体" w:hAnsi="宋体" w:eastAsia="宋体"/>
          <w:szCs w:val="21"/>
        </w:rPr>
        <w:t>左端口</w:t>
      </w:r>
    </w:p>
    <w:p>
      <w:r>
        <w:drawing>
          <wp:inline distT="0" distB="0" distL="114300" distR="114300">
            <wp:extent cx="3718560" cy="129540"/>
            <wp:effectExtent l="0" t="0" r="0" b="762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配置完毕后SwitchA#show ip route，显示结果如下：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6780" cy="2385060"/>
            <wp:effectExtent l="9525" t="9525" r="13335" b="1333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（二）路由器B配置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1.在路由器RouterA上配置路由器接口的IP地址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RouterB(config)#interface fastethernet 0/0           ！进入接口的配置模式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RouterB(config-if)# ip address </w:t>
      </w:r>
      <w:r>
        <w:rPr>
          <w:rFonts w:ascii="宋体" w:hAnsi="宋体" w:eastAsia="宋体"/>
          <w:szCs w:val="21"/>
          <w:highlight w:val="yellow"/>
        </w:rPr>
        <w:t>172.16.3.2</w:t>
      </w:r>
      <w:r>
        <w:rPr>
          <w:rFonts w:ascii="宋体" w:hAnsi="宋体" w:eastAsia="宋体"/>
          <w:szCs w:val="21"/>
        </w:rPr>
        <w:t xml:space="preserve"> 255.255.255.0  !配置接口IP地址。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RouterB(config-if)# no shutdown                     ！开启路由器的接口</w:t>
      </w:r>
    </w:p>
    <w:p>
      <w:r>
        <w:drawing>
          <wp:inline distT="0" distB="0" distL="114300" distR="114300">
            <wp:extent cx="5006340" cy="1889760"/>
            <wp:effectExtent l="0" t="0" r="762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 xml:space="preserve">RouterB(config)#interface serial </w:t>
      </w:r>
      <w:r>
        <w:rPr>
          <w:rFonts w:ascii="宋体" w:hAnsi="宋体" w:eastAsia="宋体"/>
          <w:b/>
          <w:bCs/>
          <w:szCs w:val="21"/>
          <w:highlight w:val="yellow"/>
        </w:rPr>
        <w:t>0/</w:t>
      </w:r>
      <w:r>
        <w:rPr>
          <w:rFonts w:hint="eastAsia" w:ascii="宋体" w:hAnsi="宋体" w:eastAsia="宋体"/>
          <w:b/>
          <w:bCs/>
          <w:szCs w:val="21"/>
          <w:highlight w:val="yellow"/>
        </w:rPr>
        <w:t>0</w:t>
      </w:r>
      <w:r>
        <w:rPr>
          <w:rFonts w:hint="eastAsia" w:ascii="宋体" w:hAnsi="宋体" w:eastAsia="宋体"/>
          <w:b/>
          <w:bCs/>
          <w:szCs w:val="21"/>
          <w:highlight w:val="yellow"/>
          <w:lang w:val="en-US" w:eastAsia="zh-CN"/>
        </w:rPr>
        <w:t>/0</w:t>
      </w:r>
      <w:r>
        <w:rPr>
          <w:rFonts w:ascii="宋体" w:hAnsi="宋体" w:eastAsia="宋体"/>
          <w:b/>
          <w:bCs/>
          <w:szCs w:val="21"/>
          <w:highlight w:val="yellow"/>
        </w:rPr>
        <w:t xml:space="preserve"> </w:t>
      </w:r>
      <w:r>
        <w:rPr>
          <w:rFonts w:ascii="宋体" w:hAnsi="宋体" w:eastAsia="宋体"/>
          <w:b/>
          <w:bCs/>
          <w:szCs w:val="21"/>
        </w:rPr>
        <w:t xml:space="preserve">          ！进入接口的配置模式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RouterB(config-if)# ip address </w:t>
      </w:r>
      <w:r>
        <w:rPr>
          <w:rFonts w:ascii="宋体" w:hAnsi="宋体" w:eastAsia="宋体"/>
          <w:szCs w:val="21"/>
          <w:highlight w:val="yellow"/>
        </w:rPr>
        <w:t>172.16.2.2</w:t>
      </w:r>
      <w:r>
        <w:rPr>
          <w:rFonts w:ascii="宋体" w:hAnsi="宋体" w:eastAsia="宋体"/>
          <w:szCs w:val="21"/>
        </w:rPr>
        <w:t xml:space="preserve"> 255.255.255.0  !配置接口IP地址。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RouterB(config-if)# no shutdown                     ！开启路由器的接口</w:t>
      </w:r>
    </w:p>
    <w:p>
      <w:r>
        <w:drawing>
          <wp:inline distT="0" distB="0" distL="114300" distR="114300">
            <wp:extent cx="5052060" cy="1135380"/>
            <wp:effectExtent l="0" t="0" r="7620" b="762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2</w:t>
      </w:r>
      <w:r>
        <w:rPr>
          <w:rFonts w:ascii="宋体" w:hAnsi="宋体" w:eastAsia="宋体"/>
          <w:b/>
          <w:bCs/>
          <w:szCs w:val="21"/>
        </w:rPr>
        <w:t>.</w:t>
      </w:r>
      <w:r>
        <w:rPr>
          <w:rFonts w:hint="eastAsia" w:ascii="宋体" w:hAnsi="宋体" w:eastAsia="宋体"/>
          <w:b/>
          <w:bCs/>
          <w:szCs w:val="21"/>
        </w:rPr>
        <w:t>配置静态路由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RouterB(cofig)#ip route 192.168.40.0 255.255.255.0 172.16.2.1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RouterB(config)#ip route 192.168.30.0 255.255.255.0 172.16.2.1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RouterB(config)#ip route 192.168.20.0 255.255.255.0 172.16.2.1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RouterB(config)#ip route 192.168.10.0 255.255.255.0 172.16.2.1</w:t>
      </w:r>
    </w:p>
    <w:p>
      <w:r>
        <w:drawing>
          <wp:inline distT="0" distB="0" distL="114300" distR="114300">
            <wp:extent cx="3901440" cy="502920"/>
            <wp:effectExtent l="0" t="0" r="0" b="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u w:val="single"/>
          <w:lang w:val="en-US" w:eastAsia="zh-CN"/>
        </w:rPr>
        <w:t>配置完毕后RouterB#show ip route，显示结果如下：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4831080" cy="2613660"/>
            <wp:effectExtent l="9525" t="9525" r="20955" b="13335"/>
            <wp:docPr id="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三层交换机与路由器连接配置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Switch A三层交换机配置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1.配置端口I</w:t>
      </w:r>
      <w:r>
        <w:rPr>
          <w:rFonts w:ascii="宋体" w:hAnsi="宋体" w:eastAsia="宋体"/>
          <w:b/>
          <w:bCs/>
          <w:szCs w:val="21"/>
        </w:rPr>
        <w:t>P</w:t>
      </w:r>
      <w:r>
        <w:rPr>
          <w:rFonts w:hint="eastAsia" w:ascii="宋体" w:hAnsi="宋体" w:eastAsia="宋体"/>
          <w:b/>
          <w:bCs/>
          <w:szCs w:val="21"/>
        </w:rPr>
        <w:t>地址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SwitchA(config)#interface fastethernet 0/10       ！</w:t>
      </w:r>
      <w:r>
        <w:rPr>
          <w:rFonts w:hint="eastAsia" w:ascii="宋体" w:hAnsi="宋体" w:eastAsia="宋体"/>
          <w:szCs w:val="21"/>
        </w:rPr>
        <w:t>进入端口10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SwitchA(config-if)#</w:t>
      </w:r>
      <w:r>
        <w:rPr>
          <w:rFonts w:ascii="宋体" w:hAnsi="宋体" w:eastAsia="宋体"/>
          <w:szCs w:val="21"/>
          <w:highlight w:val="yellow"/>
        </w:rPr>
        <w:t>no switchport</w:t>
      </w:r>
      <w:r>
        <w:rPr>
          <w:rFonts w:ascii="宋体" w:hAnsi="宋体" w:eastAsia="宋体"/>
          <w:szCs w:val="21"/>
        </w:rPr>
        <w:t xml:space="preserve">   ！</w:t>
      </w:r>
      <w:r>
        <w:rPr>
          <w:rFonts w:hint="eastAsia" w:ascii="宋体" w:hAnsi="宋体" w:eastAsia="宋体"/>
          <w:szCs w:val="21"/>
        </w:rPr>
        <w:t>关闭二层特性，用作路由端口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SwitchA(config-if)#ip address 192.168.10.2  255.255.255.0  ！配置虚拟接口VLAN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SwitchA(config-if)#no shutdown</w:t>
      </w:r>
    </w:p>
    <w:p>
      <w:pPr>
        <w:numPr>
          <w:numId w:val="0"/>
        </w:numPr>
      </w:pPr>
      <w:r>
        <w:drawing>
          <wp:inline distT="0" distB="0" distL="114300" distR="114300">
            <wp:extent cx="5013960" cy="1409700"/>
            <wp:effectExtent l="0" t="0" r="0" b="762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2.配置静态路由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SwitchA(config)#ip route 172.16.2.0 255.255.255.0 192.168.10.1 !</w:t>
      </w:r>
      <w:r>
        <w:rPr>
          <w:rFonts w:hint="eastAsia" w:ascii="宋体" w:hAnsi="宋体" w:eastAsia="宋体"/>
          <w:szCs w:val="21"/>
        </w:rPr>
        <w:t>下一跳为R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左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SwitchA(config)#ip route 172.16.3.0 255.255.255.0 192.168.10.1</w:t>
      </w:r>
    </w:p>
    <w:p>
      <w:pPr>
        <w:numPr>
          <w:numId w:val="0"/>
        </w:numPr>
      </w:pPr>
      <w:r>
        <w:drawing>
          <wp:inline distT="0" distB="0" distL="114300" distR="114300">
            <wp:extent cx="3870960" cy="281940"/>
            <wp:effectExtent l="0" t="0" r="0" b="762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路由器A配置访问控制列表</w:t>
      </w: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1</w:t>
      </w:r>
      <w:r>
        <w:rPr>
          <w:rFonts w:ascii="宋体" w:hAnsi="宋体" w:eastAsia="宋体"/>
          <w:b/>
          <w:bCs/>
          <w:szCs w:val="21"/>
        </w:rPr>
        <w:t>.定义标准ACL，并引用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RouterA# configure  terminal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RouterA(config)#access-list 1</w:t>
      </w:r>
      <w:r>
        <w:rPr>
          <w:rFonts w:hint="eastAsia" w:ascii="宋体" w:hAnsi="宋体" w:eastAsia="宋体"/>
          <w:b/>
          <w:bCs/>
          <w:szCs w:val="21"/>
        </w:rPr>
        <w:t>(数字</w:t>
      </w:r>
      <w:r>
        <w:rPr>
          <w:rFonts w:ascii="宋体" w:hAnsi="宋体" w:eastAsia="宋体"/>
          <w:b/>
          <w:bCs/>
          <w:szCs w:val="21"/>
        </w:rPr>
        <w:t xml:space="preserve">) deny </w:t>
      </w:r>
      <w:r>
        <w:rPr>
          <w:rFonts w:ascii="宋体" w:hAnsi="宋体" w:eastAsia="宋体"/>
          <w:b/>
          <w:bCs/>
          <w:szCs w:val="21"/>
          <w:highlight w:val="yellow"/>
        </w:rPr>
        <w:t>192.168.40.0</w:t>
      </w:r>
      <w:r>
        <w:rPr>
          <w:rFonts w:ascii="宋体" w:hAnsi="宋体" w:eastAsia="宋体"/>
          <w:b/>
          <w:bCs/>
          <w:szCs w:val="21"/>
        </w:rPr>
        <w:t xml:space="preserve"> 0.0.0.255</w:t>
      </w:r>
      <w:r>
        <w:rPr>
          <w:rFonts w:ascii="宋体" w:hAnsi="宋体" w:eastAsia="宋体"/>
          <w:szCs w:val="21"/>
        </w:rPr>
        <w:t xml:space="preserve">  ！限制192.168.40.0/24 网段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RouterA(config)#access-list 1(数字) permit any</w:t>
      </w:r>
      <w:r>
        <w:rPr>
          <w:rFonts w:ascii="宋体" w:hAnsi="宋体" w:eastAsia="宋体"/>
          <w:szCs w:val="21"/>
        </w:rPr>
        <w:t xml:space="preserve">             ！允许其他所有网段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RouterA(config)#</w:t>
      </w:r>
      <w:r>
        <w:rPr>
          <w:rFonts w:ascii="宋体" w:hAnsi="宋体" w:eastAsia="宋体"/>
          <w:szCs w:val="21"/>
          <w:highlight w:val="yellow"/>
        </w:rPr>
        <w:t>int s0/0</w:t>
      </w:r>
      <w:r>
        <w:rPr>
          <w:rFonts w:ascii="宋体" w:hAnsi="宋体" w:eastAsia="宋体"/>
          <w:szCs w:val="21"/>
        </w:rPr>
        <w:t xml:space="preserve">     ！在 R1 路由器 S2/0 接口的</w:t>
      </w:r>
      <w:r>
        <w:rPr>
          <w:rFonts w:hint="eastAsia" w:ascii="宋体" w:hAnsi="宋体" w:eastAsia="宋体"/>
          <w:szCs w:val="21"/>
        </w:rPr>
        <w:t>出</w:t>
      </w:r>
      <w:r>
        <w:rPr>
          <w:rFonts w:ascii="宋体" w:hAnsi="宋体" w:eastAsia="宋体"/>
          <w:szCs w:val="21"/>
        </w:rPr>
        <w:t>方向引用了访问控制列表 1，目的是过滤来自 30.1.1.0/24网段的数据包，允许其他所有网段的数据包通过。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RouterA(config-if)#ip access-group 1</w:t>
      </w:r>
      <w:r>
        <w:rPr>
          <w:rFonts w:ascii="宋体" w:hAnsi="宋体" w:eastAsia="宋体"/>
          <w:b/>
          <w:bCs/>
          <w:szCs w:val="21"/>
        </w:rPr>
        <w:t xml:space="preserve"> </w:t>
      </w:r>
      <w:r>
        <w:rPr>
          <w:rFonts w:ascii="宋体" w:hAnsi="宋体" w:eastAsia="宋体"/>
          <w:b/>
          <w:bCs/>
          <w:szCs w:val="21"/>
          <w:highlight w:val="yellow"/>
        </w:rPr>
        <w:t>out</w:t>
      </w:r>
      <w:r>
        <w:rPr>
          <w:rFonts w:ascii="宋体" w:hAnsi="宋体" w:eastAsia="宋体"/>
          <w:szCs w:val="21"/>
        </w:rPr>
        <w:t xml:space="preserve">   !数据包是进入（in）,离开（out）路由器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09060" cy="281940"/>
            <wp:effectExtent l="0" t="0" r="7620" b="7620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1880" cy="586740"/>
            <wp:effectExtent l="0" t="0" r="0" b="7620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2</w:t>
      </w:r>
      <w:r>
        <w:rPr>
          <w:rFonts w:ascii="宋体" w:hAnsi="宋体" w:eastAsia="宋体"/>
          <w:b/>
          <w:bCs/>
          <w:szCs w:val="21"/>
        </w:rPr>
        <w:t>.查看配置情况，并测试ACL效果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 #show ip access-list 1 (数字)        !列出了所定义的访问控制列表的情况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 #show ip int s</w:t>
      </w:r>
      <w:r>
        <w:rPr>
          <w:rFonts w:hint="eastAsia" w:ascii="宋体" w:hAnsi="宋体" w:eastAsia="宋体"/>
          <w:szCs w:val="21"/>
        </w:rPr>
        <w:t>0</w:t>
      </w:r>
      <w:r>
        <w:rPr>
          <w:rFonts w:ascii="宋体" w:hAnsi="宋体" w:eastAsia="宋体"/>
          <w:szCs w:val="21"/>
        </w:rPr>
        <w:t>/0             !列出访问控制列表引用情况的信息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 #clear access-list counters      ！清空了访问控制列表的计数器，以便观察实验结果。所谓清空计数器，就是把访问控制列表各行的匹配数清空。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RouterA #show ip access-l 1(数字)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19300" cy="502920"/>
            <wp:effectExtent l="0" t="0" r="7620" b="0"/>
            <wp:docPr id="5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8080" cy="2827020"/>
            <wp:effectExtent l="0" t="0" r="0" b="762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17420" cy="685800"/>
            <wp:effectExtent l="0" t="0" r="7620" b="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配置ACL前，PC2（办公网）</w:t>
      </w:r>
      <w:r>
        <w:rPr>
          <w:rFonts w:hint="eastAsia"/>
          <w:vertAlign w:val="baseline"/>
          <w:lang w:val="en-US" w:eastAsia="zh-CN"/>
        </w:rPr>
        <w:t>、PC4（学生网）均可ping通FTP服务器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PC2 ping FTP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57575" cy="1584325"/>
            <wp:effectExtent l="0" t="0" r="1905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 ping FTP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3445" cy="1209040"/>
            <wp:effectExtent l="0" t="0" r="1079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配置ACL后，PC2（办公网）</w:t>
      </w:r>
      <w:r>
        <w:rPr>
          <w:rFonts w:hint="eastAsia"/>
          <w:vertAlign w:val="baseline"/>
          <w:lang w:val="en-US" w:eastAsia="zh-CN"/>
        </w:rPr>
        <w:t>可ping通FTP服务器，PC4（学生网）不可ping通FTP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PC2 ping FTP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63290" cy="1650365"/>
            <wp:effectExtent l="0" t="0" r="11430" b="10795"/>
            <wp:docPr id="5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 ping FTP</w:t>
      </w:r>
    </w:p>
    <w:p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501650</wp:posOffset>
                </wp:positionV>
                <wp:extent cx="802640" cy="482600"/>
                <wp:effectExtent l="6350" t="6350" r="13970" b="139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695" y="7192010"/>
                          <a:ext cx="80264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65pt;margin-top:39.5pt;height:38pt;width:63.2pt;z-index:251662336;v-text-anchor:middle;mso-width-relative:page;mso-height-relative:page;" filled="f" stroked="t" coordsize="21600,21600" o:gfxdata="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RnJtj1gAAAAoBAAAPAAAAAAAAAAEAIAAAACIAAABkcnMvZG93bnJldi54bWxQSwECFAAUAAAA&#10;CACHTuJAU8at/NQCAADABQAADgAAAAAAAAABACAAAAAlAQAAZHJzL2Uyb0RvYy54bWxQSwUGAAAA&#10;AAYABgBZAQAAa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85515" cy="1345565"/>
            <wp:effectExtent l="0" t="0" r="4445" b="10795"/>
            <wp:docPr id="5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（六）实验结果</w:t>
      </w:r>
    </w:p>
    <w:p>
      <w:pPr>
        <w:bidi w:val="0"/>
      </w:pPr>
      <w:r>
        <w:drawing>
          <wp:inline distT="0" distB="0" distL="114300" distR="114300">
            <wp:extent cx="4867275" cy="3731895"/>
            <wp:effectExtent l="0" t="0" r="9525" b="1905"/>
            <wp:docPr id="6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思科模拟器配置图如上：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完成全部配置后，主机间互ping测试网络连通性，结果如下：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办公PC与学生PC互ping，均可ping通，实现VLAN 2与VLAN 4跨VLAN通信成功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网管PC分别ping办公PC、学生PC，均可ping通，VLAN 3与VLAN 2、VLAN 3与VLAN 4跨交换机VLAN通信成功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办公PC ping FTP服务器，可以ping通，VLAN 3内主机跨交换机、路由器与FTP服务器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学生PC ping FTP服务器，</w:t>
      </w:r>
      <w:r>
        <w:rPr>
          <w:rFonts w:hint="eastAsia"/>
          <w:sz w:val="21"/>
          <w:szCs w:val="21"/>
          <w:vertAlign w:val="baseline"/>
          <w:lang w:val="en-US" w:eastAsia="zh-CN"/>
        </w:rPr>
        <w:t>不能ping通，显示</w:t>
      </w:r>
      <w:r>
        <w:rPr>
          <w:sz w:val="21"/>
          <w:szCs w:val="21"/>
        </w:rPr>
        <w:t>Destination host unreachable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因为设置ACL限制</w:t>
      </w:r>
      <w:r>
        <w:rPr>
          <w:rFonts w:hint="eastAsia"/>
          <w:vertAlign w:val="baseline"/>
          <w:lang w:val="en-US" w:eastAsia="zh-CN"/>
        </w:rPr>
        <w:t>VLAN 4访问，所以VLAN4内主机不可访问FTP服务器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问题回答：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如果需要在VLAN3的主机上运行WireShark监听其他主机，如何实现？(需要端口镜像)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答：需要在三层交换机SA上进行端口镜像配置，将其他主机连接的端口（在本实验中为0/24）的流量转发到VLAN3的主机连接的端口0/5。由于思科模拟器不能运行WireShark验证结果，没有进一步尝试。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学生网内的主机不能访问FTP服务器，能否ping通呢？为什么？如何设置wireshark显示过滤器才能监听访问是否成功？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答：不能ping通，因为在RouterA中设置了访问控制列表，过滤了来自192.168.40.0网段的所有数据包的进出，这也包括ping命令所依赖的ICMP数据包，因此无法ping通。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（七）实验总结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本次实验在实验室并没有做成功，在实验室时实现了vlan2、vlan3、vlan4之间的通信，FTP和vlan1之间的通信，失败的主要问题在于三层交换机0/20端口与RouterA 0/1端口的连接不通，原因可能是当时的实验设备R1本身存在故障，还有部分原因是没有在三层交换机上配置路由表，导致找不到通往RouterA的路由。实验结束后，在思科模拟器上重新实验，重新编写了配置代码，实验成功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实验过程中有以下要点：</w:t>
      </w:r>
    </w:p>
    <w:p>
      <w:pPr>
        <w:numPr>
          <w:ilvl w:val="0"/>
          <w:numId w:val="6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要实现两个vlan跨交换机通信，需要在其中一个交换机上配置镜像，将其他主机连接的端口的流量转发到该主机连接的端口中</w:t>
      </w:r>
    </w:p>
    <w:p>
      <w:pPr>
        <w:numPr>
          <w:ilvl w:val="0"/>
          <w:numId w:val="6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交换机之间的连接要使用trunk模式，三层交换机还需对trunk进行封装</w:t>
      </w:r>
    </w:p>
    <w:p>
      <w:pPr>
        <w:numPr>
          <w:ilvl w:val="0"/>
          <w:numId w:val="6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要注意区分网关、网络号、IP号等概念，易发生混淆</w:t>
      </w:r>
    </w:p>
    <w:p>
      <w:pPr>
        <w:numPr>
          <w:ilvl w:val="0"/>
          <w:numId w:val="6"/>
        </w:numPr>
        <w:ind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本实验采用静态路由器，在模拟器上，</w:t>
      </w:r>
      <w:r>
        <w:rPr>
          <w:rFonts w:hint="eastAsia" w:ascii="宋体" w:hAnsi="宋体" w:eastAsia="宋体"/>
          <w:color w:val="auto"/>
          <w:szCs w:val="21"/>
        </w:rPr>
        <w:t>注意需要现在思科模拟器的路由器需要手动添加串行口（W</w:t>
      </w:r>
      <w:r>
        <w:rPr>
          <w:rFonts w:ascii="宋体" w:hAnsi="宋体" w:eastAsia="宋体"/>
          <w:color w:val="auto"/>
          <w:szCs w:val="21"/>
        </w:rPr>
        <w:t>IC-2T</w:t>
      </w:r>
      <w:r>
        <w:rPr>
          <w:rFonts w:hint="eastAsia" w:ascii="宋体" w:hAnsi="宋体" w:eastAsia="宋体"/>
          <w:color w:val="auto"/>
          <w:szCs w:val="21"/>
        </w:rPr>
        <w:t>）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8AC41"/>
    <w:multiLevelType w:val="singleLevel"/>
    <w:tmpl w:val="81E8AC4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F778DB6"/>
    <w:multiLevelType w:val="singleLevel"/>
    <w:tmpl w:val="DF778D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A9C7C2"/>
    <w:multiLevelType w:val="singleLevel"/>
    <w:tmpl w:val="09A9C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48495A"/>
    <w:multiLevelType w:val="singleLevel"/>
    <w:tmpl w:val="224849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D014628"/>
    <w:multiLevelType w:val="singleLevel"/>
    <w:tmpl w:val="4D01462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microsoft.com/office/2011/relationships/people" Target="people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2021-12-20T06:03:29Z</dcterms:created>
  <dc:creator>86150</dc:creator>
  <cp:lastModifiedBy>宝藏女孩</cp:lastModifiedBy>
  <dcterms:modified xsi:type="dcterms:W3CDTF">2021-12-20T11:02:50Z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E112A1D8C77F49D1B26717BFE068A5C1</vt:lpwstr>
  </property>
</Properties>
</file>