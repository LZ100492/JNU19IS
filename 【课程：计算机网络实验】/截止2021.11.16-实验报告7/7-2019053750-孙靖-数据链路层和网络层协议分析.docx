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val="en-US" w:eastAsia="zh-CN"/>
        </w:rPr>
        <w:t xml:space="preserve"> </w:t>
      </w: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360" w:lineRule="exact"/>
        <w:jc w:val="both"/>
        <w:rPr>
          <w:rFonts w:hint="default" w:eastAsia="楷体_GB2312"/>
          <w:sz w:val="28"/>
          <w:szCs w:val="28"/>
          <w:u w:val="single"/>
          <w:lang w:val="en-US" w:eastAsia="zh-CN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数据链路层和网络层协议分析  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潘冰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孙靖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2019053750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hint="eastAsia" w:eastAsia="楷体_GB2312"/>
          <w:sz w:val="28"/>
          <w:szCs w:val="28"/>
          <w:u w:val="single"/>
        </w:rPr>
        <w:t>/人工智能产业学院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理解链路层、网络层主要协议格式，以及协议的工作原理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理解网关和子网掩码概念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学会利用网络嗅探器（如</w:t>
      </w:r>
      <w:r>
        <w:rPr>
          <w:b/>
          <w:bCs/>
          <w:sz w:val="21"/>
          <w:szCs w:val="21"/>
        </w:rPr>
        <w:t>Wireshark</w:t>
      </w:r>
      <w:r>
        <w:rPr>
          <w:rFonts w:hint="eastAsia"/>
          <w:sz w:val="21"/>
          <w:szCs w:val="21"/>
        </w:rPr>
        <w:t>）分析协议格式和协议的工作过程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学会使用ping、tracert、arp等命令</w:t>
      </w:r>
      <w:r>
        <w:rPr>
          <w:rFonts w:hint="eastAsia"/>
          <w:sz w:val="21"/>
          <w:szCs w:val="21"/>
          <w:lang w:eastAsia="zh-CN"/>
        </w:rPr>
        <w:t>并使用嗅探器分析其工作过程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>实验内容</w:t>
      </w:r>
    </w:p>
    <w:p>
      <w:pPr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用嗅探器捕获数据包。</w:t>
      </w:r>
    </w:p>
    <w:p>
      <w:pPr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分析以太网帧、ARP协议、IP协议、ICMP协议格式</w:t>
      </w:r>
    </w:p>
    <w:p>
      <w:pPr>
        <w:numPr>
          <w:ilvl w:val="0"/>
          <w:numId w:val="3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分析PING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TRACERT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ARP</w:t>
      </w:r>
      <w:r>
        <w:rPr>
          <w:rFonts w:hint="eastAsia"/>
          <w:sz w:val="21"/>
          <w:szCs w:val="21"/>
        </w:rPr>
        <w:t>命令的工作过程</w:t>
      </w:r>
    </w:p>
    <w:p>
      <w:pPr>
        <w:numPr>
          <w:ilvl w:val="0"/>
          <w:numId w:val="3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通过修改主机的网关为指定默认网关、本机</w:t>
      </w:r>
      <w:r>
        <w:rPr>
          <w:rFonts w:hint="eastAsia"/>
          <w:sz w:val="21"/>
          <w:szCs w:val="21"/>
          <w:lang w:val="en-US" w:eastAsia="zh-CN"/>
        </w:rPr>
        <w:t>IP地址或不设置网关，观察ping的结果，用嗅探器捕获数据包并分析。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三、实验原理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1、网络嗅探器</w:t>
      </w:r>
    </w:p>
    <w:p>
      <w:pPr>
        <w:ind w:firstLine="420"/>
        <w:rPr>
          <w:sz w:val="21"/>
          <w:szCs w:val="21"/>
        </w:rPr>
      </w:pPr>
      <w:r>
        <w:rPr>
          <w:bCs/>
          <w:sz w:val="21"/>
          <w:szCs w:val="21"/>
        </w:rPr>
        <w:t>Wireshark</w:t>
      </w:r>
      <w:r>
        <w:rPr>
          <w:sz w:val="21"/>
          <w:szCs w:val="21"/>
        </w:rPr>
        <w:t>是一个网络数据包分析软件。</w:t>
      </w:r>
      <w:r>
        <w:rPr>
          <w:rFonts w:hint="eastAsia"/>
          <w:sz w:val="21"/>
          <w:szCs w:val="21"/>
        </w:rPr>
        <w:t>通过该软件可以获取</w:t>
      </w:r>
      <w:r>
        <w:rPr>
          <w:sz w:val="21"/>
          <w:szCs w:val="21"/>
        </w:rPr>
        <w:t>网络数据包，并</w:t>
      </w:r>
      <w:r>
        <w:rPr>
          <w:rFonts w:hint="eastAsia"/>
          <w:sz w:val="21"/>
          <w:szCs w:val="21"/>
        </w:rPr>
        <w:t>能进行统计分析</w:t>
      </w:r>
      <w:r>
        <w:rPr>
          <w:sz w:val="21"/>
          <w:szCs w:val="21"/>
        </w:rPr>
        <w:t>网络数据包数据。</w:t>
      </w:r>
      <w:r>
        <w:rPr>
          <w:rFonts w:hint="eastAsia"/>
          <w:sz w:val="21"/>
          <w:szCs w:val="21"/>
        </w:rPr>
        <w:t>运行</w:t>
      </w:r>
      <w:r>
        <w:rPr>
          <w:bCs/>
          <w:sz w:val="21"/>
          <w:szCs w:val="21"/>
        </w:rPr>
        <w:t>Wireshark</w:t>
      </w:r>
      <w:r>
        <w:rPr>
          <w:rFonts w:hint="eastAsia"/>
          <w:bCs/>
          <w:sz w:val="21"/>
          <w:szCs w:val="21"/>
        </w:rPr>
        <w:t>时需要</w:t>
      </w:r>
      <w:r>
        <w:rPr>
          <w:sz w:val="21"/>
          <w:szCs w:val="21"/>
        </w:rPr>
        <w:t>将网卡</w:t>
      </w:r>
      <w:r>
        <w:rPr>
          <w:rFonts w:hint="eastAsia"/>
          <w:sz w:val="21"/>
          <w:szCs w:val="21"/>
        </w:rPr>
        <w:t>设为</w:t>
      </w:r>
      <w:r>
        <w:rPr>
          <w:b/>
          <w:bCs/>
          <w:sz w:val="21"/>
          <w:szCs w:val="21"/>
        </w:rPr>
        <w:t>混合模式</w:t>
      </w:r>
      <w:r>
        <w:rPr>
          <w:sz w:val="21"/>
          <w:szCs w:val="21"/>
        </w:rPr>
        <w:t>。</w:t>
      </w:r>
    </w:p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如果在交换环境里对其他主机进行嗅探，需要对交换机端口进行映射。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2、协议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以太网上使用的ARP协议格式</w:t>
      </w:r>
    </w:p>
    <w:p>
      <w:p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fldChar w:fldCharType="begin"/>
      </w:r>
      <w:r>
        <w:rPr>
          <w:rFonts w:ascii="宋体" w:hAnsi="宋体" w:cs="宋体"/>
          <w:kern w:val="0"/>
          <w:sz w:val="21"/>
          <w:szCs w:val="21"/>
        </w:rPr>
        <w:instrText xml:space="preserve"> INCLUDEPICTURE "http://hiphotos.baidu.com/369109971/pic/item/502a664472e3655a510ffe28.jpg" \* MERGEFORMATINET </w:instrText>
      </w:r>
      <w:r>
        <w:rPr>
          <w:rFonts w:ascii="宋体" w:hAnsi="宋体" w:cs="宋体"/>
          <w:kern w:val="0"/>
          <w:sz w:val="21"/>
          <w:szCs w:val="21"/>
        </w:rPr>
        <w:fldChar w:fldCharType="separate"/>
      </w:r>
      <w:r>
        <w:rPr>
          <w:rFonts w:ascii="宋体" w:hAnsi="宋体" w:cs="宋体"/>
          <w:kern w:val="0"/>
          <w:sz w:val="21"/>
          <w:szCs w:val="21"/>
        </w:rPr>
        <w:drawing>
          <wp:inline distT="0" distB="0" distL="114300" distR="114300">
            <wp:extent cx="5952490" cy="2051685"/>
            <wp:effectExtent l="0" t="0" r="3810" b="5715"/>
            <wp:docPr id="2" name="图片 1" descr="502a664472e3655a510ff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502a664472e3655a510ffe28"/>
                    <pic:cNvPicPr>
                      <a:picLocks noChangeAspect="1"/>
                    </pic:cNvPicPr>
                  </pic:nvPicPr>
                  <pic:blipFill>
                    <a:blip r:embed="rId4"/>
                    <a:srcRect b="12439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1"/>
          <w:szCs w:val="21"/>
        </w:rPr>
        <w:fldChar w:fldCharType="end"/>
      </w: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5"/>
        </w:numPr>
        <w:rPr>
          <w:rFonts w:hint="eastAsia"/>
          <w:bCs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安装</w:t>
      </w:r>
      <w:r>
        <w:rPr>
          <w:bCs/>
          <w:sz w:val="21"/>
          <w:szCs w:val="21"/>
        </w:rPr>
        <w:t>Wireshark</w:t>
      </w: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以太</w:t>
      </w:r>
      <w:r>
        <w:rPr>
          <w:rFonts w:hint="eastAsia"/>
          <w:sz w:val="21"/>
          <w:szCs w:val="21"/>
          <w:lang w:eastAsia="zh-CN"/>
        </w:rPr>
        <w:t>网</w:t>
      </w:r>
      <w:r>
        <w:rPr>
          <w:rFonts w:hint="eastAsia"/>
          <w:sz w:val="21"/>
          <w:szCs w:val="21"/>
        </w:rPr>
        <w:t>协议分析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2450" cy="20129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Header Length:IPv4的首部长度。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Differentiated Services Field（区分服务）:用来获得更好的服务， 用来指定特殊的数据包处理方式。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Total Length:指首部和数据的总长度。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Identification：IPv4在存储器中维持一个计数器，每产生一个数据包，计数器加一，把值赋给该字段。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Flags：目前只有两位有意义。最低位为1表示后面“还有分片”的数据报，为0表示这已经是最后一个数据片；中间一位为1表示“不能分片”，为0才允许分片。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片偏移：13位，较长的分组在经过通信链路中因为分组过大进行分片，分片后在原分组中的相对位置。片偏移以8字节为偏移单位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Time to Live（生存时间）：表示数据包在网络中的寿命，英文缩写是TTL（Time To Live），功能是“跳数限制”。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Protocol：指出此数据包携带数度的协议。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Header checksum（首部效验和）：数据包每经过一个路由器，路由器都要重新计算一下首部检验和，若首部未发生变化，则此结果必为0，于是就保留这个数据报。这个字段只检验数据报的首部，但不包括数据部分。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Source：发送数据包方IPv4地址。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Destinatio：接受方IPv4地址。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选项字段：1字节到40字节不等。长度可变，支持排错，测量，安全等措施</w:t>
      </w:r>
    </w:p>
    <w:p>
      <w:pPr>
        <w:numPr>
          <w:ilvl w:val="0"/>
          <w:numId w:val="5"/>
        </w:num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ARP协议分析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9781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/>
          <w:lang w:val="en-US" w:eastAsia="zh-CN"/>
        </w:rPr>
        <w:t>Hardware type（网卡类型）：以太网（Ethernet）是1。我们常见的网络都是以太网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/>
          <w:lang w:val="en-US" w:eastAsia="zh-CN"/>
        </w:rPr>
        <w:t>Protocol type：查询中提供的网络地址的类型，IPv4是0x0800。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/>
          <w:lang w:val="en-US" w:eastAsia="zh-CN"/>
        </w:rPr>
        <w:t>Harware size：网卡地址长度，以太网网卡是6字节。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(4).</w:t>
      </w:r>
      <w:r>
        <w:rPr>
          <w:rFonts w:hint="default"/>
          <w:lang w:val="en-US" w:eastAsia="zh-CN"/>
        </w:rPr>
        <w:t>Protocol size：查询中提供的网络地址的的长度，IPv4是4字节。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(5).</w:t>
      </w:r>
      <w:r>
        <w:rPr>
          <w:rFonts w:hint="default"/>
          <w:lang w:val="en-US" w:eastAsia="zh-CN"/>
        </w:rPr>
        <w:t>Opcode：查询包值为1，响应包值为2。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(6).</w:t>
      </w:r>
      <w:r>
        <w:rPr>
          <w:rFonts w:hint="default"/>
          <w:lang w:val="en-US" w:eastAsia="zh-CN"/>
        </w:rPr>
        <w:t>Sender MAC address：发送者的Mac地址。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(7).</w:t>
      </w:r>
      <w:r>
        <w:rPr>
          <w:rFonts w:hint="default"/>
          <w:lang w:val="en-US" w:eastAsia="zh-CN"/>
        </w:rPr>
        <w:t>Sender IP address：发送者的IP地址。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(8).</w:t>
      </w:r>
      <w:r>
        <w:rPr>
          <w:rFonts w:hint="default"/>
          <w:lang w:val="en-US" w:eastAsia="zh-CN"/>
        </w:rPr>
        <w:t>Target MAC address：接收者的Mac地址，指向性查询包是MAC地址表中记录的mac，广播性查询包是00:00:00:00:00:00。（注意区分ARP头和Eth头，指向性查询包Eth头的dst mac是MAC地址表中记录的mac，而广播性查询包是ff:ff:ff:ff:ff:ff）。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(9).</w:t>
      </w:r>
      <w:r>
        <w:rPr>
          <w:rFonts w:hint="default"/>
          <w:lang w:val="en-US" w:eastAsia="zh-CN"/>
        </w:rPr>
        <w:t>Target protocol address：要查询目标的mac地址的ip。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4、IP协议分析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70500" cy="1912620"/>
            <wp:effectExtent l="0" t="0" r="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32125"/>
            <wp:effectExtent l="0" t="0" r="1143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(1).版本(4bit)。ip报文中，版本占了4位，用来表示该协议采用的是那一个版本的ip，相同版本的ip才能进行通信。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2).</w:t>
      </w:r>
      <w:r>
        <w:rPr>
          <w:rFonts w:hint="default" w:eastAsia="宋体"/>
          <w:lang w:val="en-US" w:eastAsia="zh-CN"/>
        </w:rPr>
        <w:t>首部长度(4bit)。该字段表示整个ip包头的长度，其中数的单位是4字节。即二进制数0000-1111（十进制数0-15），其中一个最小长度为0字节，最大长度为60字节。一般来说此处的值为0101，表示头长度为20字节。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3).</w:t>
      </w:r>
      <w:r>
        <w:rPr>
          <w:rFonts w:hint="default" w:eastAsia="宋体"/>
          <w:lang w:val="en-US" w:eastAsia="zh-CN"/>
        </w:rPr>
        <w:t>区分服务(8bit)。该字段用来获得更好的服务，在旧标准中叫做服务类型，但实际上一直未被使用过。1998 年这个字段改名为区分服务。只有在使用区分服（DiffServ）时，这个字段才起作用。在一般的情况下都不使用这个字段。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4).</w:t>
      </w:r>
      <w:r>
        <w:rPr>
          <w:rFonts w:hint="default" w:eastAsia="宋体"/>
          <w:lang w:val="en-US" w:eastAsia="zh-CN"/>
        </w:rPr>
        <w:t>总长度(16bit)。该字段指首部和数据之和的长度，单位为字节，因此数据报的最大长度为 65535 字节。总长度必须不超过最大传送单元 MTU。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(5).</w:t>
      </w:r>
      <w:r>
        <w:rPr>
          <w:rFonts w:hint="default" w:eastAsia="宋体"/>
          <w:lang w:val="en-US" w:eastAsia="zh-CN"/>
        </w:rPr>
        <w:t>标识(16bit)。标识(identification)占 16 位，它是一个计数器，用来产生数据报的标识。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(6).</w:t>
      </w:r>
      <w:r>
        <w:rPr>
          <w:rFonts w:hint="default" w:eastAsia="宋体"/>
          <w:lang w:val="en-US" w:eastAsia="zh-CN"/>
        </w:rPr>
        <w:t>标志(3bit)。标志(flag)占 3 位，目前只有前两位有意义。标志字段的最低位是 MF (More Fragment)。MF=1 表示后面“还有分片”。MF=0 表示最后一个分片。标志字段中间的一位是 DF (Don't Fragment) 。只有当 DF=0 时才允许分片。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(7).</w:t>
      </w:r>
      <w:r>
        <w:rPr>
          <w:rFonts w:hint="default" w:eastAsia="宋体"/>
          <w:lang w:val="en-US" w:eastAsia="zh-CN"/>
        </w:rPr>
        <w:t>片偏移(13 bit)。该字段指出较长的分组在分片后某片在原分组中的相对位置。片偏移以 8 个字节为偏移单位。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(8).</w:t>
      </w:r>
      <w:r>
        <w:rPr>
          <w:rFonts w:hint="default" w:eastAsia="宋体"/>
          <w:lang w:val="en-US" w:eastAsia="zh-CN"/>
        </w:rPr>
        <w:t>生存时间(8 bit)。记为 TTL (Time To Live)数据报在网络中可通过的路由器数的最大值。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(9).</w:t>
      </w:r>
      <w:r>
        <w:rPr>
          <w:rFonts w:hint="default" w:eastAsia="宋体"/>
          <w:lang w:val="en-US" w:eastAsia="zh-CN"/>
        </w:rPr>
        <w:t>协议(8 bit)。该字段指出此数据报携带的数据使用何种协议以便目的主机的 IP 层将数据部分上交给哪个处理过程。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(10).</w:t>
      </w:r>
      <w:r>
        <w:rPr>
          <w:rFonts w:hint="default" w:eastAsia="宋体"/>
          <w:lang w:val="en-US" w:eastAsia="zh-CN"/>
        </w:rPr>
        <w:t>首部检验和(16 bit)。该字段只检验数据报的首部不检验数据部分。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(11).</w:t>
      </w:r>
      <w:r>
        <w:rPr>
          <w:rFonts w:hint="default" w:eastAsia="宋体"/>
          <w:lang w:val="en-US" w:eastAsia="zh-CN"/>
        </w:rPr>
        <w:t>源地址/目的地址(32bit)。</w:t>
      </w:r>
    </w:p>
    <w:p>
      <w:pPr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ICMP协议分析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06930"/>
            <wp:effectExtent l="0" t="0" r="571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141220"/>
            <wp:effectExtent l="0" t="0" r="1016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(1).ICMP协议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(2).请求报文类型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(3).请求报文代码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(4).校验和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(5).标识符BE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(6).标识符LE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(7).序列号BE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(8).序列号LE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(9).响应帧为1242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(10).数据</w:t>
      </w:r>
    </w:p>
    <w:p>
      <w:r>
        <w:drawing>
          <wp:inline distT="0" distB="0" distL="114300" distR="114300">
            <wp:extent cx="5269865" cy="1799590"/>
            <wp:effectExtent l="0" t="0" r="63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思考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、为什么运行ping 127.0.0.1时，不能捕获到ICMP报文？如果运行ping  本机IP地址能收到报文吗？ 为什么？</w:t>
      </w:r>
    </w:p>
    <w:p>
      <w:pPr>
        <w:ind w:left="324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ping127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0.0.1</w:t>
      </w:r>
      <w:r>
        <w:rPr>
          <w:rFonts w:hint="eastAsia"/>
          <w:sz w:val="21"/>
          <w:szCs w:val="21"/>
        </w:rPr>
        <w:t>的地址数据包根本就没到网口，所以抓不到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ping本机应该能收到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在ping 的过程中，返回信息“Request timed out” 和“</w:t>
      </w:r>
      <w:r>
        <w:rPr>
          <w:rFonts w:hint="eastAsia"/>
          <w:bCs/>
          <w:sz w:val="21"/>
          <w:szCs w:val="21"/>
        </w:rPr>
        <w:t>Destination Host Unreachable</w:t>
      </w:r>
      <w:r>
        <w:rPr>
          <w:rFonts w:hint="eastAsia"/>
          <w:sz w:val="21"/>
          <w:szCs w:val="21"/>
        </w:rPr>
        <w:t>”分别是由哪些情况引起的？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Request timed out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（1） 对方已关机，或者网络上根本没有这个地址：比如在上图中主机A中PING 192.168.0.7 ,或者主机B关机了，在主机A中PING 192.168.0.5 都会得到超时的信息。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（2）对方与自己不在同一网段内，通过路由也无法找到对方，但有时对方确实是存在的，当然不存在也是返回超时的信息。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（3）对方确实存在，但设置了ICMP数据包过滤（比如防火墙设置）。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</w:rPr>
        <w:t>4）错误设置IP地址</w:t>
      </w:r>
    </w:p>
    <w:p>
      <w:pPr>
        <w:numPr>
          <w:ilvl w:val="0"/>
          <w:numId w:val="0"/>
        </w:numPr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Destination host Unreachable</w:t>
      </w:r>
      <w:r>
        <w:rPr>
          <w:rFonts w:hint="eastAsia"/>
          <w:sz w:val="21"/>
          <w:szCs w:val="21"/>
          <w:lang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（1） 对方与自己不在同一网段内，而自己又未设置默认的路由，比如上例中A机中不设定默认的路由，运行Ping 192.168.0.1.4就会出现“Destination host Unreachable”。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（2）网线出了故障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3FD75"/>
    <w:multiLevelType w:val="singleLevel"/>
    <w:tmpl w:val="8F93F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E"/>
    <w:multiLevelType w:val="singleLevel"/>
    <w:tmpl w:val="0000001E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00000028"/>
    <w:multiLevelType w:val="multilevel"/>
    <w:tmpl w:val="0000002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8C26437"/>
    <w:multiLevelType w:val="singleLevel"/>
    <w:tmpl w:val="38C2643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62C0"/>
    <w:rsid w:val="363142A4"/>
    <w:rsid w:val="648B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2021-11-02T02:23:00Z</dcterms:created>
  <dc:creator>水漾月微醺</dc:creator>
  <cp:lastModifiedBy>水漾月微醺</cp:lastModifiedBy>
  <dcterms:modified xsi:type="dcterms:W3CDTF">2021-11-15T13:37:50Z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CFDF4D17AF984EDBAA916034D30F5605</vt:lpwstr>
  </property>
</Properties>
</file>