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  <w:r>
        <w:rPr>
          <w:rFonts w:ascii="Times New Roman" w:hAnsi="Times New Roman" w:eastAsia="楷体_GB2312" w:cs="Times New Roman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课程名称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计算机网络实验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楷体_GB2312" w:cs="Times New Roman"/>
          <w:sz w:val="28"/>
          <w:szCs w:val="28"/>
        </w:rPr>
        <w:t>成绩评定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数据链路层和网络层协议分析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</w:rPr>
        <w:t>指导教师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潘冰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实验项目编号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07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实验项目类型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验证型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实验地点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B402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学生姓名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杨活权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eastAsia="楷体_GB2312" w:cs="Times New Roman"/>
          <w:sz w:val="28"/>
          <w:szCs w:val="28"/>
        </w:rPr>
        <w:t>学号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  2019051120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numPr>
          <w:ins w:id="0" w:author="MC SYSTEM" w:date="2006-06-11T14:06:00Z"/>
        </w:num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学院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智能科学与工程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楷体_GB2312" w:cs="Times New Roman"/>
          <w:sz w:val="28"/>
          <w:szCs w:val="28"/>
        </w:rPr>
        <w:t>系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楷体_GB2312" w:cs="Times New Roman"/>
          <w:sz w:val="28"/>
          <w:szCs w:val="28"/>
        </w:rPr>
        <w:t>专业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信息安全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实验时间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2021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午～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9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【实验目的】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理解链路层、网络层主要协议格式，以及协议的工作原理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理解网关和子网掩码概念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学会利用网络嗅探器（如</w:t>
      </w:r>
      <w:r>
        <w:rPr>
          <w:b/>
          <w:bCs/>
          <w:sz w:val="21"/>
          <w:szCs w:val="21"/>
        </w:rPr>
        <w:t>Wireshark</w:t>
      </w:r>
      <w:r>
        <w:rPr>
          <w:rFonts w:hint="eastAsia"/>
          <w:sz w:val="21"/>
          <w:szCs w:val="21"/>
        </w:rPr>
        <w:t>）分析协议格式和协议的工作过程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学会使用ping、tracert、arp等命令</w:t>
      </w:r>
      <w:r>
        <w:rPr>
          <w:rFonts w:hint="eastAsia"/>
          <w:sz w:val="21"/>
          <w:szCs w:val="21"/>
          <w:lang w:eastAsia="zh-CN"/>
        </w:rPr>
        <w:t>并使用嗅探器分析其工作过程</w:t>
      </w:r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【实验内容】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用嗅探器捕获数据包。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分析以太网帧、ARP协议、IP协议、ICMP协议格式</w:t>
      </w:r>
    </w:p>
    <w:p>
      <w:pPr>
        <w:numPr>
          <w:ilvl w:val="0"/>
          <w:numId w:val="2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分析PING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TRACERT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ARP</w:t>
      </w:r>
      <w:r>
        <w:rPr>
          <w:rFonts w:hint="eastAsia"/>
          <w:sz w:val="21"/>
          <w:szCs w:val="21"/>
        </w:rPr>
        <w:t>命令的工作过程</w:t>
      </w:r>
    </w:p>
    <w:p>
      <w:pPr>
        <w:numPr>
          <w:ilvl w:val="0"/>
          <w:numId w:val="2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通过修改主机的网关为指定默认网关、本机</w:t>
      </w:r>
      <w:r>
        <w:rPr>
          <w:rFonts w:hint="eastAsia"/>
          <w:sz w:val="21"/>
          <w:szCs w:val="21"/>
          <w:lang w:val="en-US" w:eastAsia="zh-CN"/>
        </w:rPr>
        <w:t>IP地址或不设置网关，观察ping的结果，用嗅探器捕获数据包并分析。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【实验原理】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1、网络嗅探器</w:t>
      </w:r>
    </w:p>
    <w:p>
      <w:pPr>
        <w:ind w:firstLine="420"/>
        <w:rPr>
          <w:sz w:val="21"/>
          <w:szCs w:val="21"/>
        </w:rPr>
      </w:pPr>
      <w:r>
        <w:rPr>
          <w:bCs/>
          <w:sz w:val="21"/>
          <w:szCs w:val="21"/>
        </w:rPr>
        <w:t>Wireshark</w:t>
      </w:r>
      <w:r>
        <w:rPr>
          <w:sz w:val="21"/>
          <w:szCs w:val="21"/>
        </w:rPr>
        <w:t>是一个网络数据包分析软件。</w:t>
      </w:r>
      <w:r>
        <w:rPr>
          <w:rFonts w:hint="eastAsia"/>
          <w:sz w:val="21"/>
          <w:szCs w:val="21"/>
        </w:rPr>
        <w:t>通过该软件可以获取</w:t>
      </w:r>
      <w:r>
        <w:rPr>
          <w:sz w:val="21"/>
          <w:szCs w:val="21"/>
        </w:rPr>
        <w:t>网络数据包，并</w:t>
      </w:r>
      <w:r>
        <w:rPr>
          <w:rFonts w:hint="eastAsia"/>
          <w:sz w:val="21"/>
          <w:szCs w:val="21"/>
        </w:rPr>
        <w:t>能进行统计分析</w:t>
      </w:r>
      <w:r>
        <w:rPr>
          <w:sz w:val="21"/>
          <w:szCs w:val="21"/>
        </w:rPr>
        <w:t>网络数据包数据。</w:t>
      </w:r>
      <w:r>
        <w:rPr>
          <w:rFonts w:hint="eastAsia"/>
          <w:sz w:val="21"/>
          <w:szCs w:val="21"/>
        </w:rPr>
        <w:t>运行</w:t>
      </w:r>
      <w:r>
        <w:rPr>
          <w:bCs/>
          <w:sz w:val="21"/>
          <w:szCs w:val="21"/>
        </w:rPr>
        <w:t>Wireshark</w:t>
      </w:r>
      <w:r>
        <w:rPr>
          <w:rFonts w:hint="eastAsia"/>
          <w:bCs/>
          <w:sz w:val="21"/>
          <w:szCs w:val="21"/>
        </w:rPr>
        <w:t>时需要</w:t>
      </w:r>
      <w:r>
        <w:rPr>
          <w:sz w:val="21"/>
          <w:szCs w:val="21"/>
        </w:rPr>
        <w:t>将网卡</w:t>
      </w:r>
      <w:r>
        <w:rPr>
          <w:rFonts w:hint="eastAsia"/>
          <w:sz w:val="21"/>
          <w:szCs w:val="21"/>
        </w:rPr>
        <w:t>设为</w:t>
      </w:r>
      <w:r>
        <w:rPr>
          <w:b/>
          <w:bCs/>
          <w:sz w:val="21"/>
          <w:szCs w:val="21"/>
        </w:rPr>
        <w:t>混合模式</w:t>
      </w:r>
      <w:r>
        <w:rPr>
          <w:sz w:val="21"/>
          <w:szCs w:val="21"/>
        </w:rPr>
        <w:t>。</w:t>
      </w:r>
    </w:p>
    <w:p>
      <w:p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如果在交换环境里对其他主机进行嗅探，需要对交换机端口进行映射。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2、协议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以太网上使用的ARP协议格式</w:t>
      </w:r>
    </w:p>
    <w:p>
      <w:pPr>
        <w:rPr>
          <w:rFonts w:hint="eastAsia"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fldChar w:fldCharType="begin"/>
      </w:r>
      <w:r>
        <w:rPr>
          <w:rFonts w:ascii="宋体" w:hAnsi="宋体" w:cs="宋体"/>
          <w:kern w:val="0"/>
          <w:sz w:val="21"/>
          <w:szCs w:val="21"/>
        </w:rPr>
        <w:instrText xml:space="preserve"> INCLUDEPICTURE "http://hiphotos.baidu.com/369109971/pic/item/502a664472e3655a510ffe28.jpg" \* MERGEFORMATINET </w:instrText>
      </w:r>
      <w:r>
        <w:rPr>
          <w:rFonts w:ascii="宋体" w:hAnsi="宋体" w:cs="宋体"/>
          <w:kern w:val="0"/>
          <w:sz w:val="21"/>
          <w:szCs w:val="21"/>
        </w:rPr>
        <w:fldChar w:fldCharType="separate"/>
      </w:r>
      <w:r>
        <w:rPr>
          <w:rFonts w:ascii="宋体" w:hAnsi="宋体" w:cs="宋体"/>
          <w:kern w:val="0"/>
          <w:sz w:val="21"/>
          <w:szCs w:val="21"/>
        </w:rPr>
        <w:drawing>
          <wp:inline distT="0" distB="0" distL="114300" distR="114300">
            <wp:extent cx="5952490" cy="2051685"/>
            <wp:effectExtent l="0" t="0" r="6350" b="5715"/>
            <wp:docPr id="1" name="图片 1" descr="502a664472e3655a510ff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02a664472e3655a510ffe28"/>
                    <pic:cNvPicPr>
                      <a:picLocks noChangeAspect="1"/>
                    </pic:cNvPicPr>
                  </pic:nvPicPr>
                  <pic:blipFill>
                    <a:blip r:embed="rId4"/>
                    <a:srcRect b="12439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1"/>
          <w:szCs w:val="21"/>
        </w:rPr>
        <w:fldChar w:fldCharType="end"/>
      </w:r>
    </w:p>
    <w:p>
      <w:pPr>
        <w:rPr>
          <w:rFonts w:hint="eastAsia" w:ascii="宋体" w:hAnsi="宋体" w:cs="宋体"/>
          <w:b/>
          <w:kern w:val="0"/>
          <w:sz w:val="21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1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kern w:val="0"/>
          <w:sz w:val="21"/>
          <w:szCs w:val="21"/>
        </w:rPr>
        <w:t>其他协议数据包格式见教材</w:t>
      </w:r>
      <w:r>
        <w:rPr>
          <w:rFonts w:hint="eastAsia" w:ascii="宋体" w:hAnsi="宋体" w:cs="宋体"/>
          <w:kern w:val="0"/>
          <w:sz w:val="21"/>
          <w:szCs w:val="21"/>
        </w:rPr>
        <w:t>。</w:t>
      </w:r>
    </w:p>
    <w:p>
      <w:pPr>
        <w:jc w:val="left"/>
        <w:rPr>
          <w:rFonts w:hint="eastAsia" w:ascii="宋体" w:hAnsi="宋体" w:cs="宋体"/>
          <w:kern w:val="0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【实验环境】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计算机2台，交换机一台。</w:t>
      </w:r>
    </w:p>
    <w:p>
      <w:pPr>
        <w:rPr>
          <w:rFonts w:hint="eastAsia" w:ascii="宋体" w:hAnsi="宋体" w:cs="宋体"/>
          <w:b/>
          <w:kern w:val="0"/>
          <w:sz w:val="21"/>
          <w:szCs w:val="21"/>
        </w:rPr>
      </w:pPr>
      <w:r>
        <w:rPr>
          <w:rFonts w:hint="eastAsia" w:ascii="宋体" w:hAnsi="宋体" w:cs="宋体"/>
          <w:b/>
          <w:kern w:val="0"/>
          <w:sz w:val="21"/>
          <w:szCs w:val="21"/>
        </w:rPr>
        <w:t>【实验步骤】</w:t>
      </w:r>
    </w:p>
    <w:p>
      <w:pPr>
        <w:numPr>
          <w:ilvl w:val="0"/>
          <w:numId w:val="3"/>
        </w:numPr>
        <w:rPr>
          <w:rFonts w:hint="eastAsia"/>
          <w:bCs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安装</w:t>
      </w:r>
      <w:r>
        <w:rPr>
          <w:bCs/>
          <w:sz w:val="21"/>
          <w:szCs w:val="21"/>
        </w:rPr>
        <w:t>Wireshark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以太</w:t>
      </w:r>
      <w:r>
        <w:rPr>
          <w:rFonts w:hint="eastAsia"/>
          <w:sz w:val="21"/>
          <w:szCs w:val="21"/>
          <w:lang w:eastAsia="zh-CN"/>
        </w:rPr>
        <w:t>网</w:t>
      </w:r>
      <w:r>
        <w:rPr>
          <w:rFonts w:hint="eastAsia"/>
          <w:sz w:val="21"/>
          <w:szCs w:val="21"/>
        </w:rPr>
        <w:t>协议分析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从主机A上向主机B发PING检测报文，捕获以太数据帧，记录并分析</w:t>
      </w:r>
      <w:r>
        <w:rPr>
          <w:rFonts w:hint="eastAsia"/>
          <w:sz w:val="21"/>
          <w:szCs w:val="21"/>
          <w:lang w:val="en-US" w:eastAsia="zh-CN"/>
        </w:rPr>
        <w:t>MAC帧</w:t>
      </w:r>
      <w:r>
        <w:rPr>
          <w:rFonts w:hint="eastAsia"/>
          <w:sz w:val="21"/>
          <w:szCs w:val="21"/>
        </w:rPr>
        <w:t>各字段的含义。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2668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>
            <w:r>
              <w:rPr>
                <w:rFonts w:hint="eastAsia"/>
              </w:rPr>
              <w:t>设备</w:t>
            </w:r>
          </w:p>
        </w:tc>
        <w:tc>
          <w:tcPr>
            <w:tcW w:w="2668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>
            <w:r>
              <w:rPr>
                <w:rFonts w:hint="eastAsia"/>
              </w:rPr>
              <w:t>主机A</w:t>
            </w:r>
          </w:p>
        </w:tc>
        <w:tc>
          <w:tcPr>
            <w:tcW w:w="26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192.168.43.48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90-78-41-64-33-31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>
            <w:r>
              <w:rPr>
                <w:rFonts w:hint="eastAsia"/>
              </w:rPr>
              <w:t>主机B</w:t>
            </w:r>
          </w:p>
        </w:tc>
        <w:tc>
          <w:tcPr>
            <w:tcW w:w="266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192.168.43.17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f8-89-d2-39-b1-09</w:t>
            </w:r>
          </w:p>
        </w:tc>
      </w:tr>
    </w:tbl>
    <w:p>
      <w:pPr>
        <w:ind w:firstLine="360"/>
        <w:rPr>
          <w:rFonts w:hint="eastAsia"/>
          <w:sz w:val="21"/>
          <w:szCs w:val="21"/>
        </w:rPr>
      </w:pPr>
    </w:p>
    <w:p>
      <w:pPr>
        <w:ind w:firstLine="360"/>
      </w:pPr>
      <w:r>
        <w:drawing>
          <wp:inline distT="0" distB="0" distL="114300" distR="114300">
            <wp:extent cx="5271770" cy="730885"/>
            <wp:effectExtent l="0" t="0" r="5080" b="1206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drawing>
          <wp:inline distT="0" distB="0" distL="114300" distR="114300">
            <wp:extent cx="5266055" cy="1661160"/>
            <wp:effectExtent l="0" t="0" r="10795" b="152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Dst</w:t>
      </w:r>
      <w:r>
        <w:rPr>
          <w:rFonts w:hint="eastAsia"/>
          <w:color w:val="FF0000"/>
        </w:rPr>
        <w:t>是目的MAC地址。</w:t>
      </w:r>
      <w:r>
        <w:rPr>
          <w:rFonts w:hint="eastAsia"/>
          <w:color w:val="FF0000"/>
          <w:lang w:val="en-US" w:eastAsia="zh-CN"/>
        </w:rPr>
        <w:t>Dst</w:t>
      </w:r>
      <w:r>
        <w:rPr>
          <w:rFonts w:hint="eastAsia"/>
          <w:color w:val="FF0000"/>
        </w:rPr>
        <w:t>字段长度为6个字节，标识帧的接收者。</w:t>
      </w:r>
    </w:p>
    <w:p>
      <w:pPr>
        <w:ind w:firstLine="36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Src</w:t>
      </w:r>
      <w:r>
        <w:rPr>
          <w:rFonts w:hint="eastAsia"/>
          <w:color w:val="FF0000"/>
        </w:rPr>
        <w:t>是源MAC地址。</w:t>
      </w:r>
      <w:r>
        <w:rPr>
          <w:rFonts w:hint="eastAsia"/>
          <w:color w:val="FF0000"/>
          <w:lang w:val="en-US" w:eastAsia="zh-CN"/>
        </w:rPr>
        <w:t>Src</w:t>
      </w:r>
      <w:r>
        <w:rPr>
          <w:rFonts w:hint="eastAsia"/>
          <w:color w:val="FF0000"/>
        </w:rPr>
        <w:t>字段长度为6个字节，标识帧的发送者。</w:t>
      </w:r>
    </w:p>
    <w:p>
      <w:pPr>
        <w:ind w:firstLine="360"/>
        <w:rPr>
          <w:rFonts w:hint="eastAsia"/>
          <w:color w:val="FF0000"/>
        </w:rPr>
      </w:pPr>
      <w:r>
        <w:rPr>
          <w:rFonts w:hint="eastAsia"/>
          <w:color w:val="FF0000"/>
        </w:rPr>
        <w:t>类型字段（Type）用于标识数据字段中包含的高层协议，该字段长度为2个字节。类型字段取值为0x0800的帧代表IP协议帧；类型字段取值为0806的帧代表ARP协议帧。</w:t>
      </w:r>
    </w:p>
    <w:p>
      <w:pPr>
        <w:ind w:firstLine="360"/>
        <w:rPr>
          <w:rFonts w:hint="eastAsia"/>
        </w:rPr>
      </w:pP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ARP协议分析</w:t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进入DOS窗口，用arp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 xml:space="preserve"> a 查看本机上的ARP表的情况，然后用 arp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d  B 删除B的记录（如果有的话）；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057775" cy="5086350"/>
            <wp:effectExtent l="0" t="0" r="9525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删除arp表中主机B的记录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5133975"/>
            <wp:effectExtent l="0" t="0" r="0" b="952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运行</w:t>
      </w:r>
      <w:r>
        <w:rPr>
          <w:bCs/>
          <w:sz w:val="21"/>
          <w:szCs w:val="21"/>
        </w:rPr>
        <w:t>Wireshark</w:t>
      </w:r>
      <w:r>
        <w:rPr>
          <w:rFonts w:hint="eastAsia"/>
          <w:sz w:val="21"/>
          <w:szCs w:val="21"/>
        </w:rPr>
        <w:t>程序；</w:t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把网线断开1分钟，然后再联网，观察此时是否能捕获ARP报文，如果能，记录并分析各字段的含义；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1077595"/>
            <wp:effectExtent l="0" t="0" r="6350" b="825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请求分组：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1532890"/>
            <wp:effectExtent l="0" t="0" r="6350" b="1016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Hardware type(硬件地址类型)：该字段表示物理网络类型，，即标识数据链路层使用的是那一种协议，其中0x0001为以太网。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Protocol type(</w:t>
      </w:r>
      <w:r>
        <w:rPr>
          <w:rFonts w:hint="default"/>
          <w:color w:val="FF0000"/>
          <w:lang w:val="en-US" w:eastAsia="zh-CN"/>
        </w:rPr>
        <w:t>协议地址类型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default"/>
          <w:color w:val="FF0000"/>
          <w:lang w:val="en-US" w:eastAsia="zh-CN"/>
        </w:rPr>
        <w:t>：该字段表示网络地址类型，即标识网络层使用的是那一种协议，其中0x0800表示为ip。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Hardware size(</w:t>
      </w:r>
      <w:r>
        <w:rPr>
          <w:rFonts w:hint="default"/>
          <w:color w:val="FF0000"/>
          <w:lang w:val="en-US" w:eastAsia="zh-CN"/>
        </w:rPr>
        <w:t>硬件地址长度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default"/>
          <w:color w:val="FF0000"/>
          <w:lang w:val="en-US" w:eastAsia="zh-CN"/>
        </w:rPr>
        <w:t>：表示源和目的物理地址的长度，单位是字节。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Protocol size(</w:t>
      </w:r>
      <w:r>
        <w:rPr>
          <w:rFonts w:hint="default"/>
          <w:color w:val="FF0000"/>
          <w:lang w:val="en-US" w:eastAsia="zh-CN"/>
        </w:rPr>
        <w:t>协议地址长度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default"/>
          <w:color w:val="FF0000"/>
          <w:lang w:val="en-US" w:eastAsia="zh-CN"/>
        </w:rPr>
        <w:t>：表示源和目的的协议地址的长度，单位是字节。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Opcode(</w:t>
      </w:r>
      <w:r>
        <w:rPr>
          <w:rFonts w:hint="default"/>
          <w:color w:val="FF0000"/>
          <w:lang w:val="en-US" w:eastAsia="zh-CN"/>
        </w:rPr>
        <w:t>操作</w:t>
      </w:r>
      <w:r>
        <w:rPr>
          <w:rFonts w:hint="eastAsia"/>
          <w:color w:val="FF0000"/>
          <w:lang w:val="en-US" w:eastAsia="zh-CN"/>
        </w:rPr>
        <w:t>码)</w:t>
      </w:r>
      <w:r>
        <w:rPr>
          <w:rFonts w:hint="default"/>
          <w:color w:val="FF0000"/>
          <w:lang w:val="en-US" w:eastAsia="zh-CN"/>
        </w:rPr>
        <w:t>：记录该报文的类型，其中1表示ARP请求报文，2表示ARP响应报文。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最后是发送方和接收方各自的MAC地址和IP地址，这是广播所以目的mac地址置为全0。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响应分组：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4310" cy="2274570"/>
            <wp:effectExtent l="0" t="0" r="13970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各字段基本相同，除了操作的值为2，表示ARP响应报文。除此之外，响应报文是以单播形式发送的，因为目的地址是确定的。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从主机A上向主机B发PING检测报文，观察此时是否能捕获ARP报文，如果能，记录并分析各字段的含义；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599440"/>
            <wp:effectExtent l="0" t="0" r="381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055" cy="1527810"/>
            <wp:effectExtent l="0" t="0" r="10795" b="1524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请求报文是以广播的形式发送的，因为ARP表中并没有目标主机的MAC地址。报文中目标MAC地址置为全0。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055" cy="1527810"/>
            <wp:effectExtent l="0" t="0" r="10795" b="1524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响应报文是以单播的形式发送的，因为目标主机的MAC地址是确定的。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通过arp - a 查看ARP表的更新情况，记录此时能否看到B对应的MAC地址；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可以看到B的MAC地址</w:t>
      </w:r>
    </w:p>
    <w:p>
      <w:pPr>
        <w:numPr>
          <w:ilvl w:val="0"/>
          <w:numId w:val="0"/>
        </w:numPr>
        <w:ind w:left="420" w:left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62475" cy="4991100"/>
            <wp:effectExtent l="0" t="0" r="9525" b="0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再次从主机A上向主机B发PING检测报文，或者再次从主机B上向主机A发PING检测报文，观察看此时是否能捕获ARP报文；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捕获不到，因为主机A的ARP表中有主机B的MAC地址，主机Aping主机B时直接从ARP表中获取主机B的MAC地址，而不需要发送ARP包进行获取。</w:t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主机A上和主机B停止进行任何数据通信，5分钟后再次从A向B发PING检测报文，或者从主机B上向主机A发PING检测报文，观察看此时是否能捕获ARP报文。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325120"/>
            <wp:effectExtent l="0" t="0" r="5715" b="17780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能捕获到，因为五分钟过后ARP表进行了更新，里面没有了主机B的MAC地址。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4、IP协议分析</w:t>
      </w:r>
    </w:p>
    <w:p>
      <w:pPr>
        <w:numPr>
          <w:ilvl w:val="0"/>
          <w:numId w:val="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从主机A上向主机B发PING检测报文，捕获IP数据包，记录并分析各字段的含义，并与IP数据包格式进行比较;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4310" cy="675005"/>
            <wp:effectExtent l="0" t="0" r="2540" b="10795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1996440"/>
            <wp:effectExtent l="0" t="0" r="8255" b="3810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版本号：占用4位，表示该IP数据包使用的IP协议版本。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头长度：占用4位，表示整个报头的长度。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服务类型：占用8位，用于规定本数据包的处理方式。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总长度：占用16位，表示整个IP数据包的长度，以字节为单位。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标识：占16位，可以使分片后各数据报片最后能正确地重装成为原来的数据报。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标志：占3位，但目前只有2位有意义. 标志字段中的最低位记为 MF(More Fragment).MF=1即表示后面"还有分片"的数据报.MF=0表示这已是若干数据报片中的最后一个.标志字段中间的一位记为DF(Don't Fragment),意思是"不能分片",只有当 DF=0时才允许分片。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片偏移：占 13位.较长的分组在分片后,某片在原分组中的相对位置.也就是说,相对用户数据字段的起点,该片从何处开始.片偏移以 8个字节为偏移单位,这就是说,每个分片的长度一定是 8字节(64位)的整数倍。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生存时间：占8位，目的是防止无法交付的数据报无限制地在因特网中兜圈子,因而白白消耗网络资源。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协议：占 8 位.协议字段指出此数据报携带的数据是使用何种协议,以便使目的主机的IP层知道应将数据部分上交给哪个处理过程.详细资料请看文章最后的注释。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首部检验和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占 16位.这个字段只检验数据报的首部,但不包括数据部分.这是因为数据报每经过一个路由器,都要重新计算一下首都检验和 (一些字段,如生存时间,标志,片偏移等都可能发生变化),不检验数据部分可减少计算的工作量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源地址:占32位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目的地址:占 32位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使用ping命令，制定数据包长度，如ping -l 2000，使用嗅探器观察IP分片情况，并分析</w:t>
      </w:r>
      <w:r>
        <w:rPr>
          <w:rFonts w:hint="eastAsia"/>
          <w:b/>
          <w:bCs/>
          <w:sz w:val="21"/>
          <w:szCs w:val="21"/>
          <w:lang w:val="en-US" w:eastAsia="zh-CN"/>
        </w:rPr>
        <w:t>分片和重组</w:t>
      </w:r>
      <w:r>
        <w:rPr>
          <w:rFonts w:hint="eastAsia"/>
          <w:sz w:val="21"/>
          <w:szCs w:val="21"/>
          <w:lang w:val="en-US" w:eastAsia="zh-CN"/>
        </w:rPr>
        <w:t>过程。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774065"/>
            <wp:effectExtent l="0" t="0" r="3175" b="6985"/>
            <wp:docPr id="4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4310" cy="1759585"/>
            <wp:effectExtent l="0" t="0" r="2540" b="12065"/>
            <wp:docPr id="4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5420" cy="2348865"/>
            <wp:effectExtent l="0" t="0" r="11430" b="13335"/>
            <wp:docPr id="4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根据图中可以看出一个2000字节的IP数据包被分成了两片，第一片Total length为1500字节，除去首部20字节，数据部分是1480字节；第二片是Total length是548字节，除去IP首部20字节和ICMP首部8字节，数据部分是520字节，两个切片通过相同的标识进行重组，加起来数据刚好是2000字节。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ICMP协议分析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通过ping和tracet命令，了解ICMP协议的使用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eastAsia"/>
          <w:color w:val="0000FF"/>
          <w:sz w:val="21"/>
          <w:szCs w:val="21"/>
        </w:rPr>
      </w:pPr>
      <w:r>
        <w:rPr>
          <w:rFonts w:hint="eastAsia"/>
          <w:sz w:val="21"/>
          <w:szCs w:val="21"/>
        </w:rPr>
        <w:t>从主机A上向主机B发PING检测报文，捕获ICMP请求数据包和应答数据包，记录并分析各字段的含义，并与ICMP数据包格式进行比较；</w:t>
      </w:r>
      <w:r>
        <w:rPr>
          <w:rFonts w:hint="eastAsia"/>
          <w:color w:val="0000FF"/>
          <w:sz w:val="21"/>
          <w:szCs w:val="21"/>
          <w:lang w:eastAsia="zh-CN"/>
        </w:rPr>
        <w:t>如果返回的差错信息，请分析是由于什么差错引起的。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3515" cy="802640"/>
            <wp:effectExtent l="0" t="0" r="13335" b="16510"/>
            <wp:docPr id="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571875" cy="1695450"/>
            <wp:effectExtent l="0" t="0" r="9525" b="0"/>
            <wp:docPr id="4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Type：占8位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Code：占8位，类型字段和代码字段共同决定一种ICMP报文的类型，(8,0)代表ping请求，（0，0）代表ping应答。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Checksum：占16位</w:t>
      </w:r>
    </w:p>
    <w:p>
      <w:pPr>
        <w:pStyle w:val="10"/>
        <w:ind w:left="420" w:leftChars="0" w:firstLine="0" w:firstLineChars="0"/>
        <w:rPr>
          <w:color w:val="FF0000"/>
        </w:rPr>
      </w:pPr>
      <w:r>
        <w:rPr>
          <w:rFonts w:hint="eastAsia"/>
          <w:color w:val="FF0000"/>
        </w:rPr>
        <w:t>Identifier：标识，占两个字节，用于标识本ICMP进程</w:t>
      </w:r>
    </w:p>
    <w:p>
      <w:pPr>
        <w:pStyle w:val="10"/>
        <w:ind w:left="420" w:leftChars="0" w:firstLine="0" w:firstLineChars="0"/>
        <w:rPr>
          <w:color w:val="FF0000"/>
        </w:rPr>
      </w:pPr>
      <w:r>
        <w:rPr>
          <w:rFonts w:hint="eastAsia"/>
          <w:color w:val="FF0000"/>
        </w:rPr>
        <w:t>Sequence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number：序号，与标识一起用于匹配请求和应答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  <w:lang w:eastAsia="zh-CN"/>
        </w:rPr>
        <w:t>使用</w:t>
      </w:r>
      <w:r>
        <w:rPr>
          <w:rFonts w:hint="eastAsia"/>
          <w:color w:val="0000FF"/>
          <w:sz w:val="21"/>
          <w:szCs w:val="21"/>
          <w:lang w:val="en-US" w:eastAsia="zh-CN"/>
        </w:rPr>
        <w:t>tracert命令，跟踪某台主机，使用wireshark捕获数据包，分析不同类型ICMP响应数据包格式（如type=8,type=0,type=11）。分析tracert工作原理。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sz w:val="21"/>
          <w:szCs w:val="21"/>
        </w:rPr>
      </w:pPr>
      <w:r>
        <w:drawing>
          <wp:inline distT="0" distB="0" distL="114300" distR="114300">
            <wp:extent cx="5273675" cy="2336800"/>
            <wp:effectExtent l="0" t="0" r="14605" b="1016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2880" cy="2517775"/>
            <wp:effectExtent l="0" t="0" r="13970" b="15875"/>
            <wp:docPr id="4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295400"/>
            <wp:effectExtent l="0" t="0" r="2540" b="0"/>
            <wp:docPr id="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Type为8，Code为0代表ping请求。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8595" cy="1393825"/>
            <wp:effectExtent l="0" t="0" r="8255" b="15875"/>
            <wp:docPr id="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Type为0，Code为0代表ping应答。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 w:ascii="宋体" w:hAnsi="宋体" w:cs="宋体"/>
          <w:b/>
          <w:kern w:val="0"/>
          <w:sz w:val="21"/>
          <w:szCs w:val="21"/>
        </w:rPr>
      </w:pPr>
      <w:r>
        <w:rPr>
          <w:rFonts w:hint="eastAsia" w:ascii="宋体" w:hAnsi="宋体" w:cs="宋体"/>
          <w:b/>
          <w:kern w:val="0"/>
          <w:sz w:val="21"/>
          <w:szCs w:val="21"/>
        </w:rPr>
        <w:t>【思考题】</w:t>
      </w:r>
      <w:r>
        <w:rPr>
          <w:rFonts w:hint="eastAsia" w:ascii="宋体" w:hAnsi="宋体" w:cs="宋体"/>
          <w:b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b/>
          <w:color w:val="0000FF"/>
          <w:kern w:val="0"/>
          <w:sz w:val="21"/>
          <w:szCs w:val="21"/>
          <w:lang w:eastAsia="zh-CN"/>
        </w:rPr>
        <w:t>分析原因并通过实验验证</w:t>
      </w:r>
      <w:r>
        <w:rPr>
          <w:rFonts w:hint="eastAsia" w:ascii="宋体" w:hAnsi="宋体" w:cs="宋体"/>
          <w:b/>
          <w:kern w:val="0"/>
          <w:sz w:val="21"/>
          <w:szCs w:val="21"/>
          <w:lang w:eastAsia="zh-CN"/>
        </w:rPr>
        <w:t>）</w:t>
      </w:r>
    </w:p>
    <w:p>
      <w:pPr>
        <w:numPr>
          <w:ilvl w:val="0"/>
          <w:numId w:val="7"/>
        </w:num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在ARP包分析实验过程中，为什么A有时能捕获ARP报文，有时却不能捕获ARP报文？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这个要看主机A的ARP表中有无目标主机的IP-MAC映射关系，如果没有的话就需要广播ARP包去获取目标主机的MAC地址，就可以捕获到ARP报文；如果有的话就直接从ARP表中获取目标主机的MAC地址，而不需要广播，则捕获不到ARP报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为什么运行ping 127.0.0.1时，不能捕获到ICMP报文？如果运行ping  本机IP地址能收到报文吗？ 为什么？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Ping127.0.0.1时，属于环回测试，只是检查本地TCP/IP协议是否设置，并不会经过网卡，所以抓不到。Ping本机IP地址也收不到，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数据包没有发到网口。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在ping 的过程中，返回信息“Request timed out” 和“</w:t>
      </w:r>
      <w:r>
        <w:rPr>
          <w:rFonts w:hint="eastAsia"/>
          <w:bCs/>
          <w:sz w:val="21"/>
          <w:szCs w:val="21"/>
        </w:rPr>
        <w:t>Destination Host Unreachable</w:t>
      </w:r>
      <w:r>
        <w:rPr>
          <w:rFonts w:hint="eastAsia"/>
          <w:sz w:val="21"/>
          <w:szCs w:val="21"/>
        </w:rPr>
        <w:t>”分别是由哪些情况引起的？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eastAsia="宋体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</w:rPr>
        <w:t>“</w:t>
      </w:r>
      <w:r>
        <w:rPr>
          <w:rFonts w:hint="eastAsia"/>
          <w:bCs/>
          <w:color w:val="FF0000"/>
          <w:sz w:val="21"/>
          <w:szCs w:val="21"/>
        </w:rPr>
        <w:t>Destination Host Unreachable</w:t>
      </w:r>
      <w:r>
        <w:rPr>
          <w:rFonts w:hint="eastAsia"/>
          <w:color w:val="FF0000"/>
          <w:sz w:val="21"/>
          <w:szCs w:val="21"/>
        </w:rPr>
        <w:t xml:space="preserve">” </w:t>
      </w:r>
      <w:r>
        <w:rPr>
          <w:rFonts w:hint="eastAsia"/>
          <w:color w:val="FF0000"/>
          <w:sz w:val="21"/>
          <w:szCs w:val="21"/>
          <w:lang w:val="en-US" w:eastAsia="zh-CN"/>
        </w:rPr>
        <w:t>是</w:t>
      </w:r>
      <w:r>
        <w:rPr>
          <w:rFonts w:hint="eastAsia"/>
          <w:color w:val="FF0000"/>
          <w:sz w:val="21"/>
          <w:szCs w:val="21"/>
        </w:rPr>
        <w:t>本地系统没有到所需目标的路由，或者远程路</w:t>
      </w:r>
      <w:r>
        <w:rPr>
          <w:rFonts w:hint="eastAsia"/>
          <w:color w:val="FF0000"/>
          <w:sz w:val="21"/>
          <w:szCs w:val="21"/>
          <w:lang w:val="en-US" w:eastAsia="zh-CN"/>
        </w:rPr>
        <w:t>由器</w:t>
      </w:r>
      <w:r>
        <w:rPr>
          <w:rFonts w:hint="eastAsia"/>
          <w:color w:val="FF0000"/>
          <w:sz w:val="21"/>
          <w:szCs w:val="21"/>
        </w:rPr>
        <w:t>报告它没有到目标的路由。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</w:p>
    <w:p>
      <w:pPr>
        <w:numPr>
          <w:ilvl w:val="-2"/>
          <w:numId w:val="0"/>
        </w:numPr>
        <w:ind w:left="0" w:leftChars="0"/>
        <w:jc w:val="left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“Request timed out”最常见的情况包括网络拥塞，ARP请求失败，数据包过滤，路由错误或静默丢弃。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</w:rPr>
      </w:pPr>
    </w:p>
    <w:p>
      <w:pPr>
        <w:ind w:firstLine="417" w:firstLineChars="199"/>
        <w:rPr>
          <w:rFonts w:hint="eastAsia"/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4、请通过实验</w:t>
      </w:r>
      <w:r>
        <w:rPr>
          <w:rFonts w:hint="eastAsia"/>
          <w:b/>
          <w:bCs w:val="0"/>
          <w:sz w:val="21"/>
          <w:szCs w:val="21"/>
          <w:lang w:val="en-US" w:eastAsia="zh-CN"/>
        </w:rPr>
        <w:t>验证</w:t>
      </w:r>
      <w:r>
        <w:rPr>
          <w:rFonts w:hint="eastAsia"/>
          <w:bCs/>
          <w:sz w:val="21"/>
          <w:szCs w:val="21"/>
          <w:lang w:val="en-US" w:eastAsia="zh-CN"/>
        </w:rPr>
        <w:t>：</w:t>
      </w:r>
    </w:p>
    <w:p>
      <w:pPr>
        <w:ind w:firstLine="417" w:firstLineChars="199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主机如果不设置“网关”，同一网段内的主机可以相互通信。用ping命令测试，用嗅探器</w:t>
      </w:r>
      <w:r>
        <w:rPr>
          <w:rFonts w:hint="eastAsia"/>
          <w:bCs/>
          <w:sz w:val="21"/>
          <w:szCs w:val="21"/>
          <w:lang w:eastAsia="zh-CN"/>
        </w:rPr>
        <w:t>测试</w:t>
      </w:r>
      <w:r>
        <w:rPr>
          <w:rFonts w:hint="eastAsia"/>
          <w:bCs/>
          <w:sz w:val="21"/>
          <w:szCs w:val="21"/>
        </w:rPr>
        <w:t>可以捕获8个ICMP数据包，2个ARP数据包。不同网段的主机不能通信，用PING命令测试，会显示“ Destination Host Unreachable”，因为没有指明网关，无法发送出去，因此显示“目的主机不可达”，用嗅探器捕获不到任何信息。</w:t>
      </w:r>
    </w:p>
    <w:p>
      <w:pPr>
        <w:ind w:firstLine="417" w:firstLineChars="199"/>
      </w:pPr>
      <w:bookmarkStart w:id="0" w:name="_GoBack"/>
      <w:r>
        <w:drawing>
          <wp:inline distT="0" distB="0" distL="114300" distR="114300">
            <wp:extent cx="4823460" cy="2042160"/>
            <wp:effectExtent l="0" t="0" r="762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ind w:firstLine="417" w:firstLineChars="199"/>
      </w:pPr>
      <w:r>
        <w:drawing>
          <wp:inline distT="0" distB="0" distL="114300" distR="114300">
            <wp:extent cx="5272405" cy="1003300"/>
            <wp:effectExtent l="0" t="0" r="635" b="254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7" w:firstLineChars="199"/>
        <w:rPr>
          <w:rFonts w:hint="eastAsia"/>
        </w:rPr>
      </w:pPr>
      <w:r>
        <w:drawing>
          <wp:inline distT="0" distB="0" distL="114300" distR="114300">
            <wp:extent cx="4503420" cy="1783080"/>
            <wp:effectExtent l="0" t="0" r="762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主机如果设置“网关”，同一网段的主机通信不</w:t>
      </w:r>
      <w:r>
        <w:rPr>
          <w:rFonts w:hint="eastAsia"/>
          <w:bCs/>
          <w:sz w:val="21"/>
          <w:szCs w:val="21"/>
          <w:lang w:val="en-US" w:eastAsia="zh-CN"/>
        </w:rPr>
        <w:t>通过</w:t>
      </w:r>
      <w:r>
        <w:rPr>
          <w:rFonts w:hint="eastAsia"/>
          <w:bCs/>
          <w:sz w:val="21"/>
          <w:szCs w:val="21"/>
        </w:rPr>
        <w:t>网关转发，用ping命令测试，用嗅探器可以捕获所有测试数据包，能看到对方主机的MAC地址。不同网段的主机之间通信需要网关转发，用ping命令测试，能看到网关的MAC地址（包括能通信或不能通信）。</w:t>
      </w:r>
    </w:p>
    <w:p>
      <w:pPr>
        <w:ind w:firstLine="420" w:firstLineChars="200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5、通过下面实验</w:t>
      </w:r>
      <w:r>
        <w:rPr>
          <w:rFonts w:hint="eastAsia" w:ascii="宋体" w:hAnsi="宋体" w:cs="宋体"/>
          <w:b/>
          <w:kern w:val="0"/>
          <w:sz w:val="21"/>
          <w:szCs w:val="21"/>
          <w:lang w:val="en-US" w:eastAsia="zh-CN"/>
        </w:rPr>
        <w:t>理解网关</w:t>
      </w:r>
    </w:p>
    <w:p>
      <w:pPr>
        <w:ind w:firstLine="42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假设主机A的IP地址为10.2.2.2/23，主机B的IP地址为10.2.3.3/23，两台主机均不设置网关，用ping命令测试两主机的连通性，用ARP命令查看物理地址。对结果进行分析。</w:t>
      </w:r>
    </w:p>
    <w:p>
      <w:r>
        <w:drawing>
          <wp:inline distT="0" distB="0" distL="114300" distR="114300">
            <wp:extent cx="4823460" cy="2042160"/>
            <wp:effectExtent l="0" t="0" r="762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ping得通，能看到物理地址。</w:t>
      </w:r>
    </w:p>
    <w:p>
      <w:pPr>
        <w:ind w:firstLine="42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假设主机A的IP地址为10.2.2.2/24，主机B的IP地址为10.2.3.3/23，两主机不设置网关，分别在主机A和主机B上用ping测试与对方的连通性，用ARP查看物理地址。对测试结果进行分析。</w:t>
      </w:r>
    </w:p>
    <w:p>
      <w:r>
        <w:drawing>
          <wp:inline distT="0" distB="0" distL="114300" distR="114300">
            <wp:extent cx="4503420" cy="1783080"/>
            <wp:effectExtent l="0" t="0" r="762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Ping不通，看不到物理地址。</w:t>
      </w:r>
    </w:p>
    <w:p>
      <w:pPr>
        <w:ind w:firstLine="420" w:firstLineChars="0"/>
        <w:rPr>
          <w:rFonts w:hint="eastAsia" w:ascii="宋体" w:hAnsi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cs="宋体"/>
          <w:color w:val="0000FF"/>
          <w:kern w:val="0"/>
          <w:sz w:val="21"/>
          <w:szCs w:val="21"/>
          <w:lang w:eastAsia="zh-CN"/>
        </w:rPr>
        <w:t>针对上述情况，分别将主机的网关设置为本机地址，观察测试结果，并分析原因。</w:t>
      </w:r>
    </w:p>
    <w:p>
      <w:pPr>
        <w:ind w:left="7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p>
      <w:pPr>
        <w:spacing w:line="420" w:lineRule="exact"/>
        <w:rPr>
          <w:rFonts w:hint="eastAsia" w:eastAsia="楷体_GB2312" w:cs="Times New Roman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宋体" w:hAnsi="宋体" w:cs="宋体"/>
        <w:b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1E"/>
    <w:multiLevelType w:val="singleLevel"/>
    <w:tmpl w:val="0000001E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00000022"/>
    <w:multiLevelType w:val="multilevel"/>
    <w:tmpl w:val="0000002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00000028"/>
    <w:multiLevelType w:val="multilevel"/>
    <w:tmpl w:val="0000002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宋体" w:hAnsi="宋体" w:cs="宋体"/>
        <w:b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2BC98209"/>
    <w:multiLevelType w:val="singleLevel"/>
    <w:tmpl w:val="2BC982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79B"/>
    <w:rsid w:val="02216EF0"/>
    <w:rsid w:val="02D961A1"/>
    <w:rsid w:val="030A6F5C"/>
    <w:rsid w:val="03464142"/>
    <w:rsid w:val="035A307B"/>
    <w:rsid w:val="035A4CAD"/>
    <w:rsid w:val="037A1030"/>
    <w:rsid w:val="037C563F"/>
    <w:rsid w:val="03A301AE"/>
    <w:rsid w:val="03C3657E"/>
    <w:rsid w:val="044D3F75"/>
    <w:rsid w:val="047A5F30"/>
    <w:rsid w:val="04B85DC7"/>
    <w:rsid w:val="04DD0E46"/>
    <w:rsid w:val="050E21AF"/>
    <w:rsid w:val="0513761D"/>
    <w:rsid w:val="053B14E2"/>
    <w:rsid w:val="05ED01D7"/>
    <w:rsid w:val="0602684E"/>
    <w:rsid w:val="06B71133"/>
    <w:rsid w:val="06B96F3B"/>
    <w:rsid w:val="08CD35A1"/>
    <w:rsid w:val="08E5725C"/>
    <w:rsid w:val="090C3816"/>
    <w:rsid w:val="09D058E9"/>
    <w:rsid w:val="09E57B43"/>
    <w:rsid w:val="0AEB05CE"/>
    <w:rsid w:val="0C21299B"/>
    <w:rsid w:val="0CCF0636"/>
    <w:rsid w:val="0D712081"/>
    <w:rsid w:val="0D815AD9"/>
    <w:rsid w:val="0DA46B9E"/>
    <w:rsid w:val="0DF86BE5"/>
    <w:rsid w:val="0EDA2FEF"/>
    <w:rsid w:val="0EF67916"/>
    <w:rsid w:val="0F0E1587"/>
    <w:rsid w:val="104A50C1"/>
    <w:rsid w:val="118052D4"/>
    <w:rsid w:val="11AA4801"/>
    <w:rsid w:val="123004D0"/>
    <w:rsid w:val="12816876"/>
    <w:rsid w:val="12EE5C4B"/>
    <w:rsid w:val="13D97F0D"/>
    <w:rsid w:val="14320D60"/>
    <w:rsid w:val="146B795D"/>
    <w:rsid w:val="15EF3AF7"/>
    <w:rsid w:val="16051FDC"/>
    <w:rsid w:val="163176E0"/>
    <w:rsid w:val="17312F5A"/>
    <w:rsid w:val="17822E75"/>
    <w:rsid w:val="178F664F"/>
    <w:rsid w:val="18661881"/>
    <w:rsid w:val="186D70AA"/>
    <w:rsid w:val="188624F1"/>
    <w:rsid w:val="189909A9"/>
    <w:rsid w:val="18D80A41"/>
    <w:rsid w:val="18F91729"/>
    <w:rsid w:val="19B0346B"/>
    <w:rsid w:val="1B2942DD"/>
    <w:rsid w:val="1BAE7D16"/>
    <w:rsid w:val="1D261C54"/>
    <w:rsid w:val="1D95178A"/>
    <w:rsid w:val="1E8E51B5"/>
    <w:rsid w:val="1EF17195"/>
    <w:rsid w:val="1FA66101"/>
    <w:rsid w:val="22274B8D"/>
    <w:rsid w:val="2267794D"/>
    <w:rsid w:val="2385179E"/>
    <w:rsid w:val="23D64D6A"/>
    <w:rsid w:val="240D0A6F"/>
    <w:rsid w:val="24EE2E0F"/>
    <w:rsid w:val="254F1289"/>
    <w:rsid w:val="259D2A0B"/>
    <w:rsid w:val="25B27F40"/>
    <w:rsid w:val="266524F6"/>
    <w:rsid w:val="27BB1438"/>
    <w:rsid w:val="28B91D66"/>
    <w:rsid w:val="290A49E7"/>
    <w:rsid w:val="29631412"/>
    <w:rsid w:val="29787C34"/>
    <w:rsid w:val="297C080E"/>
    <w:rsid w:val="2A1C2CB5"/>
    <w:rsid w:val="2A222E5B"/>
    <w:rsid w:val="2A490E6F"/>
    <w:rsid w:val="2A620A8F"/>
    <w:rsid w:val="2B5875B6"/>
    <w:rsid w:val="2B61150C"/>
    <w:rsid w:val="2C6D614E"/>
    <w:rsid w:val="2D6C4431"/>
    <w:rsid w:val="2D8A7529"/>
    <w:rsid w:val="2DFC2F3E"/>
    <w:rsid w:val="2E053A72"/>
    <w:rsid w:val="2F195E2B"/>
    <w:rsid w:val="2FA75B53"/>
    <w:rsid w:val="2FD82684"/>
    <w:rsid w:val="2FF76019"/>
    <w:rsid w:val="2FFC2F7B"/>
    <w:rsid w:val="30276091"/>
    <w:rsid w:val="304D4117"/>
    <w:rsid w:val="31880C30"/>
    <w:rsid w:val="32707C9C"/>
    <w:rsid w:val="33013D23"/>
    <w:rsid w:val="33A92A6C"/>
    <w:rsid w:val="33EE30FE"/>
    <w:rsid w:val="3454364D"/>
    <w:rsid w:val="347F049D"/>
    <w:rsid w:val="34D35668"/>
    <w:rsid w:val="35942C0F"/>
    <w:rsid w:val="35C311B5"/>
    <w:rsid w:val="35F50205"/>
    <w:rsid w:val="364F3BB1"/>
    <w:rsid w:val="367F668C"/>
    <w:rsid w:val="36FF1558"/>
    <w:rsid w:val="378C5F02"/>
    <w:rsid w:val="378F6320"/>
    <w:rsid w:val="37995004"/>
    <w:rsid w:val="3802174C"/>
    <w:rsid w:val="38CE28CC"/>
    <w:rsid w:val="38DC63C9"/>
    <w:rsid w:val="392B7033"/>
    <w:rsid w:val="3951275A"/>
    <w:rsid w:val="3AB73F4A"/>
    <w:rsid w:val="3B55589E"/>
    <w:rsid w:val="3C5C6F5B"/>
    <w:rsid w:val="3CE94D17"/>
    <w:rsid w:val="3D0C0B50"/>
    <w:rsid w:val="3D0E228D"/>
    <w:rsid w:val="3D172CCA"/>
    <w:rsid w:val="3E051407"/>
    <w:rsid w:val="3E0A0DD6"/>
    <w:rsid w:val="3E682515"/>
    <w:rsid w:val="3E9F0490"/>
    <w:rsid w:val="3F3A674B"/>
    <w:rsid w:val="3FC97520"/>
    <w:rsid w:val="414566B0"/>
    <w:rsid w:val="42917D0E"/>
    <w:rsid w:val="42B9463D"/>
    <w:rsid w:val="42DA32B5"/>
    <w:rsid w:val="43CA3A3C"/>
    <w:rsid w:val="44BE2106"/>
    <w:rsid w:val="46AE0CE1"/>
    <w:rsid w:val="47136D96"/>
    <w:rsid w:val="478619BD"/>
    <w:rsid w:val="47E83988"/>
    <w:rsid w:val="4838132E"/>
    <w:rsid w:val="4929717E"/>
    <w:rsid w:val="49912B99"/>
    <w:rsid w:val="4B3C4946"/>
    <w:rsid w:val="4B8359AE"/>
    <w:rsid w:val="4C1D0BAD"/>
    <w:rsid w:val="4C1E7B16"/>
    <w:rsid w:val="4C9202CE"/>
    <w:rsid w:val="4DB7294D"/>
    <w:rsid w:val="4E7F7BF0"/>
    <w:rsid w:val="4EDA60F9"/>
    <w:rsid w:val="4F690ADE"/>
    <w:rsid w:val="501C4A9A"/>
    <w:rsid w:val="508B2B8F"/>
    <w:rsid w:val="508B462C"/>
    <w:rsid w:val="514A2F6F"/>
    <w:rsid w:val="519D0068"/>
    <w:rsid w:val="52402DA2"/>
    <w:rsid w:val="5283250F"/>
    <w:rsid w:val="528C5106"/>
    <w:rsid w:val="5321486B"/>
    <w:rsid w:val="546F791A"/>
    <w:rsid w:val="551E5E83"/>
    <w:rsid w:val="55C01C5C"/>
    <w:rsid w:val="56D848CE"/>
    <w:rsid w:val="57AD1C83"/>
    <w:rsid w:val="57DC1C8E"/>
    <w:rsid w:val="5999137D"/>
    <w:rsid w:val="5B3F7D02"/>
    <w:rsid w:val="5B641102"/>
    <w:rsid w:val="5B8658B2"/>
    <w:rsid w:val="5B950BC3"/>
    <w:rsid w:val="5C41687B"/>
    <w:rsid w:val="5CC01CDB"/>
    <w:rsid w:val="5D3F74F5"/>
    <w:rsid w:val="5D6B0762"/>
    <w:rsid w:val="5E2617A2"/>
    <w:rsid w:val="5EAA3AB2"/>
    <w:rsid w:val="5F3B0491"/>
    <w:rsid w:val="5FDC6FF7"/>
    <w:rsid w:val="607B71A0"/>
    <w:rsid w:val="63304B00"/>
    <w:rsid w:val="635C34FD"/>
    <w:rsid w:val="648C7EFE"/>
    <w:rsid w:val="64A3242D"/>
    <w:rsid w:val="64CA6DCA"/>
    <w:rsid w:val="661A0718"/>
    <w:rsid w:val="668F347B"/>
    <w:rsid w:val="68E65C61"/>
    <w:rsid w:val="6A396C55"/>
    <w:rsid w:val="6AA17674"/>
    <w:rsid w:val="6B874966"/>
    <w:rsid w:val="6BA13ECD"/>
    <w:rsid w:val="6BFA20C0"/>
    <w:rsid w:val="6C095B31"/>
    <w:rsid w:val="6C35284A"/>
    <w:rsid w:val="6CD417E7"/>
    <w:rsid w:val="6D0B578F"/>
    <w:rsid w:val="6D134B0C"/>
    <w:rsid w:val="6D5318DD"/>
    <w:rsid w:val="6DBC2366"/>
    <w:rsid w:val="6E0D0F66"/>
    <w:rsid w:val="6E7556F1"/>
    <w:rsid w:val="6E8E6CCD"/>
    <w:rsid w:val="6EE56A5E"/>
    <w:rsid w:val="6EFF442F"/>
    <w:rsid w:val="70096E04"/>
    <w:rsid w:val="70500747"/>
    <w:rsid w:val="70643377"/>
    <w:rsid w:val="706E522E"/>
    <w:rsid w:val="709B3A6F"/>
    <w:rsid w:val="71A16BC9"/>
    <w:rsid w:val="734C0FC3"/>
    <w:rsid w:val="747D73F9"/>
    <w:rsid w:val="74B01C78"/>
    <w:rsid w:val="75685A1E"/>
    <w:rsid w:val="761F6AF7"/>
    <w:rsid w:val="77C8614B"/>
    <w:rsid w:val="78AC6E32"/>
    <w:rsid w:val="78C21F5C"/>
    <w:rsid w:val="79E65AC0"/>
    <w:rsid w:val="79F8796F"/>
    <w:rsid w:val="7A09532A"/>
    <w:rsid w:val="7A1D7C7E"/>
    <w:rsid w:val="7A444A03"/>
    <w:rsid w:val="7C1A116C"/>
    <w:rsid w:val="7CD41A86"/>
    <w:rsid w:val="7CDC6AC6"/>
    <w:rsid w:val="7CDD3E5F"/>
    <w:rsid w:val="7D2A0123"/>
    <w:rsid w:val="7DE46285"/>
    <w:rsid w:val="7E061108"/>
    <w:rsid w:val="7ECA5D9C"/>
    <w:rsid w:val="7F630CCD"/>
    <w:rsid w:val="7FA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3" Type="http://schemas.microsoft.com/office/2011/relationships/people" Target="people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2019-12-09T14:49:00Z</dcterms:created>
  <dc:creator>Administrator</dc:creator>
  <cp:lastModifiedBy>yhq</cp:lastModifiedBy>
  <dcterms:modified xsi:type="dcterms:W3CDTF">2021-11-15T11:20:25Z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5DD3C2C4E8B346F0B07E1CA8E9E3F88D</vt:lpwstr>
  </property>
</Properties>
</file>