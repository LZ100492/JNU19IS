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  <w:r>
        <w:rPr>
          <w:rFonts w:ascii="Times New Roman" w:hAnsi="Times New Roman" w:eastAsia="楷体_GB2312" w:cs="Times New Roman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课程名称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计算机网络实验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楷体_GB2312" w:cs="Times New Roman"/>
          <w:sz w:val="28"/>
          <w:szCs w:val="28"/>
        </w:rPr>
        <w:t>成绩评定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TCP/IP协议配置与网络实用命令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</w:rPr>
        <w:t>指导教师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潘冰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实验项目编号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02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实验项目类型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验证型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实验地点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B402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学生姓名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许梓弘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eastAsia="楷体_GB2312" w:cs="Times New Roman"/>
          <w:sz w:val="28"/>
          <w:szCs w:val="28"/>
        </w:rPr>
        <w:t>学号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  2019051107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numPr>
          <w:ins w:id="0" w:author="MC SYSTEM" w:date="2006-06-11T14:06:00Z"/>
        </w:num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学院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智能科学与工程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楷体_GB2312" w:cs="Times New Roman"/>
          <w:sz w:val="28"/>
          <w:szCs w:val="28"/>
        </w:rPr>
        <w:t>系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eastAsia="楷体_GB2312" w:cs="Times New Roman"/>
          <w:sz w:val="28"/>
          <w:szCs w:val="28"/>
        </w:rPr>
        <w:t>专业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信息安全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实验时间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2021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9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07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午～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9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</w:t>
      </w:r>
    </w:p>
    <w:p>
      <w:pPr>
        <w:spacing w:line="420" w:lineRule="exact"/>
        <w:rPr>
          <w:rFonts w:hint="eastAsia" w:eastAsia="楷体_GB2312" w:cs="Times New Roman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实验目的</w:t>
      </w:r>
    </w:p>
    <w:p>
      <w:pPr>
        <w:numPr>
          <w:ilvl w:val="0"/>
          <w:numId w:val="2"/>
        </w:numPr>
        <w:spacing w:line="360" w:lineRule="auto"/>
        <w:ind w:left="72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熟悉</w:t>
      </w:r>
      <w:r>
        <w:rPr>
          <w:sz w:val="24"/>
          <w:szCs w:val="24"/>
        </w:rPr>
        <w:t>TCP/IP</w:t>
      </w:r>
      <w:r>
        <w:rPr>
          <w:rFonts w:hint="eastAsia"/>
          <w:sz w:val="24"/>
          <w:szCs w:val="24"/>
        </w:rPr>
        <w:t>协议的配置；</w:t>
      </w:r>
    </w:p>
    <w:p>
      <w:pPr>
        <w:numPr>
          <w:ilvl w:val="0"/>
          <w:numId w:val="2"/>
        </w:numPr>
        <w:spacing w:line="360" w:lineRule="auto"/>
        <w:ind w:left="72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熟悉常见网络命令的使用；</w:t>
      </w:r>
    </w:p>
    <w:p>
      <w:pPr>
        <w:numPr>
          <w:ilvl w:val="0"/>
          <w:numId w:val="2"/>
        </w:numPr>
        <w:spacing w:line="360" w:lineRule="auto"/>
        <w:ind w:left="72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加深对TCP/IP协议的认识并对简单网络故障诊断和网络分析。</w:t>
      </w:r>
    </w:p>
    <w:p>
      <w:pPr>
        <w:numPr>
          <w:ilvl w:val="0"/>
          <w:numId w:val="2"/>
        </w:numPr>
        <w:spacing w:line="360" w:lineRule="auto"/>
        <w:ind w:left="720" w:leftChars="0" w:hanging="360" w:firstLineChars="0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进一步熟悉使用Wireshark捕获信息，初步了解ping 、tracert命令的工作过程。</w:t>
      </w:r>
    </w:p>
    <w:p>
      <w:pPr>
        <w:numPr>
          <w:ilvl w:val="0"/>
          <w:numId w:val="2"/>
        </w:numPr>
        <w:spacing w:line="360" w:lineRule="auto"/>
        <w:ind w:left="720" w:leftChars="0" w:hanging="360" w:firstLineChars="0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  <w:lang w:eastAsia="zh-CN"/>
        </w:rPr>
        <w:t>培养使用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wireshark对网络工作过程进行跟踪分析的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习惯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，</w:t>
      </w:r>
      <w:r>
        <w:rPr>
          <w:rFonts w:hint="eastAsia"/>
          <w:b/>
          <w:bCs/>
          <w:color w:val="000000"/>
          <w:sz w:val="24"/>
          <w:szCs w:val="24"/>
          <w:lang w:eastAsia="zh-CN"/>
        </w:rPr>
        <w:t>为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计算机网络（和</w:t>
      </w:r>
      <w:r>
        <w:rPr>
          <w:rFonts w:hint="eastAsia"/>
          <w:b/>
          <w:bCs/>
          <w:color w:val="000000"/>
          <w:sz w:val="24"/>
          <w:szCs w:val="24"/>
          <w:lang w:eastAsia="zh-CN"/>
        </w:rPr>
        <w:t>网络安全）课程的学习打下基础。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cs="宋体"/>
          <w:b/>
          <w:sz w:val="28"/>
          <w:szCs w:val="28"/>
          <w:lang w:val="en-US"/>
        </w:rPr>
      </w:pPr>
      <w:r>
        <w:rPr>
          <w:rFonts w:hint="eastAsia" w:ascii="宋体" w:hAnsi="宋体" w:cs="宋体"/>
          <w:b/>
          <w:sz w:val="28"/>
          <w:szCs w:val="28"/>
        </w:rPr>
        <w:t>实验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内容</w:t>
      </w:r>
    </w:p>
    <w:p>
      <w:pPr>
        <w:numPr>
          <w:ilvl w:val="0"/>
          <w:numId w:val="3"/>
        </w:numPr>
        <w:spacing w:line="360" w:lineRule="auto"/>
        <w:ind w:left="720" w:leftChars="0" w:hanging="360"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以Winodws </w:t>
      </w:r>
      <w:r>
        <w:rPr>
          <w:rFonts w:hint="eastAsia"/>
          <w:color w:val="000000"/>
          <w:sz w:val="24"/>
          <w:szCs w:val="24"/>
          <w:lang w:eastAsia="zh-CN"/>
        </w:rPr>
        <w:t>或</w:t>
      </w:r>
      <w:r>
        <w:rPr>
          <w:rFonts w:hint="eastAsia"/>
          <w:color w:val="000000"/>
          <w:sz w:val="24"/>
          <w:szCs w:val="24"/>
          <w:lang w:val="en-US" w:eastAsia="zh-CN"/>
        </w:rPr>
        <w:t>linux</w:t>
      </w:r>
      <w:r>
        <w:rPr>
          <w:rFonts w:hint="eastAsia"/>
          <w:color w:val="000000"/>
          <w:sz w:val="24"/>
          <w:szCs w:val="24"/>
        </w:rPr>
        <w:t xml:space="preserve">系统为例，对TCP/IP协议进行安装和配置； </w:t>
      </w:r>
    </w:p>
    <w:p>
      <w:pPr>
        <w:numPr>
          <w:ilvl w:val="0"/>
          <w:numId w:val="3"/>
        </w:numPr>
        <w:spacing w:line="360" w:lineRule="auto"/>
        <w:ind w:left="720" w:leftChars="0" w:hanging="360"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利用</w:t>
      </w:r>
      <w:r>
        <w:rPr>
          <w:rFonts w:hint="eastAsia"/>
          <w:b/>
          <w:bCs/>
          <w:color w:val="000000"/>
          <w:sz w:val="24"/>
          <w:szCs w:val="24"/>
        </w:rPr>
        <w:t>ipconfig</w:t>
      </w:r>
      <w:r>
        <w:rPr>
          <w:rFonts w:hint="eastAsia"/>
          <w:color w:val="000000"/>
          <w:sz w:val="24"/>
          <w:szCs w:val="24"/>
        </w:rPr>
        <w:t>查看主机接口的配置</w:t>
      </w:r>
      <w:r>
        <w:rPr>
          <w:rFonts w:hint="eastAsia"/>
          <w:color w:val="000000"/>
          <w:sz w:val="24"/>
          <w:szCs w:val="24"/>
          <w:lang w:eastAsia="zh-CN"/>
        </w:rPr>
        <w:t>，并理解其含义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numPr>
          <w:ilvl w:val="0"/>
          <w:numId w:val="3"/>
        </w:numPr>
        <w:spacing w:line="360" w:lineRule="auto"/>
        <w:ind w:left="720" w:leftChars="0" w:hanging="360"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利用</w:t>
      </w:r>
      <w:r>
        <w:rPr>
          <w:rFonts w:hint="eastAsia"/>
          <w:b/>
          <w:bCs/>
          <w:color w:val="000000"/>
          <w:sz w:val="24"/>
          <w:szCs w:val="24"/>
        </w:rPr>
        <w:t>route</w:t>
      </w:r>
      <w:r>
        <w:rPr>
          <w:rFonts w:hint="eastAsia"/>
          <w:color w:val="000000"/>
          <w:sz w:val="24"/>
          <w:szCs w:val="24"/>
        </w:rPr>
        <w:t>查看本机路由</w:t>
      </w:r>
      <w:r>
        <w:rPr>
          <w:rFonts w:hint="eastAsia"/>
          <w:color w:val="000000"/>
          <w:sz w:val="24"/>
          <w:szCs w:val="24"/>
          <w:lang w:eastAsia="zh-CN"/>
        </w:rPr>
        <w:t>，并</w:t>
      </w:r>
      <w:r>
        <w:rPr>
          <w:rFonts w:hint="eastAsia"/>
          <w:color w:val="000000"/>
          <w:sz w:val="24"/>
          <w:szCs w:val="24"/>
          <w:lang w:val="en-US" w:eastAsia="zh-CN"/>
        </w:rPr>
        <w:t>了解</w:t>
      </w:r>
      <w:r>
        <w:rPr>
          <w:rFonts w:hint="eastAsia"/>
          <w:color w:val="000000"/>
          <w:sz w:val="24"/>
          <w:szCs w:val="24"/>
          <w:lang w:eastAsia="zh-CN"/>
        </w:rPr>
        <w:t>其含义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numPr>
          <w:ilvl w:val="0"/>
          <w:numId w:val="3"/>
        </w:numPr>
        <w:spacing w:line="360" w:lineRule="auto"/>
        <w:ind w:left="72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b/>
          <w:bCs/>
          <w:sz w:val="24"/>
          <w:szCs w:val="24"/>
        </w:rPr>
        <w:t>netstat</w:t>
      </w:r>
      <w:r>
        <w:rPr>
          <w:rFonts w:hint="eastAsia"/>
          <w:sz w:val="24"/>
          <w:szCs w:val="24"/>
        </w:rPr>
        <w:t>查看当前主机上网络简介统计信息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了解其含义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3"/>
        </w:numPr>
        <w:spacing w:line="360" w:lineRule="auto"/>
        <w:ind w:left="720" w:leftChars="0" w:hanging="360"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利用</w:t>
      </w:r>
      <w:r>
        <w:rPr>
          <w:rFonts w:hint="eastAsia"/>
          <w:b/>
          <w:bCs/>
          <w:color w:val="000000"/>
          <w:sz w:val="24"/>
          <w:szCs w:val="24"/>
        </w:rPr>
        <w:t>ping</w:t>
      </w:r>
      <w:r>
        <w:rPr>
          <w:rFonts w:hint="eastAsia"/>
          <w:color w:val="000000"/>
          <w:sz w:val="24"/>
          <w:szCs w:val="24"/>
        </w:rPr>
        <w:t>对网络故障诊断与分析。</w:t>
      </w:r>
      <w:r>
        <w:rPr>
          <w:rFonts w:hint="eastAsia"/>
          <w:b/>
          <w:bCs/>
          <w:color w:val="000000"/>
          <w:sz w:val="24"/>
          <w:szCs w:val="24"/>
          <w:lang w:eastAsia="zh-CN"/>
        </w:rPr>
        <w:t>用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wrireshark分析其工作过程</w:t>
      </w:r>
      <w:r>
        <w:rPr>
          <w:rFonts w:hint="eastAsia"/>
          <w:color w:val="00000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720" w:leftChars="0" w:hanging="360" w:firstLineChars="0"/>
        <w:rPr>
          <w:rFonts w:hint="default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</w:rPr>
        <w:t>利用</w:t>
      </w:r>
      <w:r>
        <w:rPr>
          <w:rFonts w:hint="eastAsia"/>
          <w:b/>
          <w:bCs/>
          <w:color w:val="000000"/>
          <w:sz w:val="24"/>
          <w:szCs w:val="24"/>
        </w:rPr>
        <w:t>tracet</w:t>
      </w:r>
      <w:r>
        <w:rPr>
          <w:rFonts w:hint="eastAsia"/>
          <w:color w:val="000000"/>
          <w:sz w:val="24"/>
          <w:szCs w:val="24"/>
        </w:rPr>
        <w:t>跟踪数据包在传输过程中经过的路径。</w:t>
      </w:r>
      <w:r>
        <w:rPr>
          <w:rFonts w:hint="eastAsia"/>
          <w:b/>
          <w:bCs/>
          <w:color w:val="000000"/>
          <w:sz w:val="24"/>
          <w:szCs w:val="24"/>
          <w:lang w:eastAsia="zh-CN"/>
        </w:rPr>
        <w:t>用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wrireshark分析其工作过程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</w:rPr>
        <w:t>实验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设备</w:t>
      </w:r>
    </w:p>
    <w:p>
      <w:pPr>
        <w:numPr>
          <w:ilvl w:val="0"/>
          <w:numId w:val="4"/>
        </w:numPr>
        <w:spacing w:line="360" w:lineRule="auto"/>
        <w:ind w:left="720" w:leftChars="0" w:hanging="360" w:firstLineChars="0"/>
        <w:rPr>
          <w:rFonts w:hint="eastAsia" w:ascii="宋体" w:hAnsi="宋体" w:cs="宋体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一台具有网络功能的PC 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实验环境</w:t>
      </w:r>
    </w:p>
    <w:p>
      <w:pPr>
        <w:ind w:left="360"/>
        <w:rPr>
          <w:rFonts w:hint="eastAsia" w:ascii="宋体" w:hAnsi="宋体" w:cs="宋体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计算机网络实验平台</w:t>
      </w:r>
      <w:r>
        <w:rPr>
          <w:rFonts w:hint="eastAsia"/>
          <w:sz w:val="24"/>
          <w:szCs w:val="24"/>
        </w:rPr>
        <w:t>（请根据所在组选取一组）</w:t>
      </w:r>
      <w:r>
        <w:rPr>
          <w:rFonts w:hint="eastAsia"/>
          <w:sz w:val="24"/>
          <w:szCs w:val="24"/>
          <w:lang w:eastAsia="zh-CN"/>
        </w:rPr>
        <w:t>、或者任何网络环境。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实验步骤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0" w:name="_Toc132687880"/>
      <w:bookmarkStart w:id="1" w:name="_Toc134790954"/>
      <w:bookmarkStart w:id="2" w:name="_Toc6653"/>
      <w:bookmarkStart w:id="3" w:name="_Toc2068"/>
      <w:bookmarkStart w:id="4" w:name="_Toc4417"/>
      <w:bookmarkStart w:id="5" w:name="_Toc172095746"/>
      <w:bookmarkStart w:id="6" w:name="_Toc24130140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TCP/IP协议的安装和配置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在控制面板中的网络设置，右键属性可查看Internet协议版本4（TCP/IPv4），可以在属性里面进行配置ip地址，子网掩码，默认网关和DNS服务器地址。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常见网络命令的使用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（1）Ping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在命令行中ping百度的域名，不加参数会默认向百度的ip地址发送四条32字节的数据，同时用wireshark进行抓包，会发现我们每发一条消息过去，他就会回复一条消息。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当ping不通时，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目标主机无法访问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问题可能是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本地系统没有到所需目标的路由；或者，远程路由器报告它没有到目标的路由。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而请求超时的原因可能是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网络堵塞、ARP 解析下一跃点 MAC 地址失败、数据包筛选、路由错误或无提示放弃。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35880" cy="2004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3515" cy="665480"/>
            <wp:effectExtent l="0" t="0" r="952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501775"/>
            <wp:effectExtent l="0" t="0" r="146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325" cy="332105"/>
            <wp:effectExtent l="0" t="0" r="571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ipconfig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ipconfig可用于显示当前的TCP/IP配置的设置值，通常是用来检验人工配置的TCP/IP设置是否正确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该命令可以查看ip地址，子网掩码，默认网关，DNS服务器地址等信息。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86004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tracert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使用tracert命令可以看该ip地址经过哪些路由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用命令tracert 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"http://www.baidu.com"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4"/>
          <w:szCs w:val="24"/>
          <w:lang w:val="en-US" w:eastAsia="zh-CN"/>
        </w:rPr>
        <w:t>www.baidu.com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可以看到每隔段时间就会跳出一条信息，显示了反应时间和到达的ip地址，用wireshark进行跟踪可以看到每向百度的ip地址请求一次，就会接收到一条路径上的路由发来的信息。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560195"/>
            <wp:effectExtent l="0" t="0" r="444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400685"/>
            <wp:effectExtent l="0" t="0" r="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143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（4）netstat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输入netstat命令，可以查看到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连接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和侦听端口的状态信息，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776855"/>
            <wp:effectExtent l="0" t="0" r="63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route</w:t>
      </w:r>
    </w:p>
    <w:p>
      <w:pPr>
        <w:numPr>
          <w:numId w:val="0"/>
        </w:numPr>
        <w:ind w:leftChars="0"/>
        <w:rPr>
          <w:b/>
          <w:bCs w:val="0"/>
          <w:sz w:val="24"/>
          <w:szCs w:val="24"/>
        </w:rPr>
      </w:pPr>
      <w:r>
        <w:rPr>
          <w:rFonts w:ascii="宋体" w:hAnsi="宋体"/>
          <w:b/>
          <w:bCs w:val="0"/>
          <w:sz w:val="24"/>
          <w:szCs w:val="24"/>
        </w:rPr>
        <w:t>R</w:t>
      </w:r>
      <w:r>
        <w:rPr>
          <w:rFonts w:hint="eastAsia" w:ascii="宋体" w:hAnsi="宋体"/>
          <w:b/>
          <w:bCs w:val="0"/>
          <w:sz w:val="24"/>
          <w:szCs w:val="24"/>
        </w:rPr>
        <w:t>oute用来显示、添加、删除和修改路由表项目。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打出命令r</w:t>
      </w:r>
      <w:r>
        <w:rPr>
          <w:rFonts w:hint="eastAsia" w:ascii="宋体" w:hAnsi="宋体"/>
          <w:b/>
          <w:bCs w:val="0"/>
          <w:sz w:val="24"/>
          <w:szCs w:val="24"/>
        </w:rPr>
        <w:t>oute print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,可以</w:t>
      </w:r>
      <w:r>
        <w:rPr>
          <w:rFonts w:hint="eastAsia" w:ascii="宋体" w:hAnsi="宋体"/>
          <w:b/>
          <w:bCs w:val="0"/>
          <w:sz w:val="24"/>
          <w:szCs w:val="24"/>
        </w:rPr>
        <w:t>显示路由表中的当前项目。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59448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53435"/>
            <wp:effectExtent l="0" t="0" r="444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720465"/>
            <wp:effectExtent l="0" t="0" r="444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六、实验结果与分析</w:t>
      </w:r>
    </w:p>
    <w:p>
      <w:pPr>
        <w:numPr>
          <w:numId w:val="0"/>
        </w:numPr>
        <w:tabs>
          <w:tab w:val="left" w:pos="780"/>
        </w:tabs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</w:rPr>
        <w:t>TCP/IP协议配置中的“网关”作用是什么？</w:t>
      </w:r>
    </w:p>
    <w:p>
      <w:pPr>
        <w:numPr>
          <w:numId w:val="0"/>
        </w:numPr>
        <w:tabs>
          <w:tab w:val="left" w:pos="780"/>
        </w:tabs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网关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2"/>
          <w:sz w:val="24"/>
          <w:szCs w:val="24"/>
          <w:bdr w:val="none" w:color="auto" w:sz="0" w:space="0"/>
          <w:shd w:val="clear" w:fill="FFFFFF"/>
        </w:rPr>
        <w:t>(Gateway)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9"/>
          <w:sz w:val="24"/>
          <w:szCs w:val="24"/>
          <w:bdr w:val="none" w:color="auto" w:sz="0" w:space="0"/>
          <w:shd w:val="clear" w:fill="FFFFFF"/>
        </w:rPr>
        <w:t>又称网间连接器、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12"/>
          <w:sz w:val="24"/>
          <w:szCs w:val="24"/>
          <w:bdr w:val="none" w:color="auto" w:sz="0" w:space="0"/>
          <w:shd w:val="clear" w:fill="FFFFFF"/>
        </w:rPr>
        <w:t>协议转换器。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7"/>
          <w:sz w:val="24"/>
          <w:szCs w:val="24"/>
          <w:bdr w:val="none" w:color="auto" w:sz="0" w:space="0"/>
          <w:shd w:val="clear" w:fill="FFFFFF"/>
        </w:rPr>
        <w:t>网关在传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输层上以实现网络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互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连，是最复杂的网络互连设备，仅用于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5"/>
          <w:sz w:val="24"/>
          <w:szCs w:val="24"/>
          <w:bdr w:val="none" w:color="auto" w:sz="0" w:space="0"/>
          <w:shd w:val="clear" w:fill="FFFFFF"/>
        </w:rPr>
        <w:t>两个高层协议不同的网络互连。</w:t>
      </w:r>
    </w:p>
    <w:p>
      <w:pPr>
        <w:numPr>
          <w:numId w:val="0"/>
        </w:numPr>
        <w:tabs>
          <w:tab w:val="left" w:pos="780"/>
        </w:tabs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780"/>
        </w:tabs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</w:rPr>
        <w:t>如何用ping 检测网络中的故障点？用ping 测试网络连通性时，若出现“Destination host unreahable”,则意味着什么？“Destionation host unreachable”和“Time out”的区别是什么？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>通过ping 127.0.0.1可以查看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TCP/IP协议是否安装正常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然后通过ipconfig/all查看ip地址，子网掩码，默认网关等是否有问题，最后可以通过ping一个网址看是否有连接到互联网中。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Destination host unreahable意思是目标主机不可达，可能是对方断网了，或者对方拒绝ping入或ping出，也有可能是自己断网了，目标主机如果不存在。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Time out意思是请求超时，可能是网络配置有问题或者对方装有防火墙。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光中长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中等线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胖头鱼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黑体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大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彩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光隶变_CNKI">
    <w:panose1 w:val="02000500000000000000"/>
    <w:charset w:val="86"/>
    <w:family w:val="auto"/>
    <w:pitch w:val="default"/>
    <w:sig w:usb0="800002BF" w:usb1="38CF7CFA" w:usb2="00000016" w:usb3="00000000" w:csb0="0004000F" w:csb1="00000000"/>
  </w:font>
  <w:font w:name="华光隶书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CBB0D"/>
    <w:multiLevelType w:val="singleLevel"/>
    <w:tmpl w:val="8F0CBB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CA35FD3"/>
    <w:multiLevelType w:val="singleLevel"/>
    <w:tmpl w:val="9CA35FD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6"/>
    <w:multiLevelType w:val="multilevel"/>
    <w:tmpl w:val="00000006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0000007"/>
    <w:multiLevelType w:val="multilevel"/>
    <w:tmpl w:val="0000000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00000023"/>
    <w:multiLevelType w:val="multilevel"/>
    <w:tmpl w:val="00000023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0DFAC3D"/>
    <w:multiLevelType w:val="singleLevel"/>
    <w:tmpl w:val="20DFAC3D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79B"/>
    <w:rsid w:val="04DD0E46"/>
    <w:rsid w:val="053B14E2"/>
    <w:rsid w:val="06B96F3B"/>
    <w:rsid w:val="0AEB05CE"/>
    <w:rsid w:val="0D815AD9"/>
    <w:rsid w:val="104A50C1"/>
    <w:rsid w:val="12EE5C4B"/>
    <w:rsid w:val="14320D60"/>
    <w:rsid w:val="16051FDC"/>
    <w:rsid w:val="163176E0"/>
    <w:rsid w:val="1EF17195"/>
    <w:rsid w:val="22274B8D"/>
    <w:rsid w:val="2267794D"/>
    <w:rsid w:val="23D64D6A"/>
    <w:rsid w:val="24EE2E0F"/>
    <w:rsid w:val="25B27F40"/>
    <w:rsid w:val="266524F6"/>
    <w:rsid w:val="2A490E6F"/>
    <w:rsid w:val="2E053A72"/>
    <w:rsid w:val="3454364D"/>
    <w:rsid w:val="34D35668"/>
    <w:rsid w:val="36FF1558"/>
    <w:rsid w:val="37995004"/>
    <w:rsid w:val="38CE28CC"/>
    <w:rsid w:val="38DC63C9"/>
    <w:rsid w:val="3951275A"/>
    <w:rsid w:val="3AB73F4A"/>
    <w:rsid w:val="42917D0E"/>
    <w:rsid w:val="47E83988"/>
    <w:rsid w:val="4838132E"/>
    <w:rsid w:val="49912B99"/>
    <w:rsid w:val="4DB7294D"/>
    <w:rsid w:val="514A2F6F"/>
    <w:rsid w:val="57DC1C8E"/>
    <w:rsid w:val="5B641102"/>
    <w:rsid w:val="5E2617A2"/>
    <w:rsid w:val="5EAA3AB2"/>
    <w:rsid w:val="64CA6DCA"/>
    <w:rsid w:val="6A396C55"/>
    <w:rsid w:val="6BFA20C0"/>
    <w:rsid w:val="6C095B31"/>
    <w:rsid w:val="6D134B0C"/>
    <w:rsid w:val="6E8E6CCD"/>
    <w:rsid w:val="734C0FC3"/>
    <w:rsid w:val="747D73F9"/>
    <w:rsid w:val="79F8796F"/>
    <w:rsid w:val="7A09532A"/>
    <w:rsid w:val="7DE4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2019-12-09T14:49:00Z</dcterms:created>
  <dc:creator>Administrator</dc:creator>
  <cp:lastModifiedBy>桃酥的酥</cp:lastModifiedBy>
  <dcterms:modified xsi:type="dcterms:W3CDTF">2021-09-12T10:14:41Z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A7AE250936A64E1795AFC0194D583134</vt:lpwstr>
  </property>
</Properties>
</file>