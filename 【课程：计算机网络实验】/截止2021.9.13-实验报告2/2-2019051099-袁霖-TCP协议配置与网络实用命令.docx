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lang w:val="en-US" w:eastAsia="zh-CN"/>
        </w:rPr>
        <w:t xml:space="preserve">     计算机网络实验</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p>
    <w:p>
      <w:pPr>
        <w:spacing w:line="420" w:lineRule="exact"/>
        <w:jc w:val="left"/>
        <w:rPr>
          <w:rFonts w:eastAsia="楷体_GB2312"/>
          <w:sz w:val="28"/>
          <w:szCs w:val="28"/>
        </w:rPr>
      </w:pPr>
      <w:r>
        <w:rPr>
          <w:rFonts w:eastAsia="楷体_GB2312"/>
          <w:sz w:val="28"/>
          <w:szCs w:val="28"/>
        </w:rPr>
        <w:t>实验项目名称</w:t>
      </w:r>
      <w:r>
        <w:rPr>
          <w:rFonts w:hint="eastAsia" w:eastAsia="楷体_GB2312"/>
          <w:sz w:val="28"/>
          <w:szCs w:val="28"/>
          <w:u w:val="single"/>
          <w:lang w:val="en-US" w:eastAsia="zh-CN"/>
        </w:rPr>
        <w:t xml:space="preserve">  TCP/IP协议配置与网络实用命令</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lang w:val="en-US" w:eastAsia="zh-CN"/>
        </w:rPr>
        <w:t xml:space="preserve"> 潘冰</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hint="eastAsia" w:eastAsia="楷体_GB2312"/>
          <w:sz w:val="28"/>
          <w:szCs w:val="28"/>
          <w:u w:val="single"/>
          <w:lang w:val="en-US" w:eastAsia="zh-CN"/>
        </w:rPr>
        <w:t>2</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hint="eastAsia" w:eastAsia="楷体_GB2312"/>
          <w:sz w:val="28"/>
          <w:szCs w:val="28"/>
          <w:u w:val="single"/>
          <w:lang w:val="en-US" w:eastAsia="zh-CN"/>
        </w:rPr>
        <w:t>验证型</w:t>
      </w:r>
      <w:r>
        <w:rPr>
          <w:rFonts w:eastAsia="楷体_GB2312"/>
          <w:sz w:val="28"/>
          <w:szCs w:val="28"/>
          <w:u w:val="single"/>
        </w:rPr>
        <w:t xml:space="preserve"> </w:t>
      </w:r>
      <w:r>
        <w:rPr>
          <w:rFonts w:eastAsia="楷体_GB2312"/>
          <w:sz w:val="28"/>
          <w:szCs w:val="28"/>
        </w:rPr>
        <w:t>实验地点</w:t>
      </w:r>
      <w:r>
        <w:rPr>
          <w:rFonts w:hint="eastAsia" w:eastAsia="楷体_GB2312"/>
          <w:sz w:val="28"/>
          <w:szCs w:val="28"/>
          <w:u w:val="single"/>
          <w:lang w:val="en-US" w:eastAsia="zh-CN"/>
        </w:rPr>
        <w:t>计算机网络实验室</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lang w:val="en-US" w:eastAsia="zh-CN"/>
        </w:rPr>
        <w:t>袁霖</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lang w:val="en-US" w:eastAsia="zh-CN"/>
        </w:rPr>
        <w:t xml:space="preserve">     2019051099</w:t>
      </w:r>
      <w:r>
        <w:rPr>
          <w:rFonts w:eastAsia="楷体_GB2312"/>
          <w:sz w:val="28"/>
          <w:szCs w:val="28"/>
          <w:u w:val="single"/>
        </w:rPr>
        <w:t xml:space="preserve">                              </w:t>
      </w:r>
    </w:p>
    <w:p>
      <w:pPr>
        <w:numPr>
          <w:ins w:id="0" w:author="Better" w:date=""/>
        </w:numPr>
        <w:spacing w:line="420" w:lineRule="exact"/>
        <w:jc w:val="lef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hint="eastAsia" w:eastAsia="楷体_GB2312"/>
          <w:sz w:val="28"/>
          <w:szCs w:val="28"/>
          <w:u w:val="single"/>
          <w:lang w:val="en-US" w:eastAsia="zh-CN"/>
        </w:rPr>
        <w:t>智能科学与工程学院/人工智能产业学院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hint="eastAsia" w:eastAsia="楷体_GB2312"/>
          <w:sz w:val="28"/>
          <w:szCs w:val="28"/>
          <w:u w:val="single"/>
          <w:lang w:val="en-US" w:eastAsia="zh-CN"/>
        </w:rPr>
        <w:t>信息安全</w:t>
      </w:r>
      <w:r>
        <w:rPr>
          <w:rFonts w:eastAsia="楷体_GB2312"/>
          <w:sz w:val="28"/>
          <w:szCs w:val="28"/>
          <w:u w:val="single"/>
        </w:rPr>
        <w:t xml:space="preserve">                   </w:t>
      </w:r>
      <w:r>
        <w:rPr>
          <w:rFonts w:eastAsia="楷体_GB2312"/>
          <w:sz w:val="28"/>
          <w:szCs w:val="28"/>
        </w:rPr>
        <w:t xml:space="preserve">  </w:t>
      </w:r>
    </w:p>
    <w:p>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hint="eastAsia" w:eastAsia="楷体_GB2312"/>
          <w:sz w:val="28"/>
          <w:szCs w:val="28"/>
          <w:u w:val="single"/>
          <w:lang w:val="en-US" w:eastAsia="zh-CN"/>
        </w:rPr>
        <w:t>2021</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hint="eastAsia" w:eastAsia="楷体_GB2312"/>
          <w:sz w:val="28"/>
          <w:szCs w:val="28"/>
          <w:u w:val="single"/>
          <w:lang w:val="en-US" w:eastAsia="zh-CN"/>
        </w:rPr>
        <w:t>9</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lang w:val="en-US" w:eastAsia="zh-CN"/>
        </w:rPr>
        <w:t>6</w:t>
      </w:r>
      <w:r>
        <w:rPr>
          <w:rFonts w:eastAsia="楷体_GB2312"/>
          <w:sz w:val="28"/>
          <w:szCs w:val="28"/>
          <w:u w:val="single"/>
        </w:rPr>
        <w:t xml:space="preserve"> </w:t>
      </w:r>
      <w:r>
        <w:rPr>
          <w:rFonts w:eastAsia="楷体_GB2312"/>
          <w:sz w:val="28"/>
          <w:szCs w:val="28"/>
        </w:rPr>
        <w:t xml:space="preserve">日 </w:t>
      </w:r>
      <w:r>
        <w:rPr>
          <w:rFonts w:eastAsia="楷体_GB2312"/>
          <w:sz w:val="28"/>
          <w:szCs w:val="28"/>
          <w:u w:val="single"/>
        </w:rPr>
        <w:t xml:space="preserve"> </w:t>
      </w:r>
      <w:r>
        <w:rPr>
          <w:rFonts w:hint="eastAsia" w:eastAsia="楷体_GB2312"/>
          <w:sz w:val="28"/>
          <w:szCs w:val="28"/>
          <w:u w:val="single"/>
          <w:lang w:val="en-US" w:eastAsia="zh-CN"/>
        </w:rPr>
        <w:t>上</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hint="eastAsia" w:eastAsia="楷体_GB2312"/>
          <w:sz w:val="28"/>
          <w:szCs w:val="28"/>
          <w:u w:val="single"/>
          <w:lang w:val="en-US" w:eastAsia="zh-CN"/>
        </w:rPr>
        <w:t>9</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lang w:val="en-US" w:eastAsia="zh-CN"/>
        </w:rPr>
        <w:t>13</w:t>
      </w:r>
      <w:r>
        <w:rPr>
          <w:rFonts w:eastAsia="楷体_GB2312"/>
          <w:sz w:val="28"/>
          <w:szCs w:val="28"/>
          <w:u w:val="single"/>
        </w:rPr>
        <w:t xml:space="preserve"> </w:t>
      </w:r>
      <w:r>
        <w:rPr>
          <w:rFonts w:eastAsia="楷体_GB2312"/>
          <w:sz w:val="28"/>
          <w:szCs w:val="28"/>
        </w:rPr>
        <w:t xml:space="preserve">日 </w:t>
      </w:r>
      <w:r>
        <w:rPr>
          <w:rFonts w:eastAsia="楷体_GB2312"/>
          <w:sz w:val="28"/>
          <w:szCs w:val="28"/>
          <w:u w:val="single"/>
        </w:rPr>
        <w:t xml:space="preserve"> </w:t>
      </w:r>
      <w:r>
        <w:rPr>
          <w:rFonts w:hint="eastAsia" w:eastAsia="楷体_GB2312"/>
          <w:sz w:val="28"/>
          <w:szCs w:val="28"/>
          <w:u w:val="single"/>
          <w:lang w:val="en-US" w:eastAsia="zh-CN"/>
        </w:rPr>
        <w:t>下</w:t>
      </w:r>
      <w:r>
        <w:rPr>
          <w:rFonts w:eastAsia="楷体_GB2312"/>
          <w:sz w:val="28"/>
          <w:szCs w:val="28"/>
          <w:u w:val="single"/>
        </w:rPr>
        <w:t xml:space="preserve"> </w:t>
      </w:r>
      <w:r>
        <w:rPr>
          <w:rFonts w:eastAsia="楷体_GB2312"/>
          <w:sz w:val="28"/>
          <w:szCs w:val="28"/>
        </w:rPr>
        <w:t xml:space="preserve">午 </w:t>
      </w:r>
    </w:p>
    <w:p>
      <w:pPr>
        <w:numPr>
          <w:ilvl w:val="0"/>
          <w:numId w:val="1"/>
        </w:numPr>
        <w:spacing w:line="360" w:lineRule="auto"/>
        <w:rPr>
          <w:rFonts w:hint="eastAsia"/>
          <w:b/>
          <w:sz w:val="28"/>
          <w:szCs w:val="28"/>
        </w:rPr>
      </w:pPr>
      <w:r>
        <w:rPr>
          <w:rFonts w:hint="eastAsia"/>
          <w:b/>
          <w:sz w:val="28"/>
          <w:szCs w:val="28"/>
        </w:rPr>
        <w:t>实验目的</w:t>
      </w:r>
    </w:p>
    <w:p>
      <w:pPr>
        <w:numPr>
          <w:ilvl w:val="0"/>
          <w:numId w:val="2"/>
        </w:numPr>
        <w:spacing w:line="360" w:lineRule="auto"/>
        <w:ind w:left="425" w:leftChars="0" w:hanging="425" w:firstLineChars="0"/>
        <w:rPr>
          <w:rFonts w:hint="eastAsia" w:ascii="宋体" w:hAnsi="宋体" w:eastAsia="宋体" w:cs="宋体"/>
          <w:sz w:val="21"/>
          <w:szCs w:val="21"/>
        </w:rPr>
      </w:pPr>
      <w:r>
        <w:rPr>
          <w:rFonts w:hint="eastAsia" w:ascii="宋体" w:hAnsi="宋体" w:eastAsia="宋体" w:cs="宋体"/>
          <w:sz w:val="21"/>
          <w:szCs w:val="21"/>
          <w:lang w:eastAsia="zh-CN"/>
        </w:rPr>
        <w:t>熟悉</w:t>
      </w:r>
      <w:r>
        <w:rPr>
          <w:rFonts w:hint="eastAsia" w:ascii="宋体" w:hAnsi="宋体" w:eastAsia="宋体" w:cs="宋体"/>
          <w:sz w:val="21"/>
          <w:szCs w:val="21"/>
        </w:rPr>
        <w:t>TCP/IP协议的配置；</w:t>
      </w:r>
    </w:p>
    <w:p>
      <w:pPr>
        <w:numPr>
          <w:ilvl w:val="0"/>
          <w:numId w:val="2"/>
        </w:numPr>
        <w:spacing w:line="360" w:lineRule="auto"/>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熟悉常见网络命令的使用；</w:t>
      </w:r>
    </w:p>
    <w:p>
      <w:pPr>
        <w:numPr>
          <w:ilvl w:val="0"/>
          <w:numId w:val="2"/>
        </w:numPr>
        <w:spacing w:line="360" w:lineRule="auto"/>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加深对TCP/IP协议的认识并对简单网络故障诊断和网络分析。</w:t>
      </w:r>
    </w:p>
    <w:p>
      <w:pPr>
        <w:numPr>
          <w:ilvl w:val="0"/>
          <w:numId w:val="2"/>
        </w:numPr>
        <w:spacing w:line="360" w:lineRule="auto"/>
        <w:ind w:left="425" w:leftChars="0" w:hanging="425"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lang w:val="en-US" w:eastAsia="zh-CN"/>
        </w:rPr>
        <w:t>进一步熟悉使用Wireshark捕获信息，初步了解ping 、tracert命令的工作过程。</w:t>
      </w:r>
    </w:p>
    <w:p>
      <w:pPr>
        <w:numPr>
          <w:ilvl w:val="0"/>
          <w:numId w:val="2"/>
        </w:numPr>
        <w:spacing w:line="360" w:lineRule="auto"/>
        <w:ind w:left="425" w:leftChars="0" w:hanging="425"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lang w:eastAsia="zh-CN"/>
        </w:rPr>
        <w:t>培养使用</w:t>
      </w:r>
      <w:r>
        <w:rPr>
          <w:rFonts w:hint="eastAsia" w:ascii="宋体" w:hAnsi="宋体" w:eastAsia="宋体" w:cs="宋体"/>
          <w:b/>
          <w:bCs/>
          <w:color w:val="000000"/>
          <w:sz w:val="21"/>
          <w:szCs w:val="21"/>
          <w:lang w:val="en-US" w:eastAsia="zh-CN"/>
        </w:rPr>
        <w:t>wireshark对网络工作过程进行跟踪分析的</w:t>
      </w:r>
      <w:r>
        <w:rPr>
          <w:rFonts w:hint="eastAsia" w:ascii="宋体" w:hAnsi="宋体" w:eastAsia="宋体" w:cs="宋体"/>
          <w:b/>
          <w:bCs/>
          <w:color w:val="0000FF"/>
          <w:sz w:val="21"/>
          <w:szCs w:val="21"/>
          <w:lang w:val="en-US" w:eastAsia="zh-CN"/>
        </w:rPr>
        <w:t>习惯</w:t>
      </w:r>
      <w:r>
        <w:rPr>
          <w:rFonts w:hint="eastAsia" w:ascii="宋体" w:hAnsi="宋体" w:eastAsia="宋体" w:cs="宋体"/>
          <w:b/>
          <w:bCs/>
          <w:color w:val="000000"/>
          <w:sz w:val="21"/>
          <w:szCs w:val="21"/>
          <w:lang w:val="en-US" w:eastAsia="zh-CN"/>
        </w:rPr>
        <w:t>，</w:t>
      </w:r>
      <w:r>
        <w:rPr>
          <w:rFonts w:hint="eastAsia" w:ascii="宋体" w:hAnsi="宋体" w:eastAsia="宋体" w:cs="宋体"/>
          <w:b/>
          <w:bCs/>
          <w:color w:val="000000"/>
          <w:sz w:val="21"/>
          <w:szCs w:val="21"/>
          <w:lang w:eastAsia="zh-CN"/>
        </w:rPr>
        <w:t>为</w:t>
      </w:r>
      <w:r>
        <w:rPr>
          <w:rFonts w:hint="eastAsia" w:ascii="宋体" w:hAnsi="宋体" w:eastAsia="宋体" w:cs="宋体"/>
          <w:b/>
          <w:bCs/>
          <w:color w:val="000000"/>
          <w:sz w:val="21"/>
          <w:szCs w:val="21"/>
          <w:lang w:val="en-US" w:eastAsia="zh-CN"/>
        </w:rPr>
        <w:t>计算机网络（和</w:t>
      </w:r>
      <w:r>
        <w:rPr>
          <w:rFonts w:hint="eastAsia" w:ascii="宋体" w:hAnsi="宋体" w:eastAsia="宋体" w:cs="宋体"/>
          <w:b/>
          <w:bCs/>
          <w:color w:val="000000"/>
          <w:sz w:val="21"/>
          <w:szCs w:val="21"/>
          <w:lang w:eastAsia="zh-CN"/>
        </w:rPr>
        <w:t>网络安全）课程的学习打下基础。</w:t>
      </w:r>
    </w:p>
    <w:p>
      <w:pPr>
        <w:numPr>
          <w:ilvl w:val="0"/>
          <w:numId w:val="1"/>
        </w:numPr>
        <w:spacing w:line="360" w:lineRule="auto"/>
        <w:rPr>
          <w:rFonts w:hint="eastAsia"/>
          <w:b/>
          <w:sz w:val="28"/>
          <w:szCs w:val="28"/>
        </w:rPr>
      </w:pPr>
      <w:r>
        <w:rPr>
          <w:rFonts w:hint="eastAsia"/>
          <w:b/>
          <w:sz w:val="28"/>
          <w:szCs w:val="28"/>
        </w:rPr>
        <w:t>实验内容和要求</w:t>
      </w:r>
    </w:p>
    <w:p>
      <w:pPr>
        <w:numPr>
          <w:ilvl w:val="0"/>
          <w:numId w:val="3"/>
        </w:numPr>
        <w:spacing w:line="360" w:lineRule="auto"/>
        <w:ind w:left="425" w:leftChars="0" w:hanging="425" w:firstLineChars="0"/>
        <w:rPr>
          <w:rFonts w:hint="eastAsia"/>
          <w:color w:val="000000"/>
          <w:sz w:val="21"/>
          <w:szCs w:val="21"/>
        </w:rPr>
      </w:pPr>
      <w:r>
        <w:rPr>
          <w:rFonts w:hint="eastAsia"/>
          <w:color w:val="000000"/>
          <w:sz w:val="21"/>
          <w:szCs w:val="21"/>
        </w:rPr>
        <w:t xml:space="preserve">以Winodws </w:t>
      </w:r>
      <w:r>
        <w:rPr>
          <w:rFonts w:hint="eastAsia"/>
          <w:color w:val="000000"/>
          <w:sz w:val="21"/>
          <w:szCs w:val="21"/>
          <w:lang w:eastAsia="zh-CN"/>
        </w:rPr>
        <w:t>或</w:t>
      </w:r>
      <w:r>
        <w:rPr>
          <w:rFonts w:hint="eastAsia"/>
          <w:color w:val="000000"/>
          <w:sz w:val="21"/>
          <w:szCs w:val="21"/>
          <w:lang w:val="en-US" w:eastAsia="zh-CN"/>
        </w:rPr>
        <w:t>linux</w:t>
      </w:r>
      <w:r>
        <w:rPr>
          <w:rFonts w:hint="eastAsia"/>
          <w:color w:val="000000"/>
          <w:sz w:val="21"/>
          <w:szCs w:val="21"/>
        </w:rPr>
        <w:t xml:space="preserve">系统为例，对TCP/IP协议进行安装和配置； </w:t>
      </w:r>
    </w:p>
    <w:p>
      <w:pPr>
        <w:numPr>
          <w:ilvl w:val="0"/>
          <w:numId w:val="3"/>
        </w:numPr>
        <w:spacing w:line="360" w:lineRule="auto"/>
        <w:ind w:left="425" w:leftChars="0" w:hanging="425" w:firstLineChars="0"/>
        <w:rPr>
          <w:rFonts w:hint="eastAsia"/>
          <w:color w:val="000000"/>
          <w:sz w:val="21"/>
          <w:szCs w:val="21"/>
        </w:rPr>
      </w:pPr>
      <w:r>
        <w:rPr>
          <w:rFonts w:hint="eastAsia"/>
          <w:color w:val="000000"/>
          <w:sz w:val="21"/>
          <w:szCs w:val="21"/>
        </w:rPr>
        <w:t>利用</w:t>
      </w:r>
      <w:r>
        <w:rPr>
          <w:rFonts w:hint="eastAsia"/>
          <w:b/>
          <w:bCs/>
          <w:color w:val="000000"/>
          <w:sz w:val="21"/>
          <w:szCs w:val="21"/>
        </w:rPr>
        <w:t>ipconfig</w:t>
      </w:r>
      <w:r>
        <w:rPr>
          <w:rFonts w:hint="eastAsia"/>
          <w:color w:val="000000"/>
          <w:sz w:val="21"/>
          <w:szCs w:val="21"/>
        </w:rPr>
        <w:t>查看主机接口的配置</w:t>
      </w:r>
      <w:r>
        <w:rPr>
          <w:rFonts w:hint="eastAsia"/>
          <w:color w:val="000000"/>
          <w:sz w:val="21"/>
          <w:szCs w:val="21"/>
          <w:lang w:eastAsia="zh-CN"/>
        </w:rPr>
        <w:t>，并理解其含义</w:t>
      </w:r>
      <w:r>
        <w:rPr>
          <w:rFonts w:hint="eastAsia"/>
          <w:color w:val="000000"/>
          <w:sz w:val="21"/>
          <w:szCs w:val="21"/>
        </w:rPr>
        <w:t>。</w:t>
      </w:r>
    </w:p>
    <w:p>
      <w:pPr>
        <w:numPr>
          <w:ilvl w:val="0"/>
          <w:numId w:val="3"/>
        </w:numPr>
        <w:spacing w:line="360" w:lineRule="auto"/>
        <w:ind w:left="425" w:leftChars="0" w:hanging="425" w:firstLineChars="0"/>
        <w:rPr>
          <w:rFonts w:hint="eastAsia"/>
          <w:color w:val="000000"/>
          <w:sz w:val="21"/>
          <w:szCs w:val="21"/>
        </w:rPr>
      </w:pPr>
      <w:r>
        <w:rPr>
          <w:rFonts w:hint="eastAsia"/>
          <w:color w:val="000000"/>
          <w:sz w:val="21"/>
          <w:szCs w:val="21"/>
        </w:rPr>
        <w:t>利用</w:t>
      </w:r>
      <w:r>
        <w:rPr>
          <w:rFonts w:hint="eastAsia"/>
          <w:b/>
          <w:bCs/>
          <w:color w:val="000000"/>
          <w:sz w:val="21"/>
          <w:szCs w:val="21"/>
        </w:rPr>
        <w:t>route</w:t>
      </w:r>
      <w:r>
        <w:rPr>
          <w:rFonts w:hint="eastAsia"/>
          <w:color w:val="000000"/>
          <w:sz w:val="21"/>
          <w:szCs w:val="21"/>
        </w:rPr>
        <w:t>查看本机路由</w:t>
      </w:r>
      <w:r>
        <w:rPr>
          <w:rFonts w:hint="eastAsia"/>
          <w:color w:val="000000"/>
          <w:sz w:val="21"/>
          <w:szCs w:val="21"/>
          <w:lang w:eastAsia="zh-CN"/>
        </w:rPr>
        <w:t>，并</w:t>
      </w:r>
      <w:r>
        <w:rPr>
          <w:rFonts w:hint="eastAsia"/>
          <w:color w:val="000000"/>
          <w:sz w:val="21"/>
          <w:szCs w:val="21"/>
          <w:lang w:val="en-US" w:eastAsia="zh-CN"/>
        </w:rPr>
        <w:t>了解</w:t>
      </w:r>
      <w:r>
        <w:rPr>
          <w:rFonts w:hint="eastAsia"/>
          <w:color w:val="000000"/>
          <w:sz w:val="21"/>
          <w:szCs w:val="21"/>
          <w:lang w:eastAsia="zh-CN"/>
        </w:rPr>
        <w:t>其含义</w:t>
      </w:r>
      <w:r>
        <w:rPr>
          <w:rFonts w:hint="eastAsia"/>
          <w:color w:val="000000"/>
          <w:sz w:val="21"/>
          <w:szCs w:val="21"/>
        </w:rPr>
        <w:t>。</w:t>
      </w:r>
    </w:p>
    <w:p>
      <w:pPr>
        <w:numPr>
          <w:ilvl w:val="0"/>
          <w:numId w:val="3"/>
        </w:numPr>
        <w:spacing w:line="360" w:lineRule="auto"/>
        <w:ind w:left="425" w:leftChars="0" w:hanging="425" w:firstLineChars="0"/>
        <w:rPr>
          <w:rFonts w:hint="eastAsia"/>
          <w:sz w:val="21"/>
          <w:szCs w:val="21"/>
        </w:rPr>
      </w:pPr>
      <w:r>
        <w:rPr>
          <w:rFonts w:hint="eastAsia"/>
          <w:sz w:val="21"/>
          <w:szCs w:val="21"/>
        </w:rPr>
        <w:t>利用</w:t>
      </w:r>
      <w:r>
        <w:rPr>
          <w:rFonts w:hint="eastAsia"/>
          <w:b/>
          <w:bCs/>
          <w:sz w:val="21"/>
          <w:szCs w:val="21"/>
        </w:rPr>
        <w:t>netstat</w:t>
      </w:r>
      <w:r>
        <w:rPr>
          <w:rFonts w:hint="eastAsia"/>
          <w:sz w:val="21"/>
          <w:szCs w:val="21"/>
        </w:rPr>
        <w:t>查看当前主机上网络简介统计信息</w:t>
      </w:r>
      <w:r>
        <w:rPr>
          <w:rFonts w:hint="eastAsia"/>
          <w:sz w:val="21"/>
          <w:szCs w:val="21"/>
          <w:lang w:eastAsia="zh-CN"/>
        </w:rPr>
        <w:t>，</w:t>
      </w:r>
      <w:r>
        <w:rPr>
          <w:rFonts w:hint="eastAsia"/>
          <w:sz w:val="21"/>
          <w:szCs w:val="21"/>
          <w:lang w:val="en-US" w:eastAsia="zh-CN"/>
        </w:rPr>
        <w:t>了解其含义</w:t>
      </w:r>
      <w:r>
        <w:rPr>
          <w:rFonts w:hint="eastAsia"/>
          <w:sz w:val="21"/>
          <w:szCs w:val="21"/>
        </w:rPr>
        <w:t>。</w:t>
      </w:r>
    </w:p>
    <w:p>
      <w:pPr>
        <w:numPr>
          <w:ilvl w:val="0"/>
          <w:numId w:val="3"/>
        </w:numPr>
        <w:spacing w:line="360" w:lineRule="auto"/>
        <w:ind w:left="425" w:leftChars="0" w:hanging="425" w:firstLineChars="0"/>
        <w:rPr>
          <w:rFonts w:hint="eastAsia"/>
          <w:color w:val="000000"/>
          <w:sz w:val="21"/>
          <w:szCs w:val="21"/>
        </w:rPr>
      </w:pPr>
      <w:r>
        <w:rPr>
          <w:rFonts w:hint="eastAsia"/>
          <w:color w:val="000000"/>
          <w:sz w:val="21"/>
          <w:szCs w:val="21"/>
        </w:rPr>
        <w:t>利用</w:t>
      </w:r>
      <w:r>
        <w:rPr>
          <w:rFonts w:hint="eastAsia"/>
          <w:b/>
          <w:bCs/>
          <w:color w:val="000000"/>
          <w:sz w:val="21"/>
          <w:szCs w:val="21"/>
        </w:rPr>
        <w:t>ping</w:t>
      </w:r>
      <w:r>
        <w:rPr>
          <w:rFonts w:hint="eastAsia"/>
          <w:color w:val="000000"/>
          <w:sz w:val="21"/>
          <w:szCs w:val="21"/>
        </w:rPr>
        <w:t>对网络故障诊断与分析。</w:t>
      </w:r>
      <w:r>
        <w:rPr>
          <w:rFonts w:hint="eastAsia"/>
          <w:b/>
          <w:bCs/>
          <w:color w:val="000000"/>
          <w:sz w:val="21"/>
          <w:szCs w:val="21"/>
          <w:lang w:eastAsia="zh-CN"/>
        </w:rPr>
        <w:t>用</w:t>
      </w:r>
      <w:r>
        <w:rPr>
          <w:rFonts w:hint="eastAsia"/>
          <w:b/>
          <w:bCs/>
          <w:color w:val="000000"/>
          <w:sz w:val="21"/>
          <w:szCs w:val="21"/>
          <w:lang w:val="en-US" w:eastAsia="zh-CN"/>
        </w:rPr>
        <w:t>wrireshark分析其工作过程</w:t>
      </w:r>
      <w:r>
        <w:rPr>
          <w:rFonts w:hint="eastAsia"/>
          <w:color w:val="000000"/>
          <w:sz w:val="21"/>
          <w:szCs w:val="21"/>
          <w:lang w:val="en-US" w:eastAsia="zh-CN"/>
        </w:rPr>
        <w:t>。</w:t>
      </w:r>
    </w:p>
    <w:p>
      <w:pPr>
        <w:numPr>
          <w:ilvl w:val="0"/>
          <w:numId w:val="3"/>
        </w:numPr>
        <w:spacing w:line="360" w:lineRule="auto"/>
        <w:ind w:left="425" w:leftChars="0" w:hanging="425" w:firstLineChars="0"/>
        <w:rPr>
          <w:rFonts w:hint="eastAsia"/>
          <w:b/>
          <w:bCs/>
          <w:color w:val="000000"/>
          <w:sz w:val="21"/>
          <w:szCs w:val="21"/>
        </w:rPr>
      </w:pPr>
      <w:r>
        <w:rPr>
          <w:rFonts w:hint="eastAsia"/>
          <w:color w:val="000000"/>
          <w:sz w:val="21"/>
          <w:szCs w:val="21"/>
        </w:rPr>
        <w:t>利用</w:t>
      </w:r>
      <w:r>
        <w:rPr>
          <w:rFonts w:hint="eastAsia"/>
          <w:b/>
          <w:bCs/>
          <w:color w:val="000000"/>
          <w:sz w:val="21"/>
          <w:szCs w:val="21"/>
        </w:rPr>
        <w:t>tracet</w:t>
      </w:r>
      <w:r>
        <w:rPr>
          <w:rFonts w:hint="eastAsia"/>
          <w:color w:val="000000"/>
          <w:sz w:val="21"/>
          <w:szCs w:val="21"/>
        </w:rPr>
        <w:t>跟踪数据包在传输过程中经过的路径。</w:t>
      </w:r>
      <w:r>
        <w:rPr>
          <w:rFonts w:hint="eastAsia"/>
          <w:b/>
          <w:bCs/>
          <w:color w:val="000000"/>
          <w:sz w:val="21"/>
          <w:szCs w:val="21"/>
          <w:lang w:eastAsia="zh-CN"/>
        </w:rPr>
        <w:t>用</w:t>
      </w:r>
      <w:r>
        <w:rPr>
          <w:rFonts w:hint="eastAsia"/>
          <w:b/>
          <w:bCs/>
          <w:color w:val="000000"/>
          <w:sz w:val="21"/>
          <w:szCs w:val="21"/>
          <w:lang w:val="en-US" w:eastAsia="zh-CN"/>
        </w:rPr>
        <w:t>wrireshark分析其工作过程</w:t>
      </w:r>
    </w:p>
    <w:p>
      <w:pPr>
        <w:numPr>
          <w:ilvl w:val="0"/>
          <w:numId w:val="1"/>
        </w:numPr>
        <w:spacing w:line="360" w:lineRule="auto"/>
        <w:rPr>
          <w:rFonts w:hint="eastAsia"/>
          <w:b/>
          <w:sz w:val="28"/>
          <w:szCs w:val="28"/>
        </w:rPr>
      </w:pPr>
      <w:r>
        <w:rPr>
          <w:rFonts w:hint="eastAsia"/>
          <w:b/>
          <w:sz w:val="28"/>
          <w:szCs w:val="28"/>
        </w:rPr>
        <w:t>主要仪器设备</w:t>
      </w:r>
    </w:p>
    <w:p>
      <w:pPr>
        <w:spacing w:line="360" w:lineRule="auto"/>
        <w:ind w:firstLine="420"/>
        <w:rPr>
          <w:rFonts w:hint="eastAsia"/>
          <w:szCs w:val="21"/>
        </w:rPr>
      </w:pPr>
      <w:r>
        <w:rPr>
          <w:rFonts w:hint="eastAsia"/>
          <w:b/>
          <w:szCs w:val="21"/>
        </w:rPr>
        <w:t>仪器：</w:t>
      </w:r>
      <w:r>
        <w:rPr>
          <w:rFonts w:hint="eastAsia"/>
          <w:b/>
          <w:szCs w:val="21"/>
          <w:lang w:val="en-US" w:eastAsia="zh-CN"/>
        </w:rPr>
        <w:t>一</w:t>
      </w:r>
      <w:r>
        <w:rPr>
          <w:rFonts w:hint="eastAsia"/>
          <w:sz w:val="21"/>
          <w:szCs w:val="21"/>
        </w:rPr>
        <w:t>台具有网络功能的PC 机</w:t>
      </w:r>
    </w:p>
    <w:p>
      <w:pPr>
        <w:spacing w:line="360" w:lineRule="auto"/>
        <w:ind w:firstLine="420"/>
        <w:rPr>
          <w:rFonts w:hint="eastAsia" w:ascii="宋体" w:hAnsi="宋体" w:eastAsia="宋体" w:cs="宋体"/>
          <w:b w:val="0"/>
          <w:bCs/>
          <w:szCs w:val="21"/>
          <w:lang w:val="en-US" w:eastAsia="zh-CN"/>
        </w:rPr>
      </w:pPr>
      <w:r>
        <w:rPr>
          <w:rFonts w:hint="eastAsia"/>
          <w:b/>
          <w:szCs w:val="21"/>
        </w:rPr>
        <w:t>实验环境：</w:t>
      </w:r>
      <w:r>
        <w:rPr>
          <w:rFonts w:hint="eastAsia" w:ascii="宋体" w:hAnsi="宋体" w:eastAsia="宋体" w:cs="宋体"/>
          <w:b w:val="0"/>
          <w:bCs/>
          <w:szCs w:val="21"/>
          <w:lang w:val="en-US" w:eastAsia="zh-CN"/>
        </w:rPr>
        <w:t>win10,连接校园网</w:t>
      </w:r>
    </w:p>
    <w:p>
      <w:pPr>
        <w:numPr>
          <w:ilvl w:val="0"/>
          <w:numId w:val="1"/>
        </w:numPr>
        <w:spacing w:line="360" w:lineRule="auto"/>
        <w:rPr>
          <w:rFonts w:hint="eastAsia"/>
          <w:b/>
          <w:sz w:val="28"/>
          <w:szCs w:val="28"/>
        </w:rPr>
      </w:pPr>
      <w:r>
        <w:rPr>
          <w:rFonts w:hint="eastAsia"/>
          <w:b/>
          <w:sz w:val="28"/>
          <w:szCs w:val="28"/>
        </w:rPr>
        <w:t>实验步骤与调试</w:t>
      </w:r>
    </w:p>
    <w:p>
      <w:pPr>
        <w:numPr>
          <w:ilvl w:val="0"/>
          <w:numId w:val="4"/>
        </w:numPr>
        <w:spacing w:line="360" w:lineRule="auto"/>
        <w:ind w:left="420"/>
        <w:rPr>
          <w:rFonts w:hint="eastAsia"/>
          <w:szCs w:val="21"/>
          <w:lang w:val="en-US" w:eastAsia="zh-CN"/>
        </w:rPr>
      </w:pPr>
      <w:r>
        <w:rPr>
          <w:rFonts w:hint="eastAsia"/>
          <w:szCs w:val="21"/>
          <w:lang w:val="en-US" w:eastAsia="zh-CN"/>
        </w:rPr>
        <w:t>TCP/IP协议的安装和配置</w:t>
      </w:r>
    </w:p>
    <w:p>
      <w:pPr>
        <w:numPr>
          <w:ilvl w:val="1"/>
          <w:numId w:val="4"/>
        </w:numPr>
        <w:spacing w:line="360" w:lineRule="auto"/>
        <w:ind w:left="840" w:leftChars="0"/>
        <w:rPr>
          <w:rFonts w:hint="eastAsia"/>
          <w:szCs w:val="21"/>
          <w:lang w:val="en-US" w:eastAsia="zh-CN"/>
        </w:rPr>
      </w:pPr>
      <w:r>
        <w:rPr>
          <w:rFonts w:hint="eastAsia"/>
          <w:szCs w:val="21"/>
          <w:lang w:val="en-US" w:eastAsia="zh-CN"/>
        </w:rPr>
        <w:t>TCP/IP协议的安装</w:t>
      </w:r>
    </w:p>
    <w:p>
      <w:pPr>
        <w:numPr>
          <w:ilvl w:val="2"/>
          <w:numId w:val="4"/>
        </w:numPr>
        <w:spacing w:line="360" w:lineRule="auto"/>
        <w:ind w:left="1260" w:leftChars="0" w:hanging="420" w:firstLineChars="0"/>
        <w:rPr>
          <w:rFonts w:hint="eastAsia"/>
          <w:szCs w:val="21"/>
          <w:lang w:val="en-US" w:eastAsia="zh-CN"/>
        </w:rPr>
      </w:pPr>
      <w:r>
        <w:rPr>
          <w:rFonts w:hint="eastAsia"/>
          <w:szCs w:val="21"/>
          <w:lang w:val="en-US" w:eastAsia="zh-CN"/>
        </w:rPr>
        <w:t>打开控制面板，进入【网络和共享中心】，点击【连接】</w:t>
      </w:r>
    </w:p>
    <w:p>
      <w:pPr>
        <w:numPr>
          <w:ilvl w:val="0"/>
          <w:numId w:val="0"/>
        </w:numPr>
        <w:spacing w:line="360" w:lineRule="auto"/>
        <w:ind w:left="840" w:leftChars="0"/>
        <w:rPr>
          <w:rFonts w:hint="eastAsia"/>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3286760</wp:posOffset>
                </wp:positionH>
                <wp:positionV relativeFrom="paragraph">
                  <wp:posOffset>522605</wp:posOffset>
                </wp:positionV>
                <wp:extent cx="946150" cy="344170"/>
                <wp:effectExtent l="6350" t="6350" r="12700" b="17780"/>
                <wp:wrapNone/>
                <wp:docPr id="2" name="矩形 2"/>
                <wp:cNvGraphicFramePr/>
                <a:graphic xmlns:a="http://schemas.openxmlformats.org/drawingml/2006/main">
                  <a:graphicData uri="http://schemas.microsoft.com/office/word/2010/wordprocessingShape">
                    <wps:wsp>
                      <wps:cNvSpPr/>
                      <wps:spPr>
                        <a:xfrm>
                          <a:off x="4429760" y="6191885"/>
                          <a:ext cx="946150" cy="3441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8pt;margin-top:41.15pt;height:27.1pt;width:74.5pt;z-index:251659264;v-text-anchor:middle;mso-width-relative:page;mso-height-relative:page;" filled="f" stroked="t" coordsize="21600,21600" o:gfxdata="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HlBB1gAAAAoBAAAPAAAAAAAAAAEAIAAAACIAAABkcnMv&#10;ZG93bnJldi54bWxQSwECFAAUAAAACACHTuJAhDUUJncCAADWBAAADgAAAAAAAAABACAAAAAlAQAA&#10;ZHJzL2Uyb0RvYy54bWxQSwUGAAAAAAYABgBZAQAADgYAAAAA&#10;">
                <v:fill on="f" focussize="0,0"/>
                <v:stroke weight="1pt" color="#FF0000 [3204]" miterlimit="8" joinstyle="miter"/>
                <v:imagedata o:title=""/>
                <o:lock v:ext="edit" aspectratio="f"/>
              </v:rect>
            </w:pict>
          </mc:Fallback>
        </mc:AlternateContent>
      </w:r>
      <w:r>
        <w:drawing>
          <wp:inline distT="0" distB="0" distL="114300" distR="114300">
            <wp:extent cx="3848100" cy="908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48100" cy="908050"/>
                    </a:xfrm>
                    <a:prstGeom prst="rect">
                      <a:avLst/>
                    </a:prstGeom>
                    <a:noFill/>
                    <a:ln>
                      <a:noFill/>
                    </a:ln>
                  </pic:spPr>
                </pic:pic>
              </a:graphicData>
            </a:graphic>
          </wp:inline>
        </w:drawing>
      </w:r>
    </w:p>
    <w:p>
      <w:pPr>
        <w:numPr>
          <w:ilvl w:val="2"/>
          <w:numId w:val="4"/>
        </w:numPr>
        <w:spacing w:line="360" w:lineRule="auto"/>
        <w:ind w:left="1260" w:leftChars="0" w:hanging="420" w:firstLineChars="0"/>
        <w:rPr>
          <w:rFonts w:hint="eastAsia"/>
          <w:szCs w:val="21"/>
          <w:lang w:val="en-US" w:eastAsia="zh-CN"/>
        </w:rPr>
      </w:pPr>
      <w:r>
        <w:rPr>
          <w:rFonts w:hint="eastAsia"/>
          <w:szCs w:val="21"/>
          <w:lang w:val="en-US" w:eastAsia="zh-CN"/>
        </w:rPr>
        <w:t>在弹出窗口中点击【属性】，选择TCP/IPV4协议，若没有安装则选择安装即可</w:t>
      </w:r>
    </w:p>
    <w:p>
      <w:pPr>
        <w:numPr>
          <w:ilvl w:val="0"/>
          <w:numId w:val="0"/>
        </w:numPr>
        <w:spacing w:line="360" w:lineRule="auto"/>
        <w:ind w:left="840" w:leftChars="0"/>
        <w:rPr>
          <w:rFonts w:hint="eastAsia"/>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2159000</wp:posOffset>
                </wp:positionH>
                <wp:positionV relativeFrom="paragraph">
                  <wp:posOffset>1404620</wp:posOffset>
                </wp:positionV>
                <wp:extent cx="1864360" cy="182245"/>
                <wp:effectExtent l="6350" t="6350" r="8890" b="14605"/>
                <wp:wrapNone/>
                <wp:docPr id="5" name="矩形 5"/>
                <wp:cNvGraphicFramePr/>
                <a:graphic xmlns:a="http://schemas.openxmlformats.org/drawingml/2006/main">
                  <a:graphicData uri="http://schemas.microsoft.com/office/word/2010/wordprocessingShape">
                    <wps:wsp>
                      <wps:cNvSpPr/>
                      <wps:spPr>
                        <a:xfrm>
                          <a:off x="3362960" y="8382000"/>
                          <a:ext cx="1864360" cy="1822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pt;margin-top:110.6pt;height:14.35pt;width:146.8pt;z-index:251661312;v-text-anchor:middle;mso-width-relative:page;mso-height-relative:page;" filled="f" stroked="t" coordsize="21600,21600" o:gfxdata="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7//0zXAAAACwEAAA8AAAAAAAAAAQAgAAAAIgAAAGRycy9k&#10;b3ducmV2LnhtbFBLAQIUABQAAAAIAIdO4kDIEbWmdQIAANcEAAAOAAAAAAAAAAEAIAAAACYBAABk&#10;cnMvZTJvRG9jLnhtbFBLBQYAAAAABgAGAFkBAAANBg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1922145</wp:posOffset>
                </wp:positionH>
                <wp:positionV relativeFrom="paragraph">
                  <wp:posOffset>2146935</wp:posOffset>
                </wp:positionV>
                <wp:extent cx="1121410" cy="324485"/>
                <wp:effectExtent l="6350" t="6350" r="15240" b="12065"/>
                <wp:wrapNone/>
                <wp:docPr id="6" name="矩形 6"/>
                <wp:cNvGraphicFramePr/>
                <a:graphic xmlns:a="http://schemas.openxmlformats.org/drawingml/2006/main">
                  <a:graphicData uri="http://schemas.microsoft.com/office/word/2010/wordprocessingShape">
                    <wps:wsp>
                      <wps:cNvSpPr/>
                      <wps:spPr>
                        <a:xfrm>
                          <a:off x="3139440" y="9158605"/>
                          <a:ext cx="1121410" cy="3244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35pt;margin-top:169.05pt;height:25.55pt;width:88.3pt;z-index:251662336;v-text-anchor:middle;mso-width-relative:page;mso-height-relative:page;" filled="f" stroked="t" coordsize="21600,21600" o:gfxdata="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3htRtcAAAALAQAADwAAAAAAAAABACAAAAAiAAAAZHJz&#10;L2Rvd25yZXYueG1sUEsBAhQAFAAAAAgAh07iQDa08dJ3AgAA1wQAAA4AAAAAAAAAAQAgAAAAJgEA&#10;AGRycy9lMm9Eb2MueG1sUEsFBgAAAAAGAAYAWQEAAA8GA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733425</wp:posOffset>
                </wp:positionH>
                <wp:positionV relativeFrom="paragraph">
                  <wp:posOffset>1377315</wp:posOffset>
                </wp:positionV>
                <wp:extent cx="979805" cy="325120"/>
                <wp:effectExtent l="6350" t="6350" r="17145" b="11430"/>
                <wp:wrapNone/>
                <wp:docPr id="4" name="矩形 4"/>
                <wp:cNvGraphicFramePr/>
                <a:graphic xmlns:a="http://schemas.openxmlformats.org/drawingml/2006/main">
                  <a:graphicData uri="http://schemas.microsoft.com/office/word/2010/wordprocessingShape">
                    <wps:wsp>
                      <wps:cNvSpPr/>
                      <wps:spPr>
                        <a:xfrm>
                          <a:off x="1876425" y="8334375"/>
                          <a:ext cx="979805" cy="325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75pt;margin-top:108.45pt;height:25.6pt;width:77.15pt;z-index:251660288;v-text-anchor:middle;mso-width-relative:page;mso-height-relative:page;" filled="f" stroked="t" coordsize="21600,21600" o:gfxdata="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FKTxCdcAAAALAQAADwAAAAAAAAABACAAAAAiAAAAZHJz&#10;L2Rvd25yZXYueG1sUEsBAhQAFAAAAAgAh07iQLJkBsh3AgAA1wQAAA4AAAAAAAAAAQAgAAAAJgEA&#10;AGRycy9lMm9Eb2MueG1sUEsFBgAAAAAGAAYAWQEAAA8GAAAAAA==&#10;">
                <v:fill on="f" focussize="0,0"/>
                <v:stroke weight="1pt" color="#FF0000 [3204]" miterlimit="8" joinstyle="miter"/>
                <v:imagedata o:title=""/>
                <o:lock v:ext="edit" aspectratio="f"/>
              </v:rect>
            </w:pict>
          </mc:Fallback>
        </mc:AlternateContent>
      </w:r>
      <w:r>
        <w:drawing>
          <wp:inline distT="0" distB="0" distL="114300" distR="114300">
            <wp:extent cx="3732530" cy="2435225"/>
            <wp:effectExtent l="0" t="0" r="127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732530" cy="2435225"/>
                    </a:xfrm>
                    <a:prstGeom prst="rect">
                      <a:avLst/>
                    </a:prstGeom>
                    <a:noFill/>
                    <a:ln>
                      <a:noFill/>
                    </a:ln>
                  </pic:spPr>
                </pic:pic>
              </a:graphicData>
            </a:graphic>
          </wp:inline>
        </w:drawing>
      </w:r>
    </w:p>
    <w:p>
      <w:pPr>
        <w:numPr>
          <w:ilvl w:val="1"/>
          <w:numId w:val="4"/>
        </w:numPr>
        <w:spacing w:line="360" w:lineRule="auto"/>
        <w:ind w:left="840" w:leftChars="0"/>
        <w:rPr>
          <w:rFonts w:hint="eastAsia"/>
          <w:szCs w:val="21"/>
          <w:lang w:val="en-US" w:eastAsia="zh-CN"/>
        </w:rPr>
      </w:pPr>
      <w:r>
        <w:rPr>
          <w:rFonts w:hint="eastAsia"/>
          <w:szCs w:val="21"/>
          <w:lang w:val="en-US" w:eastAsia="zh-CN"/>
        </w:rPr>
        <w:t>TCP/IP协议的配置</w:t>
      </w:r>
    </w:p>
    <w:p>
      <w:pPr>
        <w:numPr>
          <w:ilvl w:val="2"/>
          <w:numId w:val="4"/>
        </w:numPr>
        <w:spacing w:line="360" w:lineRule="auto"/>
        <w:ind w:left="1260" w:leftChars="0" w:hanging="420" w:firstLineChars="0"/>
        <w:rPr>
          <w:rFonts w:hint="eastAsia"/>
          <w:szCs w:val="21"/>
          <w:lang w:val="en-US" w:eastAsia="zh-CN"/>
        </w:rPr>
      </w:pPr>
      <w:r>
        <w:rPr>
          <w:rFonts w:hint="eastAsia"/>
          <w:szCs w:val="21"/>
          <w:lang w:val="en-US" w:eastAsia="zh-CN"/>
        </w:rPr>
        <w:t>在【网络和共享中心】中，点击【连接】，在弹出窗口中点击【详细信息】即可查看网络连接的详细信息</w:t>
      </w:r>
    </w:p>
    <w:p>
      <w:pPr>
        <w:numPr>
          <w:ilvl w:val="0"/>
          <w:numId w:val="0"/>
        </w:numPr>
        <w:spacing w:line="360" w:lineRule="auto"/>
        <w:ind w:left="840" w:leftChars="0"/>
        <w:rPr>
          <w:rFonts w:hint="eastAsia"/>
          <w:szCs w:val="21"/>
          <w:lang w:val="en-US" w:eastAsia="zh-CN"/>
        </w:rPr>
      </w:pPr>
      <w:r>
        <w:drawing>
          <wp:inline distT="0" distB="0" distL="114300" distR="114300">
            <wp:extent cx="2536825" cy="3051175"/>
            <wp:effectExtent l="0" t="0" r="317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536825" cy="3051175"/>
                    </a:xfrm>
                    <a:prstGeom prst="rect">
                      <a:avLst/>
                    </a:prstGeom>
                    <a:noFill/>
                    <a:ln>
                      <a:noFill/>
                    </a:ln>
                  </pic:spPr>
                </pic:pic>
              </a:graphicData>
            </a:graphic>
          </wp:inline>
        </w:drawing>
      </w:r>
    </w:p>
    <w:p>
      <w:pPr>
        <w:numPr>
          <w:ilvl w:val="2"/>
          <w:numId w:val="4"/>
        </w:numPr>
        <w:spacing w:line="360" w:lineRule="auto"/>
        <w:ind w:left="1260" w:leftChars="0" w:hanging="420" w:firstLineChars="0"/>
        <w:rPr>
          <w:rFonts w:hint="eastAsia"/>
          <w:szCs w:val="21"/>
          <w:lang w:val="en-US" w:eastAsia="zh-CN"/>
        </w:rPr>
      </w:pPr>
      <w:r>
        <w:rPr>
          <w:rFonts w:hint="eastAsia"/>
          <w:szCs w:val="21"/>
          <w:lang w:val="en-US" w:eastAsia="zh-CN"/>
        </w:rPr>
        <w:t>在弹出窗口中点击【属性】，双击TCP/IPV4协议，选择【使用下面的IP地址】与【使用下面的DNS服务器地址】，即可手动配置TCP/IP协议</w:t>
      </w:r>
    </w:p>
    <w:p>
      <w:pPr>
        <w:numPr>
          <w:ilvl w:val="0"/>
          <w:numId w:val="0"/>
        </w:numPr>
        <w:spacing w:line="360" w:lineRule="auto"/>
        <w:ind w:left="840" w:leftChars="0"/>
        <w:rPr>
          <w:rFonts w:hint="eastAsia"/>
          <w:szCs w:val="21"/>
          <w:lang w:val="en-US" w:eastAsia="zh-CN"/>
        </w:rPr>
      </w:pPr>
      <w:r>
        <w:drawing>
          <wp:inline distT="0" distB="0" distL="114300" distR="114300">
            <wp:extent cx="2585085" cy="3244215"/>
            <wp:effectExtent l="0" t="0" r="5715"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2585085" cy="3244215"/>
                    </a:xfrm>
                    <a:prstGeom prst="rect">
                      <a:avLst/>
                    </a:prstGeom>
                    <a:noFill/>
                    <a:ln>
                      <a:noFill/>
                    </a:ln>
                  </pic:spPr>
                </pic:pic>
              </a:graphicData>
            </a:graphic>
          </wp:inline>
        </w:drawing>
      </w:r>
    </w:p>
    <w:p>
      <w:pPr>
        <w:widowControl w:val="0"/>
        <w:numPr>
          <w:ilvl w:val="0"/>
          <w:numId w:val="0"/>
        </w:numPr>
        <w:spacing w:line="360" w:lineRule="auto"/>
        <w:ind w:left="840" w:leftChars="0" w:firstLine="420" w:firstLineChars="0"/>
        <w:jc w:val="both"/>
        <w:rPr>
          <w:rFonts w:hint="eastAsia"/>
          <w:szCs w:val="21"/>
          <w:lang w:val="en-US" w:eastAsia="zh-CN"/>
        </w:rPr>
      </w:pPr>
      <w:r>
        <w:rPr>
          <w:rFonts w:hint="eastAsia"/>
          <w:szCs w:val="21"/>
          <w:lang w:val="en-US" w:eastAsia="zh-CN"/>
        </w:rPr>
        <w:t>上图将主机的IP地址设置为同学的IP地址，发现两台主机不能同时连接校园网，但接入不同网络后两台主机均能上网。原因：相同的IP地址会在同一网段内发生IP地址冲突，导致两台主机或其中一台的连通性被破坏。</w:t>
      </w:r>
    </w:p>
    <w:p>
      <w:pPr>
        <w:widowControl w:val="0"/>
        <w:numPr>
          <w:ilvl w:val="0"/>
          <w:numId w:val="0"/>
        </w:numPr>
        <w:spacing w:line="360" w:lineRule="auto"/>
        <w:ind w:left="840" w:leftChars="0" w:firstLine="420" w:firstLineChars="0"/>
        <w:jc w:val="both"/>
        <w:rPr>
          <w:rFonts w:hint="eastAsia"/>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i w:val="0"/>
          <w:iCs w:val="0"/>
          <w:caps w:val="0"/>
          <w:color w:val="333333"/>
          <w:spacing w:val="0"/>
          <w:sz w:val="21"/>
          <w:szCs w:val="21"/>
          <w:shd w:val="clear" w:color="auto" w:fill="FFFFFF"/>
        </w:rPr>
      </w:pPr>
      <w:r>
        <w:rPr>
          <w:rFonts w:hint="eastAsia"/>
          <w:sz w:val="21"/>
          <w:szCs w:val="21"/>
        </w:rPr>
        <w:t>TCP/IP协议属性</w:t>
      </w:r>
      <w:r>
        <w:rPr>
          <w:rFonts w:hint="eastAsia"/>
          <w:sz w:val="21"/>
          <w:szCs w:val="21"/>
          <w:lang w:val="en-US" w:eastAsia="zh-CN"/>
        </w:rPr>
        <w:t>说明：</w:t>
      </w:r>
    </w:p>
    <w:p>
      <w:pPr>
        <w:widowControl w:val="0"/>
        <w:numPr>
          <w:ilvl w:val="0"/>
          <w:numId w:val="5"/>
        </w:numPr>
        <w:spacing w:line="360" w:lineRule="auto"/>
        <w:ind w:left="840" w:leftChars="0"/>
        <w:jc w:val="both"/>
        <w:rPr>
          <w:rFonts w:hint="eastAsia" w:ascii="宋体" w:hAnsi="宋体" w:eastAsia="宋体" w:cs="宋体"/>
          <w:color w:val="auto"/>
          <w:sz w:val="21"/>
          <w:szCs w:val="21"/>
          <w:lang w:val="en-US" w:eastAsia="zh-CN"/>
        </w:rPr>
      </w:pPr>
      <w:r>
        <w:rPr>
          <w:rFonts w:hint="eastAsia"/>
          <w:lang w:val="en-US" w:eastAsia="zh-CN"/>
        </w:rPr>
        <w:t>IP地址：互联网协议地址。</w:t>
      </w:r>
      <w:r>
        <w:rPr>
          <w:rFonts w:hint="eastAsia" w:ascii="宋体" w:hAnsi="宋体" w:eastAsia="宋体" w:cs="宋体"/>
          <w:i w:val="0"/>
          <w:iCs w:val="0"/>
          <w:caps w:val="0"/>
          <w:color w:val="auto"/>
          <w:spacing w:val="0"/>
          <w:sz w:val="21"/>
          <w:szCs w:val="21"/>
          <w:shd w:val="clear" w:fill="FFFFFF"/>
        </w:rPr>
        <w:t>IP地址是</w:t>
      </w:r>
      <w:r>
        <w:rPr>
          <w:rFonts w:hint="eastAsia" w:ascii="宋体" w:hAnsi="宋体" w:eastAsia="宋体" w:cs="宋体"/>
          <w:i w:val="0"/>
          <w:iCs w:val="0"/>
          <w:caps w:val="0"/>
          <w:color w:val="auto"/>
          <w:spacing w:val="0"/>
          <w:sz w:val="21"/>
          <w:szCs w:val="21"/>
          <w:u w:val="none"/>
          <w:shd w:val="clear" w:fill="FFFFFF"/>
        </w:rPr>
        <w:fldChar w:fldCharType="begin"/>
      </w:r>
      <w:r>
        <w:rPr>
          <w:rFonts w:hint="eastAsia" w:ascii="宋体" w:hAnsi="宋体" w:eastAsia="宋体" w:cs="宋体"/>
          <w:i w:val="0"/>
          <w:iCs w:val="0"/>
          <w:caps w:val="0"/>
          <w:color w:val="auto"/>
          <w:spacing w:val="0"/>
          <w:sz w:val="21"/>
          <w:szCs w:val="21"/>
          <w:u w:val="none"/>
          <w:shd w:val="clear" w:fill="FFFFFF"/>
        </w:rPr>
        <w:instrText xml:space="preserve"> HYPERLINK "https://baike.baidu.com/item/IP%E5%8D%8F%E8%AE%AE/131947" \t "https://baike.baidu.com/item/IP%E5%9C%B0%E5%9D%80/_blank" </w:instrText>
      </w:r>
      <w:r>
        <w:rPr>
          <w:rFonts w:hint="eastAsia" w:ascii="宋体" w:hAnsi="宋体" w:eastAsia="宋体" w:cs="宋体"/>
          <w:i w:val="0"/>
          <w:iCs w:val="0"/>
          <w:caps w:val="0"/>
          <w:color w:val="auto"/>
          <w:spacing w:val="0"/>
          <w:sz w:val="21"/>
          <w:szCs w:val="21"/>
          <w:u w:val="none"/>
          <w:shd w:val="clear" w:fill="FFFFFF"/>
        </w:rPr>
        <w:fldChar w:fldCharType="separate"/>
      </w:r>
      <w:r>
        <w:rPr>
          <w:rStyle w:val="5"/>
          <w:rFonts w:hint="eastAsia" w:ascii="宋体" w:hAnsi="宋体" w:eastAsia="宋体" w:cs="宋体"/>
          <w:i w:val="0"/>
          <w:iCs w:val="0"/>
          <w:caps w:val="0"/>
          <w:color w:val="auto"/>
          <w:spacing w:val="0"/>
          <w:sz w:val="21"/>
          <w:szCs w:val="21"/>
          <w:u w:val="none"/>
          <w:shd w:val="clear" w:fill="FFFFFF"/>
        </w:rPr>
        <w:t>IP协议</w:t>
      </w:r>
      <w:r>
        <w:rPr>
          <w:rFonts w:hint="eastAsia" w:ascii="宋体" w:hAnsi="宋体" w:eastAsia="宋体" w:cs="宋体"/>
          <w:i w:val="0"/>
          <w:iCs w:val="0"/>
          <w:caps w:val="0"/>
          <w:color w:val="auto"/>
          <w:spacing w:val="0"/>
          <w:sz w:val="21"/>
          <w:szCs w:val="21"/>
          <w:u w:val="none"/>
          <w:shd w:val="clear" w:fill="FFFFFF"/>
        </w:rPr>
        <w:fldChar w:fldCharType="end"/>
      </w:r>
      <w:r>
        <w:rPr>
          <w:rFonts w:hint="eastAsia" w:ascii="宋体" w:hAnsi="宋体" w:eastAsia="宋体" w:cs="宋体"/>
          <w:i w:val="0"/>
          <w:iCs w:val="0"/>
          <w:caps w:val="0"/>
          <w:color w:val="auto"/>
          <w:spacing w:val="0"/>
          <w:sz w:val="21"/>
          <w:szCs w:val="21"/>
          <w:shd w:val="clear" w:fill="FFFFFF"/>
        </w:rPr>
        <w:t>提供的一种统一的</w:t>
      </w:r>
      <w:r>
        <w:rPr>
          <w:rFonts w:hint="eastAsia" w:ascii="宋体" w:hAnsi="宋体" w:eastAsia="宋体" w:cs="宋体"/>
          <w:i w:val="0"/>
          <w:iCs w:val="0"/>
          <w:caps w:val="0"/>
          <w:color w:val="auto"/>
          <w:spacing w:val="0"/>
          <w:sz w:val="21"/>
          <w:szCs w:val="21"/>
          <w:u w:val="none"/>
          <w:shd w:val="clear" w:fill="FFFFFF"/>
        </w:rPr>
        <w:fldChar w:fldCharType="begin"/>
      </w:r>
      <w:r>
        <w:rPr>
          <w:rFonts w:hint="eastAsia" w:ascii="宋体" w:hAnsi="宋体" w:eastAsia="宋体" w:cs="宋体"/>
          <w:i w:val="0"/>
          <w:iCs w:val="0"/>
          <w:caps w:val="0"/>
          <w:color w:val="auto"/>
          <w:spacing w:val="0"/>
          <w:sz w:val="21"/>
          <w:szCs w:val="21"/>
          <w:u w:val="none"/>
          <w:shd w:val="clear" w:fill="FFFFFF"/>
        </w:rPr>
        <w:instrText xml:space="preserve"> HYPERLINK "https://baike.baidu.com/item/%E5%9C%B0%E5%9D%80%E6%A0%BC%E5%BC%8F/53569124" \t "https://baike.baidu.com/item/IP%E5%9C%B0%E5%9D%80/_blank" </w:instrText>
      </w:r>
      <w:r>
        <w:rPr>
          <w:rFonts w:hint="eastAsia" w:ascii="宋体" w:hAnsi="宋体" w:eastAsia="宋体" w:cs="宋体"/>
          <w:i w:val="0"/>
          <w:iCs w:val="0"/>
          <w:caps w:val="0"/>
          <w:color w:val="auto"/>
          <w:spacing w:val="0"/>
          <w:sz w:val="21"/>
          <w:szCs w:val="21"/>
          <w:u w:val="none"/>
          <w:shd w:val="clear" w:fill="FFFFFF"/>
        </w:rPr>
        <w:fldChar w:fldCharType="separate"/>
      </w:r>
      <w:r>
        <w:rPr>
          <w:rStyle w:val="5"/>
          <w:rFonts w:hint="eastAsia" w:ascii="宋体" w:hAnsi="宋体" w:eastAsia="宋体" w:cs="宋体"/>
          <w:i w:val="0"/>
          <w:iCs w:val="0"/>
          <w:caps w:val="0"/>
          <w:color w:val="auto"/>
          <w:spacing w:val="0"/>
          <w:sz w:val="21"/>
          <w:szCs w:val="21"/>
          <w:u w:val="none"/>
          <w:shd w:val="clear" w:fill="FFFFFF"/>
        </w:rPr>
        <w:t>地址格式</w:t>
      </w:r>
      <w:r>
        <w:rPr>
          <w:rFonts w:hint="eastAsia" w:ascii="宋体" w:hAnsi="宋体" w:eastAsia="宋体" w:cs="宋体"/>
          <w:i w:val="0"/>
          <w:iCs w:val="0"/>
          <w:caps w:val="0"/>
          <w:color w:val="auto"/>
          <w:spacing w:val="0"/>
          <w:sz w:val="21"/>
          <w:szCs w:val="21"/>
          <w:u w:val="none"/>
          <w:shd w:val="clear" w:fill="FFFFFF"/>
        </w:rPr>
        <w:fldChar w:fldCharType="end"/>
      </w:r>
      <w:r>
        <w:rPr>
          <w:rFonts w:hint="eastAsia" w:ascii="宋体" w:hAnsi="宋体" w:eastAsia="宋体" w:cs="宋体"/>
          <w:i w:val="0"/>
          <w:iCs w:val="0"/>
          <w:caps w:val="0"/>
          <w:color w:val="auto"/>
          <w:spacing w:val="0"/>
          <w:sz w:val="21"/>
          <w:szCs w:val="21"/>
          <w:shd w:val="clear" w:fill="FFFFFF"/>
        </w:rPr>
        <w:t>，它为互联网上的每一个网络和每一台</w:t>
      </w:r>
      <w:r>
        <w:rPr>
          <w:rFonts w:hint="eastAsia" w:ascii="宋体" w:hAnsi="宋体" w:eastAsia="宋体" w:cs="宋体"/>
          <w:i w:val="0"/>
          <w:iCs w:val="0"/>
          <w:caps w:val="0"/>
          <w:color w:val="auto"/>
          <w:spacing w:val="0"/>
          <w:sz w:val="21"/>
          <w:szCs w:val="21"/>
          <w:u w:val="none"/>
          <w:shd w:val="clear" w:fill="FFFFFF"/>
        </w:rPr>
        <w:fldChar w:fldCharType="begin"/>
      </w:r>
      <w:r>
        <w:rPr>
          <w:rFonts w:hint="eastAsia" w:ascii="宋体" w:hAnsi="宋体" w:eastAsia="宋体" w:cs="宋体"/>
          <w:i w:val="0"/>
          <w:iCs w:val="0"/>
          <w:caps w:val="0"/>
          <w:color w:val="auto"/>
          <w:spacing w:val="0"/>
          <w:sz w:val="21"/>
          <w:szCs w:val="21"/>
          <w:u w:val="none"/>
          <w:shd w:val="clear" w:fill="FFFFFF"/>
        </w:rPr>
        <w:instrText xml:space="preserve"> HYPERLINK "https://baike.baidu.com/item/%E4%B8%BB%E6%9C%BA/455151" \t "https://baike.baidu.com/item/IP%E5%9C%B0%E5%9D%80/_blank" </w:instrText>
      </w:r>
      <w:r>
        <w:rPr>
          <w:rFonts w:hint="eastAsia" w:ascii="宋体" w:hAnsi="宋体" w:eastAsia="宋体" w:cs="宋体"/>
          <w:i w:val="0"/>
          <w:iCs w:val="0"/>
          <w:caps w:val="0"/>
          <w:color w:val="auto"/>
          <w:spacing w:val="0"/>
          <w:sz w:val="21"/>
          <w:szCs w:val="21"/>
          <w:u w:val="none"/>
          <w:shd w:val="clear" w:fill="FFFFFF"/>
        </w:rPr>
        <w:fldChar w:fldCharType="separate"/>
      </w:r>
      <w:r>
        <w:rPr>
          <w:rStyle w:val="5"/>
          <w:rFonts w:hint="eastAsia" w:ascii="宋体" w:hAnsi="宋体" w:eastAsia="宋体" w:cs="宋体"/>
          <w:i w:val="0"/>
          <w:iCs w:val="0"/>
          <w:caps w:val="0"/>
          <w:color w:val="auto"/>
          <w:spacing w:val="0"/>
          <w:sz w:val="21"/>
          <w:szCs w:val="21"/>
          <w:u w:val="none"/>
          <w:shd w:val="clear" w:fill="FFFFFF"/>
        </w:rPr>
        <w:t>主机</w:t>
      </w:r>
      <w:r>
        <w:rPr>
          <w:rFonts w:hint="eastAsia" w:ascii="宋体" w:hAnsi="宋体" w:eastAsia="宋体" w:cs="宋体"/>
          <w:i w:val="0"/>
          <w:iCs w:val="0"/>
          <w:caps w:val="0"/>
          <w:color w:val="auto"/>
          <w:spacing w:val="0"/>
          <w:sz w:val="21"/>
          <w:szCs w:val="21"/>
          <w:u w:val="none"/>
          <w:shd w:val="clear" w:fill="FFFFFF"/>
        </w:rPr>
        <w:fldChar w:fldCharType="end"/>
      </w:r>
      <w:r>
        <w:rPr>
          <w:rFonts w:hint="eastAsia" w:ascii="宋体" w:hAnsi="宋体" w:eastAsia="宋体" w:cs="宋体"/>
          <w:i w:val="0"/>
          <w:iCs w:val="0"/>
          <w:caps w:val="0"/>
          <w:color w:val="auto"/>
          <w:spacing w:val="0"/>
          <w:sz w:val="21"/>
          <w:szCs w:val="21"/>
          <w:shd w:val="clear" w:fill="FFFFFF"/>
        </w:rPr>
        <w:t>分配一个</w:t>
      </w:r>
      <w:r>
        <w:rPr>
          <w:rFonts w:hint="eastAsia" w:ascii="宋体" w:hAnsi="宋体" w:eastAsia="宋体" w:cs="宋体"/>
          <w:i w:val="0"/>
          <w:iCs w:val="0"/>
          <w:caps w:val="0"/>
          <w:color w:val="auto"/>
          <w:spacing w:val="0"/>
          <w:sz w:val="21"/>
          <w:szCs w:val="21"/>
          <w:u w:val="none"/>
          <w:shd w:val="clear" w:fill="FFFFFF"/>
        </w:rPr>
        <w:fldChar w:fldCharType="begin"/>
      </w:r>
      <w:r>
        <w:rPr>
          <w:rFonts w:hint="eastAsia" w:ascii="宋体" w:hAnsi="宋体" w:eastAsia="宋体" w:cs="宋体"/>
          <w:i w:val="0"/>
          <w:iCs w:val="0"/>
          <w:caps w:val="0"/>
          <w:color w:val="auto"/>
          <w:spacing w:val="0"/>
          <w:sz w:val="21"/>
          <w:szCs w:val="21"/>
          <w:u w:val="none"/>
          <w:shd w:val="clear" w:fill="FFFFFF"/>
        </w:rPr>
        <w:instrText xml:space="preserve"> HYPERLINK "https://baike.baidu.com/item/%E9%80%BB%E8%BE%91%E5%9C%B0%E5%9D%80/3283849" \t "https://baike.baidu.com/item/IP%E5%9C%B0%E5%9D%80/_blank" </w:instrText>
      </w:r>
      <w:r>
        <w:rPr>
          <w:rFonts w:hint="eastAsia" w:ascii="宋体" w:hAnsi="宋体" w:eastAsia="宋体" w:cs="宋体"/>
          <w:i w:val="0"/>
          <w:iCs w:val="0"/>
          <w:caps w:val="0"/>
          <w:color w:val="auto"/>
          <w:spacing w:val="0"/>
          <w:sz w:val="21"/>
          <w:szCs w:val="21"/>
          <w:u w:val="none"/>
          <w:shd w:val="clear" w:fill="FFFFFF"/>
        </w:rPr>
        <w:fldChar w:fldCharType="separate"/>
      </w:r>
      <w:r>
        <w:rPr>
          <w:rStyle w:val="5"/>
          <w:rFonts w:hint="eastAsia" w:ascii="宋体" w:hAnsi="宋体" w:eastAsia="宋体" w:cs="宋体"/>
          <w:i w:val="0"/>
          <w:iCs w:val="0"/>
          <w:caps w:val="0"/>
          <w:color w:val="auto"/>
          <w:spacing w:val="0"/>
          <w:sz w:val="21"/>
          <w:szCs w:val="21"/>
          <w:u w:val="none"/>
          <w:shd w:val="clear" w:fill="FFFFFF"/>
        </w:rPr>
        <w:t>逻辑地址</w:t>
      </w:r>
      <w:r>
        <w:rPr>
          <w:rFonts w:hint="eastAsia" w:ascii="宋体" w:hAnsi="宋体" w:eastAsia="宋体" w:cs="宋体"/>
          <w:i w:val="0"/>
          <w:iCs w:val="0"/>
          <w:caps w:val="0"/>
          <w:color w:val="auto"/>
          <w:spacing w:val="0"/>
          <w:sz w:val="21"/>
          <w:szCs w:val="21"/>
          <w:u w:val="none"/>
          <w:shd w:val="clear" w:fill="FFFFFF"/>
        </w:rPr>
        <w:fldChar w:fldCharType="end"/>
      </w:r>
      <w:r>
        <w:rPr>
          <w:rFonts w:hint="eastAsia" w:ascii="宋体" w:hAnsi="宋体" w:eastAsia="宋体" w:cs="宋体"/>
          <w:i w:val="0"/>
          <w:iCs w:val="0"/>
          <w:caps w:val="0"/>
          <w:color w:val="auto"/>
          <w:spacing w:val="0"/>
          <w:sz w:val="21"/>
          <w:szCs w:val="21"/>
          <w:shd w:val="clear" w:fill="FFFFFF"/>
        </w:rPr>
        <w:t>，以此来屏蔽</w:t>
      </w:r>
      <w:r>
        <w:rPr>
          <w:rFonts w:hint="eastAsia" w:ascii="宋体" w:hAnsi="宋体" w:eastAsia="宋体" w:cs="宋体"/>
          <w:i w:val="0"/>
          <w:iCs w:val="0"/>
          <w:caps w:val="0"/>
          <w:color w:val="auto"/>
          <w:spacing w:val="0"/>
          <w:sz w:val="21"/>
          <w:szCs w:val="21"/>
          <w:u w:val="none"/>
          <w:shd w:val="clear" w:fill="FFFFFF"/>
        </w:rPr>
        <w:fldChar w:fldCharType="begin"/>
      </w:r>
      <w:r>
        <w:rPr>
          <w:rFonts w:hint="eastAsia" w:ascii="宋体" w:hAnsi="宋体" w:eastAsia="宋体" w:cs="宋体"/>
          <w:i w:val="0"/>
          <w:iCs w:val="0"/>
          <w:caps w:val="0"/>
          <w:color w:val="auto"/>
          <w:spacing w:val="0"/>
          <w:sz w:val="21"/>
          <w:szCs w:val="21"/>
          <w:u w:val="none"/>
          <w:shd w:val="clear" w:fill="FFFFFF"/>
        </w:rPr>
        <w:instrText xml:space="preserve"> HYPERLINK "https://baike.baidu.com/item/%E7%89%A9%E7%90%86%E5%9C%B0%E5%9D%80/2901583" \t "https://baike.baidu.com/item/IP%E5%9C%B0%E5%9D%80/_blank" </w:instrText>
      </w:r>
      <w:r>
        <w:rPr>
          <w:rFonts w:hint="eastAsia" w:ascii="宋体" w:hAnsi="宋体" w:eastAsia="宋体" w:cs="宋体"/>
          <w:i w:val="0"/>
          <w:iCs w:val="0"/>
          <w:caps w:val="0"/>
          <w:color w:val="auto"/>
          <w:spacing w:val="0"/>
          <w:sz w:val="21"/>
          <w:szCs w:val="21"/>
          <w:u w:val="none"/>
          <w:shd w:val="clear" w:fill="FFFFFF"/>
        </w:rPr>
        <w:fldChar w:fldCharType="separate"/>
      </w:r>
      <w:r>
        <w:rPr>
          <w:rStyle w:val="5"/>
          <w:rFonts w:hint="eastAsia" w:ascii="宋体" w:hAnsi="宋体" w:eastAsia="宋体" w:cs="宋体"/>
          <w:i w:val="0"/>
          <w:iCs w:val="0"/>
          <w:caps w:val="0"/>
          <w:color w:val="auto"/>
          <w:spacing w:val="0"/>
          <w:sz w:val="21"/>
          <w:szCs w:val="21"/>
          <w:u w:val="none"/>
          <w:shd w:val="clear" w:fill="FFFFFF"/>
        </w:rPr>
        <w:t>物理地址</w:t>
      </w:r>
      <w:r>
        <w:rPr>
          <w:rFonts w:hint="eastAsia" w:ascii="宋体" w:hAnsi="宋体" w:eastAsia="宋体" w:cs="宋体"/>
          <w:i w:val="0"/>
          <w:iCs w:val="0"/>
          <w:caps w:val="0"/>
          <w:color w:val="auto"/>
          <w:spacing w:val="0"/>
          <w:sz w:val="21"/>
          <w:szCs w:val="21"/>
          <w:u w:val="none"/>
          <w:shd w:val="clear" w:fill="FFFFFF"/>
        </w:rPr>
        <w:fldChar w:fldCharType="end"/>
      </w:r>
      <w:r>
        <w:rPr>
          <w:rFonts w:hint="eastAsia" w:ascii="宋体" w:hAnsi="宋体" w:eastAsia="宋体" w:cs="宋体"/>
          <w:i w:val="0"/>
          <w:iCs w:val="0"/>
          <w:caps w:val="0"/>
          <w:color w:val="auto"/>
          <w:spacing w:val="0"/>
          <w:sz w:val="21"/>
          <w:szCs w:val="21"/>
          <w:shd w:val="clear" w:fill="FFFFFF"/>
        </w:rPr>
        <w:t>的差异。</w:t>
      </w:r>
    </w:p>
    <w:p>
      <w:pPr>
        <w:widowControl w:val="0"/>
        <w:numPr>
          <w:ilvl w:val="0"/>
          <w:numId w:val="5"/>
        </w:numPr>
        <w:spacing w:line="360" w:lineRule="auto"/>
        <w:ind w:left="840" w:leftChars="0" w:firstLine="0" w:firstLineChars="0"/>
        <w:jc w:val="both"/>
        <w:rPr>
          <w:rFonts w:hint="eastAsia"/>
          <w:lang w:val="en-US" w:eastAsia="zh-CN"/>
        </w:rPr>
      </w:pPr>
      <w:r>
        <w:rPr>
          <w:rFonts w:hint="eastAsia"/>
          <w:lang w:val="en-US" w:eastAsia="zh-CN"/>
        </w:rPr>
        <w:t>子网掩码：能够让路由器确定目的网络的地址类，</w:t>
      </w:r>
      <w:r>
        <w:rPr>
          <w:rFonts w:hint="eastAsia"/>
          <w:szCs w:val="21"/>
          <w:lang w:val="en-US" w:eastAsia="zh-CN"/>
        </w:rPr>
        <w:t>用以区别网络标识和主机标识的地址，需要结合IP地址才有意义。它提供了网段本身的子网掩码，而不是连接到该网段网卡的子网掩码，这能够让路由器确定目的网络的地址类</w:t>
      </w:r>
    </w:p>
    <w:p>
      <w:pPr>
        <w:widowControl w:val="0"/>
        <w:numPr>
          <w:ilvl w:val="0"/>
          <w:numId w:val="5"/>
        </w:numPr>
        <w:spacing w:line="360" w:lineRule="auto"/>
        <w:ind w:left="840" w:leftChars="0" w:firstLine="0" w:firstLineChars="0"/>
        <w:jc w:val="both"/>
        <w:rPr>
          <w:rFonts w:hint="eastAsia"/>
          <w:lang w:val="en-US" w:eastAsia="zh-CN"/>
        </w:rPr>
      </w:pPr>
      <w:r>
        <w:rPr>
          <w:rFonts w:hint="eastAsia"/>
          <w:lang w:val="en-US" w:eastAsia="zh-CN"/>
        </w:rPr>
        <w:t>默认网关：在路由器将数据包转发到目的网络时，需要查看网关列表，而网关表就是告诉路由器该数据包需要转发到哪一个IP地址才能到达目的网络</w:t>
      </w:r>
    </w:p>
    <w:p>
      <w:pPr>
        <w:widowControl w:val="0"/>
        <w:numPr>
          <w:ilvl w:val="0"/>
          <w:numId w:val="5"/>
        </w:numPr>
        <w:spacing w:line="360" w:lineRule="auto"/>
        <w:ind w:left="840" w:leftChars="0" w:firstLine="0" w:firstLineChars="0"/>
        <w:jc w:val="both"/>
        <w:rPr>
          <w:rFonts w:hint="eastAsia"/>
          <w:lang w:val="en-US" w:eastAsia="zh-CN"/>
        </w:rPr>
      </w:pPr>
      <w:r>
        <w:rPr>
          <w:rFonts w:hint="eastAsia"/>
          <w:lang w:val="en-US" w:eastAsia="zh-CN"/>
        </w:rPr>
        <w:t>DNS服务器：域名服务器，能够进行域名及与之相对应的IP地址的转换。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hint="eastAsia" w:ascii="宋体" w:hAnsi="宋体" w:eastAsia="宋体" w:cs="宋体"/>
          <w:i w:val="0"/>
          <w:iCs w:val="0"/>
          <w:caps w:val="0"/>
          <w:color w:val="333333"/>
          <w:spacing w:val="0"/>
          <w:sz w:val="21"/>
          <w:szCs w:val="21"/>
          <w:shd w:val="clear" w:color="auto" w:fill="FFFFFF"/>
        </w:rPr>
      </w:pPr>
    </w:p>
    <w:p>
      <w:pPr>
        <w:widowControl w:val="0"/>
        <w:numPr>
          <w:ilvl w:val="0"/>
          <w:numId w:val="4"/>
        </w:numPr>
        <w:spacing w:line="360" w:lineRule="auto"/>
        <w:ind w:left="420" w:leftChars="0" w:firstLine="0" w:firstLineChars="0"/>
        <w:jc w:val="both"/>
        <w:rPr>
          <w:rFonts w:hint="default"/>
          <w:szCs w:val="21"/>
          <w:lang w:val="en-US" w:eastAsia="zh-CN"/>
        </w:rPr>
      </w:pPr>
      <w:r>
        <w:rPr>
          <w:rFonts w:hint="eastAsia"/>
          <w:szCs w:val="21"/>
          <w:lang w:val="en-US" w:eastAsia="zh-CN"/>
        </w:rPr>
        <w:t>常见网络命令的使用</w:t>
      </w:r>
    </w:p>
    <w:p>
      <w:pPr>
        <w:numPr>
          <w:numId w:val="0"/>
        </w:numPr>
        <w:spacing w:line="360" w:lineRule="auto"/>
        <w:ind w:left="1080" w:leftChars="0"/>
        <w:rPr>
          <w:rFonts w:hint="eastAsia"/>
          <w:color w:val="000000"/>
          <w:sz w:val="21"/>
          <w:szCs w:val="21"/>
        </w:rPr>
      </w:pPr>
      <w:r>
        <w:rPr>
          <w:rFonts w:hint="eastAsia"/>
          <w:color w:val="000000"/>
          <w:sz w:val="21"/>
          <w:szCs w:val="21"/>
          <w:lang w:val="en-US" w:eastAsia="zh-CN"/>
        </w:rPr>
        <w:t>(1)</w:t>
      </w:r>
      <w:r>
        <w:rPr>
          <w:rFonts w:hint="eastAsia"/>
          <w:color w:val="000000"/>
          <w:sz w:val="21"/>
          <w:szCs w:val="21"/>
        </w:rPr>
        <w:t>利用</w:t>
      </w:r>
      <w:r>
        <w:rPr>
          <w:rFonts w:hint="eastAsia"/>
          <w:b/>
          <w:bCs/>
          <w:color w:val="000000"/>
          <w:sz w:val="21"/>
          <w:szCs w:val="21"/>
        </w:rPr>
        <w:t>ping</w:t>
      </w:r>
      <w:r>
        <w:rPr>
          <w:rFonts w:hint="eastAsia"/>
          <w:color w:val="000000"/>
          <w:sz w:val="21"/>
          <w:szCs w:val="21"/>
        </w:rPr>
        <w:t>对网络故障诊断与分析。</w:t>
      </w:r>
      <w:r>
        <w:rPr>
          <w:rFonts w:hint="eastAsia"/>
          <w:b/>
          <w:bCs/>
          <w:color w:val="000000"/>
          <w:sz w:val="21"/>
          <w:szCs w:val="21"/>
          <w:lang w:eastAsia="zh-CN"/>
        </w:rPr>
        <w:t>用</w:t>
      </w:r>
      <w:r>
        <w:rPr>
          <w:rFonts w:hint="eastAsia"/>
          <w:b/>
          <w:bCs/>
          <w:color w:val="000000"/>
          <w:sz w:val="21"/>
          <w:szCs w:val="21"/>
          <w:lang w:val="en-US" w:eastAsia="zh-CN"/>
        </w:rPr>
        <w:t>wrireshark分析其工作过程</w:t>
      </w:r>
      <w:r>
        <w:rPr>
          <w:rFonts w:hint="eastAsia"/>
          <w:color w:val="000000"/>
          <w:sz w:val="21"/>
          <w:szCs w:val="21"/>
          <w:lang w:val="en-US" w:eastAsia="zh-CN"/>
        </w:rPr>
        <w:t>。</w:t>
      </w:r>
    </w:p>
    <w:p>
      <w:pPr>
        <w:widowControl w:val="0"/>
        <w:numPr>
          <w:ilvl w:val="2"/>
          <w:numId w:val="4"/>
        </w:numPr>
        <w:spacing w:line="360" w:lineRule="auto"/>
        <w:ind w:left="1260" w:leftChars="0" w:firstLine="0" w:firstLineChars="0"/>
        <w:jc w:val="both"/>
        <w:rPr>
          <w:rFonts w:hint="default"/>
          <w:szCs w:val="21"/>
          <w:lang w:val="en-US" w:eastAsia="zh-CN"/>
        </w:rPr>
      </w:pPr>
      <w:r>
        <w:rPr>
          <w:rFonts w:hint="eastAsia"/>
          <w:szCs w:val="21"/>
          <w:lang w:val="en-US" w:eastAsia="zh-CN"/>
        </w:rPr>
        <w:t>ping成功情况及分析</w:t>
      </w:r>
    </w:p>
    <w:p>
      <w:pPr>
        <w:widowControl w:val="0"/>
        <w:numPr>
          <w:numId w:val="0"/>
        </w:numPr>
        <w:spacing w:line="360" w:lineRule="auto"/>
        <w:ind w:left="420" w:leftChars="0" w:firstLine="420" w:firstLineChars="0"/>
        <w:jc w:val="both"/>
      </w:pPr>
      <w:r>
        <w:drawing>
          <wp:inline distT="0" distB="0" distL="114300" distR="114300">
            <wp:extent cx="4064000" cy="1441450"/>
            <wp:effectExtent l="0" t="0" r="0" b="635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8"/>
                    <a:stretch>
                      <a:fillRect/>
                    </a:stretch>
                  </pic:blipFill>
                  <pic:spPr>
                    <a:xfrm>
                      <a:off x="0" y="0"/>
                      <a:ext cx="4064000" cy="1441450"/>
                    </a:xfrm>
                    <a:prstGeom prst="rect">
                      <a:avLst/>
                    </a:prstGeom>
                    <a:noFill/>
                    <a:ln>
                      <a:noFill/>
                    </a:ln>
                  </pic:spPr>
                </pic:pic>
              </a:graphicData>
            </a:graphic>
          </wp:inline>
        </w:drawing>
      </w:r>
    </w:p>
    <w:p>
      <w:pPr>
        <w:widowControl w:val="0"/>
        <w:numPr>
          <w:numId w:val="0"/>
        </w:numPr>
        <w:spacing w:line="360" w:lineRule="auto"/>
        <w:ind w:left="840" w:leftChars="0" w:firstLine="420" w:firstLineChars="0"/>
        <w:jc w:val="both"/>
        <w:rPr>
          <w:rFonts w:hint="default"/>
          <w:lang w:val="en-US" w:eastAsia="zh-CN"/>
        </w:rPr>
      </w:pPr>
      <w:r>
        <w:rPr>
          <w:rFonts w:hint="eastAsia"/>
          <w:lang w:val="en-US" w:eastAsia="zh-CN"/>
        </w:rPr>
        <w:t>可以看到主机向百度发送了4个32字节的IP数据包，且百度均有回应。说明本机与百度服务器之间已经存在了一条连通的物理路径。并得到百度的IP地址为14.215.177.39。其中，time表示数据包返回时间。而TTL的值可以用来确定数据包经过了多少个路由器过渡段，每当数据包经过一个路由器，TTL的值就相应减一。</w:t>
      </w:r>
    </w:p>
    <w:p>
      <w:pPr>
        <w:widowControl w:val="0"/>
        <w:numPr>
          <w:numId w:val="0"/>
        </w:numPr>
        <w:spacing w:line="360" w:lineRule="auto"/>
        <w:ind w:left="840" w:leftChars="0" w:firstLine="420" w:firstLineChars="0"/>
        <w:jc w:val="both"/>
        <w:rPr>
          <w:rFonts w:hint="eastAsia"/>
          <w:lang w:val="en-US" w:eastAsia="zh-CN"/>
        </w:rPr>
      </w:pPr>
      <w:r>
        <w:rPr>
          <w:rFonts w:hint="eastAsia"/>
          <w:lang w:val="en-US" w:eastAsia="zh-CN"/>
        </w:rPr>
        <w:t>现通过Wireshark捕获数据包并观察结果。</w:t>
      </w:r>
    </w:p>
    <w:p>
      <w:pPr>
        <w:widowControl w:val="0"/>
        <w:numPr>
          <w:numId w:val="0"/>
        </w:numPr>
        <w:spacing w:line="360" w:lineRule="auto"/>
        <w:ind w:left="420" w:leftChars="0" w:firstLine="420" w:firstLineChars="0"/>
        <w:jc w:val="both"/>
        <w:rPr>
          <w:rFonts w:hint="default"/>
          <w:lang w:val="en-US" w:eastAsia="zh-CN"/>
        </w:rPr>
      </w:pPr>
      <w:r>
        <w:drawing>
          <wp:inline distT="0" distB="0" distL="114300" distR="114300">
            <wp:extent cx="5264150" cy="1178560"/>
            <wp:effectExtent l="0" t="0" r="6350" b="254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9"/>
                    <a:stretch>
                      <a:fillRect/>
                    </a:stretch>
                  </pic:blipFill>
                  <pic:spPr>
                    <a:xfrm>
                      <a:off x="0" y="0"/>
                      <a:ext cx="5264150" cy="1178560"/>
                    </a:xfrm>
                    <a:prstGeom prst="rect">
                      <a:avLst/>
                    </a:prstGeom>
                    <a:noFill/>
                    <a:ln>
                      <a:noFill/>
                    </a:ln>
                  </pic:spPr>
                </pic:pic>
              </a:graphicData>
            </a:graphic>
          </wp:inline>
        </w:drawing>
      </w:r>
    </w:p>
    <w:p>
      <w:pPr>
        <w:widowControl w:val="0"/>
        <w:numPr>
          <w:ilvl w:val="2"/>
          <w:numId w:val="4"/>
        </w:numPr>
        <w:spacing w:line="360" w:lineRule="auto"/>
        <w:ind w:left="1260" w:leftChars="0" w:firstLine="0" w:firstLineChars="0"/>
        <w:jc w:val="both"/>
        <w:rPr>
          <w:rFonts w:hint="default"/>
          <w:szCs w:val="21"/>
          <w:lang w:val="en-US" w:eastAsia="zh-CN"/>
        </w:rPr>
      </w:pPr>
      <w:r>
        <w:rPr>
          <w:rFonts w:hint="eastAsia"/>
          <w:szCs w:val="21"/>
          <w:lang w:val="en-US" w:eastAsia="zh-CN"/>
        </w:rPr>
        <w:t>ping失败情况及修正</w:t>
      </w:r>
    </w:p>
    <w:p>
      <w:pPr>
        <w:widowControl w:val="0"/>
        <w:numPr>
          <w:numId w:val="0"/>
        </w:numPr>
        <w:spacing w:line="360" w:lineRule="auto"/>
        <w:ind w:left="840" w:leftChars="0"/>
        <w:jc w:val="both"/>
      </w:pPr>
      <w:r>
        <w:drawing>
          <wp:inline distT="0" distB="0" distL="114300" distR="114300">
            <wp:extent cx="5264150" cy="702310"/>
            <wp:effectExtent l="0" t="0" r="6350" b="889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0"/>
                    <a:stretch>
                      <a:fillRect/>
                    </a:stretch>
                  </pic:blipFill>
                  <pic:spPr>
                    <a:xfrm>
                      <a:off x="0" y="0"/>
                      <a:ext cx="5264150" cy="702310"/>
                    </a:xfrm>
                    <a:prstGeom prst="rect">
                      <a:avLst/>
                    </a:prstGeom>
                    <a:noFill/>
                    <a:ln>
                      <a:noFill/>
                    </a:ln>
                  </pic:spPr>
                </pic:pic>
              </a:graphicData>
            </a:graphic>
          </wp:inline>
        </w:drawing>
      </w:r>
    </w:p>
    <w:p>
      <w:pPr>
        <w:widowControl w:val="0"/>
        <w:numPr>
          <w:numId w:val="0"/>
        </w:numPr>
        <w:spacing w:line="360" w:lineRule="auto"/>
        <w:ind w:left="840" w:leftChars="0"/>
        <w:jc w:val="both"/>
      </w:pPr>
      <w:r>
        <w:drawing>
          <wp:inline distT="0" distB="0" distL="114300" distR="114300">
            <wp:extent cx="3009900" cy="927100"/>
            <wp:effectExtent l="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3009900" cy="927100"/>
                    </a:xfrm>
                    <a:prstGeom prst="rect">
                      <a:avLst/>
                    </a:prstGeom>
                    <a:noFill/>
                    <a:ln>
                      <a:noFill/>
                    </a:ln>
                  </pic:spPr>
                </pic:pic>
              </a:graphicData>
            </a:graphic>
          </wp:inline>
        </w:drawing>
      </w:r>
    </w:p>
    <w:p>
      <w:pPr>
        <w:widowControl w:val="0"/>
        <w:numPr>
          <w:numId w:val="0"/>
        </w:numPr>
        <w:spacing w:line="360" w:lineRule="auto"/>
        <w:ind w:left="840" w:leftChars="0" w:firstLine="420" w:firstLineChars="0"/>
        <w:jc w:val="both"/>
        <w:rPr>
          <w:rFonts w:hint="eastAsia"/>
          <w:lang w:val="en-US" w:eastAsia="zh-CN"/>
        </w:rPr>
      </w:pPr>
      <w:r>
        <w:rPr>
          <w:rFonts w:hint="eastAsia"/>
          <w:lang w:val="en-US" w:eastAsia="zh-CN"/>
        </w:rPr>
        <w:t>失败原因分析：ping失败会有以下几种情况1. 网线故障 2.网络适配器配置不正确 3.IP地址不正确 4.未关闭防火墙</w:t>
      </w:r>
    </w:p>
    <w:p>
      <w:pPr>
        <w:widowControl w:val="0"/>
        <w:numPr>
          <w:numId w:val="0"/>
        </w:numPr>
        <w:spacing w:line="360" w:lineRule="auto"/>
        <w:ind w:left="840" w:leftChars="0" w:firstLine="420" w:firstLineChars="0"/>
        <w:jc w:val="both"/>
        <w:rPr>
          <w:rFonts w:hint="eastAsia"/>
          <w:lang w:val="en-US" w:eastAsia="zh-CN"/>
        </w:rPr>
      </w:pPr>
      <w:r>
        <w:rPr>
          <w:rFonts w:hint="eastAsia"/>
          <w:lang w:val="en-US" w:eastAsia="zh-CN"/>
        </w:rPr>
        <w:t>通过检查网络配置，本次失败情况不存在前三种原因，在对方关闭防火墙以后即可ping成功。</w:t>
      </w:r>
    </w:p>
    <w:p>
      <w:pPr>
        <w:widowControl w:val="0"/>
        <w:numPr>
          <w:numId w:val="0"/>
        </w:numPr>
        <w:spacing w:line="360" w:lineRule="auto"/>
        <w:ind w:left="420" w:leftChars="0" w:firstLine="420" w:firstLineChars="0"/>
        <w:jc w:val="both"/>
        <w:rPr>
          <w:rFonts w:hint="eastAsia"/>
          <w:lang w:val="en-US" w:eastAsia="zh-CN"/>
        </w:rPr>
      </w:pPr>
      <w:r>
        <w:drawing>
          <wp:inline distT="0" distB="0" distL="114300" distR="114300">
            <wp:extent cx="3956050" cy="1466850"/>
            <wp:effectExtent l="0" t="0" r="6350" b="635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2"/>
                    <a:stretch>
                      <a:fillRect/>
                    </a:stretch>
                  </pic:blipFill>
                  <pic:spPr>
                    <a:xfrm>
                      <a:off x="0" y="0"/>
                      <a:ext cx="3956050" cy="1466850"/>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rPr>
          <w:rFonts w:hint="default"/>
          <w:szCs w:val="21"/>
          <w:lang w:val="en-US" w:eastAsia="zh-CN"/>
        </w:rPr>
      </w:pPr>
      <w:r>
        <w:drawing>
          <wp:inline distT="0" distB="0" distL="114300" distR="114300">
            <wp:extent cx="5269230" cy="922020"/>
            <wp:effectExtent l="0" t="0" r="1270" b="508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5269230" cy="922020"/>
                    </a:xfrm>
                    <a:prstGeom prst="rect">
                      <a:avLst/>
                    </a:prstGeom>
                    <a:noFill/>
                    <a:ln>
                      <a:noFill/>
                    </a:ln>
                  </pic:spPr>
                </pic:pic>
              </a:graphicData>
            </a:graphic>
          </wp:inline>
        </w:drawing>
      </w:r>
    </w:p>
    <w:p>
      <w:pPr>
        <w:widowControl w:val="0"/>
        <w:numPr>
          <w:ilvl w:val="2"/>
          <w:numId w:val="4"/>
        </w:numPr>
        <w:spacing w:line="360" w:lineRule="auto"/>
        <w:ind w:left="1260" w:leftChars="0" w:firstLine="0" w:firstLineChars="0"/>
        <w:jc w:val="both"/>
        <w:rPr>
          <w:rFonts w:hint="default"/>
          <w:szCs w:val="21"/>
          <w:lang w:val="en-US" w:eastAsia="zh-CN"/>
        </w:rPr>
      </w:pPr>
      <w:r>
        <w:rPr>
          <w:rFonts w:hint="eastAsia"/>
          <w:szCs w:val="21"/>
          <w:lang w:val="en-US" w:eastAsia="zh-CN"/>
        </w:rPr>
        <w:t>利用Wireshark分析ping命令的工作过程</w:t>
      </w:r>
    </w:p>
    <w:p>
      <w:pPr>
        <w:widowControl w:val="0"/>
        <w:numPr>
          <w:ilvl w:val="0"/>
          <w:numId w:val="0"/>
        </w:numPr>
        <w:spacing w:line="360" w:lineRule="auto"/>
        <w:ind w:left="1260" w:leftChars="0"/>
        <w:jc w:val="both"/>
        <w:rPr>
          <w:rFonts w:hint="eastAsia"/>
          <w:szCs w:val="21"/>
          <w:lang w:val="en-US" w:eastAsia="zh-CN"/>
        </w:rPr>
      </w:pPr>
      <w:r>
        <w:rPr>
          <w:rFonts w:hint="eastAsia"/>
          <w:szCs w:val="21"/>
          <w:lang w:val="en-US" w:eastAsia="zh-CN"/>
        </w:rPr>
        <w:t>由Wireshark的抓包结果得知，ping命令是依托于ICMP协议实现的，该协议有利于更高效地转发IP数据包。</w:t>
      </w:r>
    </w:p>
    <w:p>
      <w:pPr>
        <w:widowControl w:val="0"/>
        <w:numPr>
          <w:ilvl w:val="0"/>
          <w:numId w:val="0"/>
        </w:numPr>
        <w:spacing w:line="360" w:lineRule="auto"/>
        <w:ind w:left="1260" w:leftChars="0"/>
        <w:jc w:val="both"/>
        <w:rPr>
          <w:rFonts w:hint="default"/>
          <w:szCs w:val="21"/>
          <w:lang w:val="en-US" w:eastAsia="zh-CN"/>
        </w:rPr>
      </w:pPr>
      <w:r>
        <w:rPr>
          <w:rFonts w:hint="eastAsia"/>
          <w:szCs w:val="21"/>
          <w:lang w:val="en-US" w:eastAsia="zh-CN"/>
        </w:rPr>
        <w:t>以下是一个request数据包中ICMP协议的具体内容：</w:t>
      </w:r>
    </w:p>
    <w:p>
      <w:pPr>
        <w:widowControl w:val="0"/>
        <w:numPr>
          <w:ilvl w:val="0"/>
          <w:numId w:val="0"/>
        </w:numPr>
        <w:spacing w:line="360" w:lineRule="auto"/>
        <w:ind w:left="1260" w:leftChars="0"/>
        <w:jc w:val="both"/>
      </w:pPr>
      <w:r>
        <w:drawing>
          <wp:inline distT="0" distB="0" distL="114300" distR="114300">
            <wp:extent cx="3025775" cy="2286635"/>
            <wp:effectExtent l="0" t="0" r="9525" b="12065"/>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14"/>
                    <a:stretch>
                      <a:fillRect/>
                    </a:stretch>
                  </pic:blipFill>
                  <pic:spPr>
                    <a:xfrm>
                      <a:off x="0" y="0"/>
                      <a:ext cx="3025775" cy="2286635"/>
                    </a:xfrm>
                    <a:prstGeom prst="rect">
                      <a:avLst/>
                    </a:prstGeom>
                    <a:noFill/>
                    <a:ln>
                      <a:noFill/>
                    </a:ln>
                  </pic:spPr>
                </pic:pic>
              </a:graphicData>
            </a:graphic>
          </wp:inline>
        </w:drawing>
      </w:r>
    </w:p>
    <w:p>
      <w:pPr>
        <w:widowControl w:val="0"/>
        <w:numPr>
          <w:numId w:val="0"/>
        </w:numPr>
        <w:spacing w:line="360" w:lineRule="auto"/>
        <w:ind w:left="1260" w:leftChars="0"/>
        <w:jc w:val="both"/>
        <w:rPr>
          <w:rFonts w:hint="default"/>
          <w:szCs w:val="21"/>
          <w:lang w:val="en-US" w:eastAsia="zh-CN"/>
        </w:rPr>
      </w:pPr>
      <w:r>
        <w:rPr>
          <w:rFonts w:hint="eastAsia"/>
          <w:lang w:val="en-US" w:eastAsia="zh-CN"/>
        </w:rPr>
        <w:t>可以看到，ICMP类型为8，表示ping的回声请求。由以上截图可知，在执行ping命令时，会连通源地址及目的地址构建一个ICMP请求数据包。而目的主机收到数据包后，会构建一个ICMP应答包发送给源主机。</w:t>
      </w:r>
    </w:p>
    <w:p>
      <w:pPr>
        <w:widowControl w:val="0"/>
        <w:numPr>
          <w:ilvl w:val="1"/>
          <w:numId w:val="4"/>
        </w:numPr>
        <w:spacing w:line="360" w:lineRule="auto"/>
        <w:ind w:left="840" w:leftChars="0" w:firstLine="0" w:firstLineChars="0"/>
        <w:jc w:val="both"/>
        <w:rPr>
          <w:rFonts w:hint="default"/>
          <w:szCs w:val="21"/>
          <w:lang w:val="en-US" w:eastAsia="zh-CN"/>
        </w:rPr>
      </w:pPr>
      <w:r>
        <w:rPr>
          <w:rFonts w:hint="eastAsia"/>
          <w:szCs w:val="21"/>
          <w:lang w:val="en-US" w:eastAsia="zh-CN"/>
        </w:rPr>
        <w:t>ipconfig</w:t>
      </w:r>
    </w:p>
    <w:p>
      <w:pPr>
        <w:widowControl w:val="0"/>
        <w:numPr>
          <w:numId w:val="0"/>
        </w:numPr>
        <w:spacing w:line="360" w:lineRule="auto"/>
        <w:ind w:left="840" w:leftChars="0" w:firstLine="420" w:firstLineChars="0"/>
        <w:jc w:val="both"/>
        <w:rPr>
          <w:rFonts w:hint="eastAsia" w:ascii="宋体" w:hAnsi="宋体"/>
          <w:bCs/>
          <w:sz w:val="21"/>
          <w:szCs w:val="21"/>
          <w:lang w:val="en-US" w:eastAsia="zh-CN"/>
        </w:rPr>
      </w:pPr>
      <w:r>
        <w:rPr>
          <w:rFonts w:hint="eastAsia" w:ascii="宋体" w:hAnsi="宋体"/>
          <w:bCs/>
          <w:sz w:val="21"/>
          <w:szCs w:val="21"/>
        </w:rPr>
        <w:t>ipconfig 实用程序可以测试出本地主机的 IP 地址、网卡地址等信息，可以查看配置的情况</w:t>
      </w:r>
      <w:r>
        <w:rPr>
          <w:rFonts w:hint="eastAsia" w:ascii="宋体" w:hAnsi="宋体"/>
          <w:bCs/>
          <w:sz w:val="21"/>
          <w:szCs w:val="21"/>
          <w:lang w:eastAsia="zh-CN"/>
        </w:rPr>
        <w:t>，</w:t>
      </w:r>
      <w:r>
        <w:rPr>
          <w:rFonts w:hint="eastAsia" w:ascii="宋体" w:hAnsi="宋体"/>
          <w:bCs/>
          <w:sz w:val="21"/>
          <w:szCs w:val="21"/>
          <w:lang w:val="en-US" w:eastAsia="zh-CN"/>
        </w:rPr>
        <w:t>结果如下：</w:t>
      </w:r>
    </w:p>
    <w:p>
      <w:pPr>
        <w:widowControl w:val="0"/>
        <w:numPr>
          <w:numId w:val="0"/>
        </w:numPr>
        <w:spacing w:line="360" w:lineRule="auto"/>
        <w:ind w:left="840" w:leftChars="0" w:firstLine="420" w:firstLineChars="0"/>
        <w:jc w:val="both"/>
      </w:pPr>
      <w:r>
        <w:drawing>
          <wp:inline distT="0" distB="0" distL="114300" distR="114300">
            <wp:extent cx="5268595" cy="2275840"/>
            <wp:effectExtent l="0" t="0" r="1905" b="10160"/>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pic:cNvPicPr>
                      <a:picLocks noChangeAspect="1"/>
                    </pic:cNvPicPr>
                  </pic:nvPicPr>
                  <pic:blipFill>
                    <a:blip r:embed="rId15"/>
                    <a:stretch>
                      <a:fillRect/>
                    </a:stretch>
                  </pic:blipFill>
                  <pic:spPr>
                    <a:xfrm>
                      <a:off x="0" y="0"/>
                      <a:ext cx="5268595" cy="2275840"/>
                    </a:xfrm>
                    <a:prstGeom prst="rect">
                      <a:avLst/>
                    </a:prstGeom>
                    <a:noFill/>
                    <a:ln>
                      <a:noFill/>
                    </a:ln>
                  </pic:spPr>
                </pic:pic>
              </a:graphicData>
            </a:graphic>
          </wp:inline>
        </w:drawing>
      </w:r>
    </w:p>
    <w:p>
      <w:pPr>
        <w:widowControl w:val="0"/>
        <w:numPr>
          <w:numId w:val="0"/>
        </w:numPr>
        <w:spacing w:line="360" w:lineRule="auto"/>
        <w:ind w:left="840" w:leftChars="0" w:firstLine="420" w:firstLineChars="0"/>
        <w:jc w:val="both"/>
        <w:rPr>
          <w:rFonts w:hint="default"/>
          <w:lang w:val="en-US" w:eastAsia="zh-CN"/>
        </w:rPr>
      </w:pPr>
      <w:r>
        <w:rPr>
          <w:rFonts w:hint="eastAsia"/>
          <w:lang w:val="en-US" w:eastAsia="zh-CN"/>
        </w:rPr>
        <w:t>上图即为网络连接的详细信息，且说明WLAN使用了IPV6协议，分别有：</w:t>
      </w:r>
    </w:p>
    <w:p>
      <w:pPr>
        <w:widowControl w:val="0"/>
        <w:numPr>
          <w:ilvl w:val="2"/>
          <w:numId w:val="4"/>
        </w:numPr>
        <w:spacing w:line="360" w:lineRule="auto"/>
        <w:ind w:left="1260" w:leftChars="0" w:firstLine="0" w:firstLineChars="0"/>
        <w:jc w:val="both"/>
        <w:rPr>
          <w:rFonts w:hint="default"/>
          <w:szCs w:val="21"/>
          <w:lang w:val="en-US" w:eastAsia="zh-CN"/>
        </w:rPr>
      </w:pPr>
      <w:r>
        <w:rPr>
          <w:rFonts w:hint="default"/>
          <w:szCs w:val="21"/>
          <w:lang w:val="en-US" w:eastAsia="zh-CN"/>
        </w:rPr>
        <w:t>Connection-specific DNS Suffix</w:t>
      </w:r>
      <w:r>
        <w:rPr>
          <w:rFonts w:hint="eastAsia"/>
          <w:szCs w:val="21"/>
          <w:lang w:val="en-US" w:eastAsia="zh-CN"/>
        </w:rPr>
        <w:t>：连接特定的DNS后缀，此处为空</w:t>
      </w:r>
    </w:p>
    <w:p>
      <w:pPr>
        <w:widowControl w:val="0"/>
        <w:numPr>
          <w:ilvl w:val="2"/>
          <w:numId w:val="4"/>
        </w:numPr>
        <w:spacing w:line="360" w:lineRule="auto"/>
        <w:ind w:left="1260" w:leftChars="0" w:firstLine="0" w:firstLineChars="0"/>
        <w:jc w:val="both"/>
        <w:rPr>
          <w:rFonts w:hint="default"/>
          <w:szCs w:val="21"/>
          <w:lang w:val="en-US" w:eastAsia="zh-CN"/>
        </w:rPr>
      </w:pPr>
      <w:r>
        <w:rPr>
          <w:rFonts w:hint="eastAsia"/>
          <w:szCs w:val="21"/>
          <w:lang w:val="en-US" w:eastAsia="zh-CN"/>
        </w:rPr>
        <w:t>Description：描述，网型号</w:t>
      </w:r>
    </w:p>
    <w:p>
      <w:pPr>
        <w:widowControl w:val="0"/>
        <w:numPr>
          <w:ilvl w:val="2"/>
          <w:numId w:val="4"/>
        </w:numPr>
        <w:spacing w:line="360" w:lineRule="auto"/>
        <w:ind w:left="1260" w:leftChars="0" w:firstLine="0" w:firstLineChars="0"/>
        <w:jc w:val="both"/>
        <w:rPr>
          <w:rFonts w:hint="default"/>
          <w:szCs w:val="21"/>
          <w:lang w:val="en-US" w:eastAsia="zh-CN"/>
        </w:rPr>
      </w:pPr>
      <w:r>
        <w:rPr>
          <w:rFonts w:hint="default"/>
          <w:szCs w:val="21"/>
          <w:lang w:val="en-US" w:eastAsia="zh-CN"/>
        </w:rPr>
        <w:t>Physical Address</w:t>
      </w:r>
      <w:r>
        <w:rPr>
          <w:rFonts w:hint="eastAsia"/>
          <w:szCs w:val="21"/>
          <w:lang w:val="en-US" w:eastAsia="zh-CN"/>
        </w:rPr>
        <w:t>：网卡的物理地址</w:t>
      </w:r>
    </w:p>
    <w:p>
      <w:pPr>
        <w:widowControl w:val="0"/>
        <w:numPr>
          <w:ilvl w:val="2"/>
          <w:numId w:val="4"/>
        </w:numPr>
        <w:spacing w:line="360" w:lineRule="auto"/>
        <w:ind w:left="1260" w:leftChars="0" w:firstLine="0" w:firstLineChars="0"/>
        <w:jc w:val="both"/>
        <w:rPr>
          <w:rFonts w:hint="default"/>
          <w:szCs w:val="21"/>
          <w:lang w:val="en-US" w:eastAsia="zh-CN"/>
        </w:rPr>
      </w:pPr>
      <w:r>
        <w:rPr>
          <w:rFonts w:hint="eastAsia"/>
          <w:szCs w:val="21"/>
          <w:lang w:val="en-US" w:eastAsia="zh-CN"/>
        </w:rPr>
        <w:t>DHCP Enabled：在自动获取IP时，会启用DHCP协议，它是一个动态分配IP的协议</w:t>
      </w:r>
    </w:p>
    <w:p>
      <w:pPr>
        <w:widowControl w:val="0"/>
        <w:numPr>
          <w:ilvl w:val="2"/>
          <w:numId w:val="4"/>
        </w:numPr>
        <w:spacing w:line="360" w:lineRule="auto"/>
        <w:ind w:left="1260" w:leftChars="0" w:firstLine="0" w:firstLineChars="0"/>
        <w:jc w:val="both"/>
        <w:rPr>
          <w:rFonts w:hint="default"/>
          <w:szCs w:val="21"/>
          <w:lang w:val="en-US" w:eastAsia="zh-CN"/>
        </w:rPr>
      </w:pPr>
      <w:r>
        <w:rPr>
          <w:rFonts w:hint="default"/>
          <w:szCs w:val="21"/>
          <w:lang w:val="en-US" w:eastAsia="zh-CN"/>
        </w:rPr>
        <w:t>Autoconfiguration Enabled</w:t>
      </w:r>
      <w:r>
        <w:rPr>
          <w:rFonts w:hint="eastAsia"/>
          <w:szCs w:val="21"/>
          <w:lang w:val="en-US" w:eastAsia="zh-CN"/>
        </w:rPr>
        <w:t>：自动配置已启用，即已启用自动配置IP功能</w:t>
      </w:r>
    </w:p>
    <w:p>
      <w:pPr>
        <w:widowControl w:val="0"/>
        <w:numPr>
          <w:ilvl w:val="2"/>
          <w:numId w:val="4"/>
        </w:numPr>
        <w:spacing w:line="360" w:lineRule="auto"/>
        <w:ind w:left="1260" w:leftChars="0" w:firstLine="0" w:firstLineChars="0"/>
        <w:jc w:val="both"/>
        <w:rPr>
          <w:rFonts w:hint="default"/>
          <w:szCs w:val="21"/>
          <w:lang w:val="en-US" w:eastAsia="zh-CN"/>
        </w:rPr>
      </w:pPr>
      <w:r>
        <w:rPr>
          <w:rFonts w:hint="default"/>
          <w:szCs w:val="21"/>
          <w:lang w:val="en-US" w:eastAsia="zh-CN"/>
        </w:rPr>
        <w:t>IPv6 Address</w:t>
      </w:r>
      <w:r>
        <w:rPr>
          <w:rFonts w:hint="eastAsia"/>
          <w:szCs w:val="21"/>
          <w:lang w:val="en-US" w:eastAsia="zh-CN"/>
        </w:rPr>
        <w:t>：本地链接的</w:t>
      </w:r>
      <w:r>
        <w:rPr>
          <w:rFonts w:hint="default"/>
          <w:szCs w:val="21"/>
          <w:lang w:val="en-US" w:eastAsia="zh-CN"/>
        </w:rPr>
        <w:t>IPv6</w:t>
      </w:r>
      <w:r>
        <w:rPr>
          <w:rFonts w:hint="eastAsia"/>
          <w:szCs w:val="21"/>
          <w:lang w:val="en-US" w:eastAsia="zh-CN"/>
        </w:rPr>
        <w:t>地址</w:t>
      </w:r>
    </w:p>
    <w:p>
      <w:pPr>
        <w:widowControl w:val="0"/>
        <w:numPr>
          <w:ilvl w:val="2"/>
          <w:numId w:val="4"/>
        </w:numPr>
        <w:spacing w:line="360" w:lineRule="auto"/>
        <w:ind w:left="1260" w:leftChars="0" w:firstLine="0" w:firstLineChars="0"/>
        <w:jc w:val="both"/>
        <w:rPr>
          <w:rFonts w:hint="default"/>
          <w:szCs w:val="21"/>
          <w:lang w:val="en-US" w:eastAsia="zh-CN"/>
        </w:rPr>
      </w:pPr>
      <w:r>
        <w:rPr>
          <w:rFonts w:hint="default"/>
          <w:szCs w:val="21"/>
          <w:lang w:val="en-US" w:eastAsia="zh-CN"/>
        </w:rPr>
        <w:t>IPv</w:t>
      </w:r>
      <w:r>
        <w:rPr>
          <w:rFonts w:hint="eastAsia"/>
          <w:szCs w:val="21"/>
          <w:lang w:val="en-US" w:eastAsia="zh-CN"/>
        </w:rPr>
        <w:t>4</w:t>
      </w:r>
      <w:r>
        <w:rPr>
          <w:rFonts w:hint="default"/>
          <w:szCs w:val="21"/>
          <w:lang w:val="en-US" w:eastAsia="zh-CN"/>
        </w:rPr>
        <w:t xml:space="preserve"> Address</w:t>
      </w:r>
      <w:r>
        <w:rPr>
          <w:rFonts w:hint="eastAsia"/>
          <w:szCs w:val="21"/>
          <w:lang w:val="en-US" w:eastAsia="zh-CN"/>
        </w:rPr>
        <w:t>：</w:t>
      </w:r>
      <w:r>
        <w:rPr>
          <w:rFonts w:hint="default"/>
          <w:szCs w:val="21"/>
          <w:lang w:val="en-US" w:eastAsia="zh-CN"/>
        </w:rPr>
        <w:t>IPv</w:t>
      </w:r>
      <w:r>
        <w:rPr>
          <w:rFonts w:hint="eastAsia"/>
          <w:szCs w:val="21"/>
          <w:lang w:val="en-US" w:eastAsia="zh-CN"/>
        </w:rPr>
        <w:t>4地址</w:t>
      </w:r>
    </w:p>
    <w:p>
      <w:pPr>
        <w:widowControl w:val="0"/>
        <w:numPr>
          <w:ilvl w:val="2"/>
          <w:numId w:val="4"/>
        </w:numPr>
        <w:spacing w:line="360" w:lineRule="auto"/>
        <w:ind w:left="1260" w:leftChars="0" w:firstLine="0" w:firstLineChars="0"/>
        <w:jc w:val="both"/>
        <w:rPr>
          <w:rFonts w:hint="default"/>
          <w:szCs w:val="21"/>
          <w:lang w:val="en-US" w:eastAsia="zh-CN"/>
        </w:rPr>
      </w:pPr>
      <w:r>
        <w:rPr>
          <w:rFonts w:hint="default"/>
          <w:szCs w:val="21"/>
          <w:lang w:val="en-US" w:eastAsia="zh-CN"/>
        </w:rPr>
        <w:t>Subnet Mask</w:t>
      </w:r>
      <w:r>
        <w:rPr>
          <w:rFonts w:hint="eastAsia"/>
          <w:szCs w:val="21"/>
          <w:lang w:val="en-US" w:eastAsia="zh-CN"/>
        </w:rPr>
        <w:t>：子网掩码，用以区别网络标识和主机标识的地址，需要结合IP地址才有意义</w:t>
      </w:r>
    </w:p>
    <w:p>
      <w:pPr>
        <w:widowControl w:val="0"/>
        <w:numPr>
          <w:ilvl w:val="2"/>
          <w:numId w:val="4"/>
        </w:numPr>
        <w:spacing w:line="360" w:lineRule="auto"/>
        <w:ind w:left="1260" w:leftChars="0" w:firstLine="0" w:firstLineChars="0"/>
        <w:jc w:val="both"/>
        <w:rPr>
          <w:rFonts w:hint="default"/>
          <w:szCs w:val="21"/>
          <w:lang w:val="en-US" w:eastAsia="zh-CN"/>
        </w:rPr>
      </w:pPr>
      <w:r>
        <w:rPr>
          <w:rFonts w:hint="default"/>
          <w:szCs w:val="21"/>
          <w:lang w:val="en-US" w:eastAsia="zh-CN"/>
        </w:rPr>
        <w:t>Default Gateway</w:t>
      </w:r>
      <w:r>
        <w:rPr>
          <w:rFonts w:hint="eastAsia"/>
          <w:szCs w:val="21"/>
          <w:lang w:val="en-US" w:eastAsia="zh-CN"/>
        </w:rPr>
        <w:t>：默认网关，通常是路由器</w:t>
      </w:r>
    </w:p>
    <w:p>
      <w:pPr>
        <w:widowControl w:val="0"/>
        <w:numPr>
          <w:ilvl w:val="2"/>
          <w:numId w:val="4"/>
        </w:numPr>
        <w:spacing w:line="360" w:lineRule="auto"/>
        <w:ind w:left="1260" w:leftChars="0" w:firstLine="0" w:firstLineChars="0"/>
        <w:jc w:val="both"/>
        <w:rPr>
          <w:rFonts w:hint="default"/>
          <w:szCs w:val="21"/>
          <w:lang w:val="en-US" w:eastAsia="zh-CN"/>
        </w:rPr>
      </w:pPr>
      <w:r>
        <w:rPr>
          <w:rFonts w:hint="default"/>
          <w:szCs w:val="21"/>
          <w:lang w:val="en-US" w:eastAsia="zh-CN"/>
        </w:rPr>
        <w:t>DNS Servers</w:t>
      </w:r>
      <w:r>
        <w:rPr>
          <w:rFonts w:hint="eastAsia"/>
          <w:szCs w:val="21"/>
          <w:lang w:val="en-US" w:eastAsia="zh-CN"/>
        </w:rPr>
        <w:t>：进行域名与IP地址转换的服务器</w:t>
      </w:r>
    </w:p>
    <w:p>
      <w:pPr>
        <w:widowControl w:val="0"/>
        <w:numPr>
          <w:ilvl w:val="1"/>
          <w:numId w:val="4"/>
        </w:numPr>
        <w:spacing w:line="360" w:lineRule="auto"/>
        <w:ind w:left="840" w:leftChars="0" w:firstLine="0" w:firstLineChars="0"/>
        <w:jc w:val="both"/>
        <w:rPr>
          <w:rFonts w:hint="default"/>
          <w:szCs w:val="21"/>
          <w:lang w:val="en-US" w:eastAsia="zh-CN"/>
        </w:rPr>
      </w:pPr>
      <w:r>
        <w:rPr>
          <w:rFonts w:hint="eastAsia"/>
          <w:szCs w:val="21"/>
          <w:lang w:val="en-US" w:eastAsia="zh-CN"/>
        </w:rPr>
        <w:t>tracert</w:t>
      </w:r>
    </w:p>
    <w:p>
      <w:pPr>
        <w:widowControl w:val="0"/>
        <w:numPr>
          <w:numId w:val="0"/>
        </w:numPr>
        <w:spacing w:line="360" w:lineRule="auto"/>
        <w:ind w:left="1260" w:leftChars="0"/>
        <w:jc w:val="both"/>
        <w:rPr>
          <w:rFonts w:hint="eastAsia"/>
          <w:szCs w:val="21"/>
          <w:lang w:val="en-US" w:eastAsia="zh-CN"/>
        </w:rPr>
      </w:pPr>
      <w:r>
        <w:rPr>
          <w:rFonts w:hint="eastAsia"/>
          <w:szCs w:val="21"/>
          <w:lang w:val="en-US" w:eastAsia="zh-CN"/>
        </w:rPr>
        <w:t>利用tracert跟踪数据包在传输过程中经过的路径，结果如下：</w:t>
      </w:r>
    </w:p>
    <w:p>
      <w:pPr>
        <w:widowControl w:val="0"/>
        <w:numPr>
          <w:numId w:val="0"/>
        </w:numPr>
        <w:spacing w:line="360" w:lineRule="auto"/>
        <w:ind w:left="1260" w:leftChars="0"/>
        <w:jc w:val="both"/>
      </w:pPr>
      <w:r>
        <w:drawing>
          <wp:inline distT="0" distB="0" distL="114300" distR="114300">
            <wp:extent cx="3232150" cy="2095500"/>
            <wp:effectExtent l="0" t="0" r="6350" b="0"/>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r:embed="rId16"/>
                    <a:stretch>
                      <a:fillRect/>
                    </a:stretch>
                  </pic:blipFill>
                  <pic:spPr>
                    <a:xfrm>
                      <a:off x="0" y="0"/>
                      <a:ext cx="3232150" cy="2095500"/>
                    </a:xfrm>
                    <a:prstGeom prst="rect">
                      <a:avLst/>
                    </a:prstGeom>
                    <a:noFill/>
                    <a:ln>
                      <a:noFill/>
                    </a:ln>
                  </pic:spPr>
                </pic:pic>
              </a:graphicData>
            </a:graphic>
          </wp:inline>
        </w:drawing>
      </w:r>
    </w:p>
    <w:p>
      <w:pPr>
        <w:widowControl w:val="0"/>
        <w:numPr>
          <w:numId w:val="0"/>
        </w:numPr>
        <w:spacing w:line="360" w:lineRule="auto"/>
        <w:ind w:left="1260" w:leftChars="0"/>
        <w:jc w:val="both"/>
        <w:rPr>
          <w:rFonts w:hint="default"/>
          <w:lang w:val="en-US" w:eastAsia="zh-CN"/>
        </w:rPr>
      </w:pPr>
      <w:r>
        <w:rPr>
          <w:rFonts w:hint="eastAsia"/>
          <w:lang w:val="en-US" w:eastAsia="zh-CN"/>
        </w:rPr>
        <w:t>由上图可知，用户数据一共经过了6个路由器。其中，第一列数据表示生存时间，第二列至第四列数据表示三次发送ICMP包的返回时间，第五列表示各途径的路由器的IP地址。出现Request timed out的原因为路由接口禁用了对tracert数据包的响应。</w:t>
      </w:r>
    </w:p>
    <w:p>
      <w:pPr>
        <w:widowControl w:val="0"/>
        <w:numPr>
          <w:numId w:val="0"/>
        </w:numPr>
        <w:spacing w:line="360" w:lineRule="auto"/>
        <w:ind w:left="1260" w:leftChars="0"/>
        <w:jc w:val="both"/>
        <w:rPr>
          <w:rFonts w:hint="eastAsia"/>
          <w:lang w:val="en-US" w:eastAsia="zh-CN"/>
        </w:rPr>
      </w:pPr>
      <w:r>
        <w:rPr>
          <w:rFonts w:hint="eastAsia"/>
          <w:lang w:val="en-US" w:eastAsia="zh-CN"/>
        </w:rPr>
        <w:t>再用Wireshark过滤路由器172.20.10.1的地址，得到：</w:t>
      </w:r>
    </w:p>
    <w:p>
      <w:pPr>
        <w:widowControl w:val="0"/>
        <w:numPr>
          <w:numId w:val="0"/>
        </w:numPr>
        <w:spacing w:line="360" w:lineRule="auto"/>
        <w:ind w:left="1260" w:leftChars="0"/>
        <w:jc w:val="both"/>
      </w:pPr>
      <w:r>
        <w:drawing>
          <wp:inline distT="0" distB="0" distL="114300" distR="114300">
            <wp:extent cx="5266690" cy="1305560"/>
            <wp:effectExtent l="0" t="0" r="3810" b="254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17"/>
                    <a:stretch>
                      <a:fillRect/>
                    </a:stretch>
                  </pic:blipFill>
                  <pic:spPr>
                    <a:xfrm>
                      <a:off x="0" y="0"/>
                      <a:ext cx="5266690" cy="1305560"/>
                    </a:xfrm>
                    <a:prstGeom prst="rect">
                      <a:avLst/>
                    </a:prstGeom>
                    <a:noFill/>
                    <a:ln>
                      <a:noFill/>
                    </a:ln>
                  </pic:spPr>
                </pic:pic>
              </a:graphicData>
            </a:graphic>
          </wp:inline>
        </w:drawing>
      </w:r>
    </w:p>
    <w:p>
      <w:pPr>
        <w:widowControl w:val="0"/>
        <w:numPr>
          <w:numId w:val="0"/>
        </w:numPr>
        <w:spacing w:line="360" w:lineRule="auto"/>
        <w:ind w:left="1260" w:leftChars="0"/>
        <w:jc w:val="both"/>
      </w:pPr>
    </w:p>
    <w:p>
      <w:pPr>
        <w:widowControl w:val="0"/>
        <w:numPr>
          <w:numId w:val="0"/>
        </w:numPr>
        <w:spacing w:line="360" w:lineRule="auto"/>
        <w:ind w:left="1260" w:leftChars="0"/>
        <w:jc w:val="both"/>
        <w:rPr>
          <w:rFonts w:hint="eastAsia"/>
          <w:lang w:val="en-US" w:eastAsia="zh-CN"/>
        </w:rPr>
      </w:pPr>
    </w:p>
    <w:p>
      <w:pPr>
        <w:widowControl w:val="0"/>
        <w:numPr>
          <w:numId w:val="0"/>
        </w:numPr>
        <w:spacing w:line="360" w:lineRule="auto"/>
        <w:ind w:left="1260" w:leftChars="0"/>
        <w:jc w:val="both"/>
        <w:rPr>
          <w:rFonts w:hint="eastAsia"/>
          <w:lang w:val="en-US" w:eastAsia="zh-CN"/>
        </w:rPr>
      </w:pPr>
      <w:r>
        <w:drawing>
          <wp:inline distT="0" distB="0" distL="114300" distR="114300">
            <wp:extent cx="3050540" cy="1009015"/>
            <wp:effectExtent l="0" t="0" r="10160" b="6985"/>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18"/>
                    <a:stretch>
                      <a:fillRect/>
                    </a:stretch>
                  </pic:blipFill>
                  <pic:spPr>
                    <a:xfrm>
                      <a:off x="0" y="0"/>
                      <a:ext cx="3050540" cy="1009015"/>
                    </a:xfrm>
                    <a:prstGeom prst="rect">
                      <a:avLst/>
                    </a:prstGeom>
                    <a:noFill/>
                    <a:ln>
                      <a:noFill/>
                    </a:ln>
                  </pic:spPr>
                </pic:pic>
              </a:graphicData>
            </a:graphic>
          </wp:inline>
        </w:drawing>
      </w:r>
    </w:p>
    <w:p>
      <w:pPr>
        <w:widowControl w:val="0"/>
        <w:numPr>
          <w:numId w:val="0"/>
        </w:numPr>
        <w:spacing w:line="360" w:lineRule="auto"/>
        <w:ind w:left="1260" w:leftChars="0"/>
        <w:jc w:val="both"/>
        <w:rPr>
          <w:rFonts w:hint="default"/>
          <w:lang w:val="en-US" w:eastAsia="zh-CN"/>
        </w:rPr>
      </w:pPr>
      <w:r>
        <w:rPr>
          <w:rFonts w:hint="eastAsia"/>
          <w:lang w:val="en-US" w:eastAsia="zh-CN"/>
        </w:rPr>
        <w:t>上图为tracert发送的第一个ICMP包的信息，可以看到，tracert会首先发送一个TTL为1IP数据包到目的地址，当路径上的第一个路由器收到该数据包时，TTL变为0，故该路由器会将该数据包丢弃，并送回一个ICMP time exceeded消息，其中包括路由器的IP地址。当tracert接收到该消息时，便知道该路由器在路径上。接着，tracert会发送一个TTL为2的数据包，并以此类推，当主机不再接收到ICMP time exceeded消息时，证明已经达到目的地。</w:t>
      </w:r>
    </w:p>
    <w:p>
      <w:pPr>
        <w:widowControl w:val="0"/>
        <w:numPr>
          <w:ilvl w:val="1"/>
          <w:numId w:val="4"/>
        </w:numPr>
        <w:spacing w:line="360" w:lineRule="auto"/>
        <w:ind w:left="840" w:leftChars="0" w:firstLine="0" w:firstLineChars="0"/>
        <w:jc w:val="both"/>
        <w:rPr>
          <w:rFonts w:hint="default"/>
          <w:szCs w:val="21"/>
          <w:lang w:val="en-US" w:eastAsia="zh-CN"/>
        </w:rPr>
      </w:pPr>
      <w:r>
        <w:rPr>
          <w:rFonts w:hint="eastAsia"/>
          <w:szCs w:val="21"/>
          <w:lang w:val="en-US" w:eastAsia="zh-CN"/>
        </w:rPr>
        <w:t>netstat</w:t>
      </w:r>
    </w:p>
    <w:p>
      <w:pPr>
        <w:widowControl w:val="0"/>
        <w:numPr>
          <w:numId w:val="0"/>
        </w:numPr>
        <w:spacing w:line="360" w:lineRule="auto"/>
        <w:ind w:left="840" w:leftChars="0" w:firstLine="420" w:firstLineChars="0"/>
        <w:jc w:val="both"/>
        <w:rPr>
          <w:rFonts w:hint="eastAsia"/>
          <w:szCs w:val="21"/>
          <w:lang w:val="en-US" w:eastAsia="zh-CN"/>
        </w:rPr>
      </w:pPr>
      <w:r>
        <w:rPr>
          <w:rFonts w:hint="eastAsia"/>
          <w:szCs w:val="21"/>
          <w:lang w:val="en-US" w:eastAsia="zh-CN"/>
        </w:rPr>
        <w:t>利用netstat查看当前主机上网络简介统计信息，得到：</w:t>
      </w:r>
    </w:p>
    <w:p>
      <w:pPr>
        <w:widowControl w:val="0"/>
        <w:numPr>
          <w:numId w:val="0"/>
        </w:numPr>
        <w:spacing w:line="360" w:lineRule="auto"/>
        <w:ind w:left="840" w:leftChars="0" w:firstLine="420" w:firstLineChars="0"/>
        <w:jc w:val="both"/>
        <w:rPr>
          <w:rFonts w:hint="eastAsia"/>
          <w:szCs w:val="21"/>
          <w:lang w:val="en-US" w:eastAsia="zh-CN"/>
        </w:rPr>
      </w:pPr>
      <w:r>
        <w:drawing>
          <wp:inline distT="0" distB="0" distL="114300" distR="114300">
            <wp:extent cx="4279900" cy="2895600"/>
            <wp:effectExtent l="0" t="0" r="0" b="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19"/>
                    <a:stretch>
                      <a:fillRect/>
                    </a:stretch>
                  </pic:blipFill>
                  <pic:spPr>
                    <a:xfrm>
                      <a:off x="0" y="0"/>
                      <a:ext cx="4279900" cy="2895600"/>
                    </a:xfrm>
                    <a:prstGeom prst="rect">
                      <a:avLst/>
                    </a:prstGeom>
                    <a:noFill/>
                    <a:ln>
                      <a:noFill/>
                    </a:ln>
                  </pic:spPr>
                </pic:pic>
              </a:graphicData>
            </a:graphic>
          </wp:inline>
        </w:drawing>
      </w:r>
    </w:p>
    <w:p>
      <w:pPr>
        <w:widowControl w:val="0"/>
        <w:numPr>
          <w:numId w:val="0"/>
        </w:numPr>
        <w:spacing w:line="360" w:lineRule="auto"/>
        <w:ind w:left="840" w:leftChars="0" w:firstLine="420" w:firstLineChars="0"/>
        <w:jc w:val="both"/>
        <w:rPr>
          <w:rFonts w:hint="eastAsia"/>
          <w:szCs w:val="21"/>
          <w:lang w:val="en-US" w:eastAsia="zh-CN"/>
        </w:rPr>
      </w:pPr>
      <w:r>
        <w:rPr>
          <w:rFonts w:hint="eastAsia"/>
          <w:szCs w:val="21"/>
          <w:lang w:val="en-US" w:eastAsia="zh-CN"/>
        </w:rPr>
        <w:t>上图即为当前主机上网络简介统计信息，分别有：</w:t>
      </w:r>
    </w:p>
    <w:p>
      <w:pPr>
        <w:widowControl w:val="0"/>
        <w:numPr>
          <w:ilvl w:val="3"/>
          <w:numId w:val="4"/>
        </w:numPr>
        <w:spacing w:line="360" w:lineRule="auto"/>
        <w:ind w:left="1680" w:leftChars="0" w:hanging="420" w:firstLineChars="0"/>
        <w:jc w:val="both"/>
        <w:rPr>
          <w:rFonts w:hint="eastAsia"/>
          <w:szCs w:val="21"/>
          <w:lang w:val="en-US" w:eastAsia="zh-CN"/>
        </w:rPr>
      </w:pPr>
      <w:r>
        <w:rPr>
          <w:rFonts w:hint="eastAsia"/>
          <w:szCs w:val="21"/>
          <w:lang w:val="en-US" w:eastAsia="zh-CN"/>
        </w:rPr>
        <w:t>Proto：协议名，说明用到的是TCP协议还是UDP协议</w:t>
      </w:r>
    </w:p>
    <w:p>
      <w:pPr>
        <w:widowControl w:val="0"/>
        <w:numPr>
          <w:ilvl w:val="3"/>
          <w:numId w:val="4"/>
        </w:numPr>
        <w:spacing w:line="360" w:lineRule="auto"/>
        <w:ind w:left="1680" w:leftChars="0" w:hanging="420" w:firstLineChars="0"/>
        <w:jc w:val="both"/>
        <w:rPr>
          <w:rFonts w:hint="eastAsia"/>
          <w:szCs w:val="21"/>
          <w:lang w:val="en-US" w:eastAsia="zh-CN"/>
        </w:rPr>
      </w:pPr>
      <w:r>
        <w:rPr>
          <w:rFonts w:hint="eastAsia"/>
          <w:szCs w:val="21"/>
          <w:lang w:val="en-US" w:eastAsia="zh-CN"/>
        </w:rPr>
        <w:t>Local Address：本地地址</w:t>
      </w:r>
    </w:p>
    <w:p>
      <w:pPr>
        <w:widowControl w:val="0"/>
        <w:numPr>
          <w:ilvl w:val="3"/>
          <w:numId w:val="4"/>
        </w:numPr>
        <w:spacing w:line="360" w:lineRule="auto"/>
        <w:ind w:left="1680" w:leftChars="0" w:hanging="420" w:firstLineChars="0"/>
        <w:jc w:val="both"/>
        <w:rPr>
          <w:rFonts w:hint="eastAsia"/>
          <w:szCs w:val="21"/>
          <w:lang w:val="en-US" w:eastAsia="zh-CN"/>
        </w:rPr>
      </w:pPr>
      <w:r>
        <w:rPr>
          <w:rFonts w:hint="eastAsia"/>
          <w:szCs w:val="21"/>
          <w:lang w:val="en-US" w:eastAsia="zh-CN"/>
        </w:rPr>
        <w:t>Foreign Address：外部地址，与本机端口通信的外部socket</w:t>
      </w:r>
    </w:p>
    <w:p>
      <w:pPr>
        <w:widowControl w:val="0"/>
        <w:numPr>
          <w:ilvl w:val="3"/>
          <w:numId w:val="4"/>
        </w:numPr>
        <w:spacing w:line="360" w:lineRule="auto"/>
        <w:ind w:left="1680" w:leftChars="0" w:hanging="420" w:firstLineChars="0"/>
        <w:jc w:val="both"/>
        <w:rPr>
          <w:rFonts w:hint="eastAsia" w:ascii="宋体" w:hAnsi="宋体" w:eastAsia="宋体" w:cs="宋体"/>
          <w:color w:val="auto"/>
          <w:sz w:val="21"/>
          <w:szCs w:val="21"/>
          <w:lang w:val="en-US" w:eastAsia="zh-CN"/>
        </w:rPr>
      </w:pPr>
      <w:r>
        <w:rPr>
          <w:rFonts w:hint="eastAsia"/>
          <w:szCs w:val="21"/>
          <w:lang w:val="en-US" w:eastAsia="zh-CN"/>
        </w:rPr>
        <w:t>State：</w:t>
      </w:r>
      <w:r>
        <w:rPr>
          <w:rFonts w:hint="eastAsia"/>
          <w:color w:val="auto"/>
          <w:szCs w:val="21"/>
          <w:lang w:val="en-US" w:eastAsia="zh-CN"/>
        </w:rPr>
        <w:t>状态,链路状态，一共有12种可能状</w:t>
      </w:r>
      <w:r>
        <w:rPr>
          <w:rFonts w:hint="eastAsia" w:ascii="宋体" w:hAnsi="宋体" w:eastAsia="宋体" w:cs="宋体"/>
          <w:color w:val="auto"/>
          <w:sz w:val="21"/>
          <w:szCs w:val="21"/>
          <w:lang w:val="en-US" w:eastAsia="zh-CN"/>
        </w:rPr>
        <w:t>态，</w:t>
      </w:r>
      <w:r>
        <w:rPr>
          <w:rFonts w:hint="eastAsia" w:ascii="宋体" w:hAnsi="宋体" w:eastAsia="宋体" w:cs="宋体"/>
          <w:i w:val="0"/>
          <w:iCs w:val="0"/>
          <w:caps w:val="0"/>
          <w:color w:val="auto"/>
          <w:spacing w:val="0"/>
          <w:sz w:val="21"/>
          <w:szCs w:val="21"/>
          <w:shd w:val="clear" w:fill="FFFFFF"/>
        </w:rPr>
        <w:t>前面11种是按照TCP连接建立的三次握手和TCP连接断开的四次挥手过程来描述的</w:t>
      </w:r>
      <w:r>
        <w:rPr>
          <w:rFonts w:hint="eastAsia" w:ascii="宋体" w:hAnsi="宋体" w:cs="宋体"/>
          <w:i w:val="0"/>
          <w:iCs w:val="0"/>
          <w:caps w:val="0"/>
          <w:color w:val="auto"/>
          <w:spacing w:val="0"/>
          <w:sz w:val="21"/>
          <w:szCs w:val="21"/>
          <w:shd w:val="clear" w:fill="FFFFFF"/>
          <w:lang w:eastAsia="zh-CN"/>
        </w:rPr>
        <w:t>，</w:t>
      </w:r>
      <w:r>
        <w:rPr>
          <w:rFonts w:hint="eastAsia" w:ascii="宋体" w:hAnsi="宋体" w:cs="宋体"/>
          <w:i w:val="0"/>
          <w:iCs w:val="0"/>
          <w:caps w:val="0"/>
          <w:color w:val="auto"/>
          <w:spacing w:val="0"/>
          <w:sz w:val="21"/>
          <w:szCs w:val="21"/>
          <w:shd w:val="clear" w:fill="FFFFFF"/>
          <w:lang w:val="en-US" w:eastAsia="zh-CN"/>
        </w:rPr>
        <w:t>以下介绍九种TCP状态</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a.ESTABLISHED 指TCP连接已建立，双方可以进行方向数据传递</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b.CLOSE_WAIT: 这种状态的含义其实是表示在等待关闭。</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c.LISTENING: 指TCP正在监听端口，可以接受链接</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d.TIME_WAIT: 指连接已准备关闭。</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e.FIN_WAIT_1: 等待对方的FIN报 文。</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f.FIN_WAIT_2：等待对方的FIN报 文。</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g.LAST_ACK: 是被动关闭一方在发送FIN报文后，最后等待对方的ACK报文。</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h.SYNC_RECEIVED: 收到对方的连接建立请求</w:t>
      </w:r>
    </w:p>
    <w:p>
      <w:pPr>
        <w:widowControl w:val="0"/>
        <w:numPr>
          <w:numId w:val="0"/>
        </w:numPr>
        <w:spacing w:line="360" w:lineRule="auto"/>
        <w:ind w:left="1680" w:leftChars="0"/>
        <w:jc w:val="both"/>
        <w:rPr>
          <w:rFonts w:hint="eastAsia" w:ascii="宋体" w:hAnsi="宋体" w:eastAsia="宋体" w:cs="宋体"/>
          <w:color w:val="auto"/>
          <w:sz w:val="21"/>
          <w:szCs w:val="21"/>
          <w:highlight w:val="none"/>
          <w:lang w:val="en-US" w:eastAsia="zh-CN"/>
        </w:rPr>
      </w:pPr>
      <w:r>
        <w:rPr>
          <w:rFonts w:hint="eastAsia" w:ascii="宋体" w:hAnsi="宋体" w:cs="宋体"/>
          <w:color w:val="auto"/>
          <w:sz w:val="21"/>
          <w:szCs w:val="21"/>
          <w:highlight w:val="none"/>
          <w:lang w:val="en-US" w:eastAsia="zh-CN"/>
        </w:rPr>
        <w:t>i.</w:t>
      </w:r>
      <w:r>
        <w:rPr>
          <w:rFonts w:hint="eastAsia" w:ascii="宋体" w:hAnsi="宋体" w:eastAsia="宋体" w:cs="宋体"/>
          <w:color w:val="auto"/>
          <w:sz w:val="21"/>
          <w:szCs w:val="21"/>
          <w:highlight w:val="none"/>
          <w:lang w:val="en-US" w:eastAsia="zh-CN"/>
        </w:rPr>
        <w:t>SYNC_SEND: 已经主动发出连接建立请求。</w:t>
      </w:r>
    </w:p>
    <w:p>
      <w:pPr>
        <w:widowControl w:val="0"/>
        <w:numPr>
          <w:numId w:val="0"/>
        </w:numPr>
        <w:spacing w:line="360" w:lineRule="auto"/>
        <w:ind w:left="840" w:leftChars="0" w:firstLine="420" w:firstLineChars="0"/>
        <w:jc w:val="both"/>
        <w:rPr>
          <w:rFonts w:hint="default"/>
          <w:szCs w:val="21"/>
          <w:lang w:val="en-US" w:eastAsia="zh-CN"/>
        </w:rPr>
      </w:pPr>
    </w:p>
    <w:p>
      <w:pPr>
        <w:widowControl w:val="0"/>
        <w:numPr>
          <w:ilvl w:val="1"/>
          <w:numId w:val="4"/>
        </w:numPr>
        <w:spacing w:line="360" w:lineRule="auto"/>
        <w:ind w:left="840" w:leftChars="0" w:firstLine="0" w:firstLineChars="0"/>
        <w:jc w:val="both"/>
        <w:rPr>
          <w:rFonts w:hint="default"/>
          <w:szCs w:val="21"/>
          <w:lang w:val="en-US" w:eastAsia="zh-CN"/>
        </w:rPr>
      </w:pPr>
      <w:r>
        <w:rPr>
          <w:rFonts w:hint="eastAsia"/>
          <w:szCs w:val="21"/>
          <w:lang w:val="en-US" w:eastAsia="zh-CN"/>
        </w:rPr>
        <w:t>route</w:t>
      </w:r>
    </w:p>
    <w:p>
      <w:pPr>
        <w:widowControl w:val="0"/>
        <w:numPr>
          <w:numId w:val="0"/>
        </w:numPr>
        <w:spacing w:line="360" w:lineRule="auto"/>
        <w:ind w:left="840" w:leftChars="0" w:firstLine="420" w:firstLineChars="0"/>
        <w:jc w:val="both"/>
        <w:rPr>
          <w:rFonts w:hint="eastAsia"/>
          <w:szCs w:val="21"/>
          <w:lang w:val="en-US" w:eastAsia="zh-CN"/>
        </w:rPr>
      </w:pPr>
      <w:r>
        <w:rPr>
          <w:rFonts w:hint="eastAsia"/>
          <w:szCs w:val="21"/>
          <w:lang w:val="en-US" w:eastAsia="zh-CN"/>
        </w:rPr>
        <w:t>利用route命令查看本机路由，得到：</w:t>
      </w:r>
    </w:p>
    <w:p>
      <w:pPr>
        <w:widowControl w:val="0"/>
        <w:numPr>
          <w:numId w:val="0"/>
        </w:numPr>
        <w:spacing w:line="360" w:lineRule="auto"/>
        <w:ind w:left="840" w:leftChars="0" w:firstLine="420" w:firstLineChars="0"/>
        <w:jc w:val="both"/>
      </w:pPr>
      <w:r>
        <w:drawing>
          <wp:inline distT="0" distB="0" distL="114300" distR="114300">
            <wp:extent cx="3973195" cy="3890010"/>
            <wp:effectExtent l="0" t="0" r="1905" b="8890"/>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20"/>
                    <a:stretch>
                      <a:fillRect/>
                    </a:stretch>
                  </pic:blipFill>
                  <pic:spPr>
                    <a:xfrm>
                      <a:off x="0" y="0"/>
                      <a:ext cx="3973195" cy="3890010"/>
                    </a:xfrm>
                    <a:prstGeom prst="rect">
                      <a:avLst/>
                    </a:prstGeom>
                    <a:noFill/>
                    <a:ln>
                      <a:noFill/>
                    </a:ln>
                  </pic:spPr>
                </pic:pic>
              </a:graphicData>
            </a:graphic>
          </wp:inline>
        </w:drawing>
      </w:r>
    </w:p>
    <w:p>
      <w:pPr>
        <w:widowControl w:val="0"/>
        <w:numPr>
          <w:numId w:val="0"/>
        </w:numPr>
        <w:spacing w:line="360" w:lineRule="auto"/>
        <w:ind w:left="840" w:leftChars="0" w:firstLine="420" w:firstLineChars="0"/>
        <w:jc w:val="both"/>
        <w:rPr>
          <w:rFonts w:hint="eastAsia"/>
          <w:lang w:val="en-US" w:eastAsia="zh-CN"/>
        </w:rPr>
      </w:pPr>
      <w:r>
        <w:rPr>
          <w:rFonts w:hint="eastAsia"/>
          <w:lang w:val="en-US" w:eastAsia="zh-CN"/>
        </w:rPr>
        <w:t>上图即为本地路由的详细信息，分别有：</w:t>
      </w:r>
    </w:p>
    <w:p>
      <w:pPr>
        <w:widowControl w:val="0"/>
        <w:numPr>
          <w:ilvl w:val="2"/>
          <w:numId w:val="4"/>
        </w:numPr>
        <w:spacing w:line="360" w:lineRule="auto"/>
        <w:ind w:left="1260" w:leftChars="0" w:hanging="420" w:firstLineChars="0"/>
        <w:jc w:val="both"/>
        <w:rPr>
          <w:rFonts w:hint="eastAsia"/>
          <w:lang w:val="en-US" w:eastAsia="zh-CN"/>
        </w:rPr>
      </w:pPr>
      <w:r>
        <w:rPr>
          <w:rFonts w:hint="eastAsia"/>
          <w:lang w:val="en-US" w:eastAsia="zh-CN"/>
        </w:rPr>
        <w:t>Network Destination：网络目的地址，即路由器连接的所有网段</w:t>
      </w:r>
    </w:p>
    <w:p>
      <w:pPr>
        <w:widowControl w:val="0"/>
        <w:numPr>
          <w:ilvl w:val="2"/>
          <w:numId w:val="4"/>
        </w:numPr>
        <w:spacing w:line="360" w:lineRule="auto"/>
        <w:ind w:left="1260" w:leftChars="0" w:hanging="420" w:firstLineChars="0"/>
        <w:jc w:val="both"/>
        <w:rPr>
          <w:rFonts w:hint="eastAsia"/>
          <w:lang w:val="en-US" w:eastAsia="zh-CN"/>
        </w:rPr>
      </w:pPr>
      <w:r>
        <w:rPr>
          <w:rFonts w:hint="default"/>
          <w:lang w:val="en-US" w:eastAsia="zh-CN"/>
        </w:rPr>
        <w:t>Netmask</w:t>
      </w:r>
      <w:r>
        <w:rPr>
          <w:rFonts w:hint="eastAsia"/>
          <w:lang w:val="en-US" w:eastAsia="zh-CN"/>
        </w:rPr>
        <w:t>：网段的子网掩码，能够让路由器确定目的网络的地址类，</w:t>
      </w:r>
      <w:r>
        <w:rPr>
          <w:rFonts w:hint="eastAsia"/>
          <w:szCs w:val="21"/>
          <w:lang w:val="en-US" w:eastAsia="zh-CN"/>
        </w:rPr>
        <w:t>用以区别网络标识和主机标识的地址，需要结合IP地址才有意义。它提供了网段本身的子网掩码，而不是连接到该网段网卡的子网掩码，这能够让路由器确定目的网络的地址类</w:t>
      </w:r>
    </w:p>
    <w:p>
      <w:pPr>
        <w:widowControl w:val="0"/>
        <w:numPr>
          <w:ilvl w:val="2"/>
          <w:numId w:val="4"/>
        </w:numPr>
        <w:spacing w:line="360" w:lineRule="auto"/>
        <w:ind w:left="1260" w:leftChars="0" w:hanging="420" w:firstLineChars="0"/>
        <w:jc w:val="both"/>
        <w:rPr>
          <w:rFonts w:hint="eastAsia"/>
          <w:lang w:val="en-US" w:eastAsia="zh-CN"/>
        </w:rPr>
      </w:pPr>
      <w:r>
        <w:rPr>
          <w:rFonts w:hint="default"/>
          <w:lang w:val="en-US" w:eastAsia="zh-CN"/>
        </w:rPr>
        <w:t>Gateway</w:t>
      </w:r>
      <w:r>
        <w:rPr>
          <w:rFonts w:hint="eastAsia"/>
          <w:lang w:val="en-US" w:eastAsia="zh-CN"/>
        </w:rPr>
        <w:t>：网关，在路由器将数据包转发到目的网络时，需要查看网关列表，而网关表就是告诉路由器该数据包需要转发到哪一个IP地址才能到达目的网络</w:t>
      </w:r>
    </w:p>
    <w:p>
      <w:pPr>
        <w:widowControl w:val="0"/>
        <w:numPr>
          <w:ilvl w:val="2"/>
          <w:numId w:val="4"/>
        </w:numPr>
        <w:spacing w:line="360" w:lineRule="auto"/>
        <w:ind w:left="1260" w:leftChars="0" w:hanging="420" w:firstLineChars="0"/>
        <w:jc w:val="both"/>
        <w:rPr>
          <w:rFonts w:hint="eastAsia"/>
          <w:lang w:val="en-US" w:eastAsia="zh-CN"/>
        </w:rPr>
      </w:pPr>
      <w:r>
        <w:rPr>
          <w:rFonts w:hint="default"/>
          <w:lang w:val="en-US" w:eastAsia="zh-CN"/>
        </w:rPr>
        <w:t>Interface</w:t>
      </w:r>
      <w:r>
        <w:rPr>
          <w:rFonts w:hint="eastAsia"/>
          <w:lang w:val="en-US" w:eastAsia="zh-CN"/>
        </w:rPr>
        <w:t>：接口，这告诉了路由器哪一个网卡连接到了合适的目的网络</w:t>
      </w:r>
    </w:p>
    <w:p>
      <w:pPr>
        <w:widowControl w:val="0"/>
        <w:numPr>
          <w:ilvl w:val="2"/>
          <w:numId w:val="4"/>
        </w:numPr>
        <w:spacing w:line="360" w:lineRule="auto"/>
        <w:ind w:left="1260" w:leftChars="0" w:hanging="420" w:firstLineChars="0"/>
        <w:jc w:val="both"/>
        <w:rPr>
          <w:rFonts w:ascii="Arial" w:hAnsi="Arial" w:eastAsia="Arial" w:cs="Arial"/>
          <w:i w:val="0"/>
          <w:iCs w:val="0"/>
          <w:caps w:val="0"/>
          <w:color w:val="auto"/>
          <w:spacing w:val="0"/>
          <w:sz w:val="16"/>
          <w:szCs w:val="16"/>
          <w:shd w:val="clear" w:fill="FFFFFF"/>
        </w:rPr>
      </w:pPr>
      <w:r>
        <w:rPr>
          <w:rFonts w:hint="eastAsia"/>
          <w:lang w:val="en-US" w:eastAsia="zh-CN"/>
        </w:rPr>
        <w:t>Metric：</w:t>
      </w:r>
      <w:r>
        <w:rPr>
          <w:rFonts w:hint="eastAsia" w:ascii="宋体" w:hAnsi="宋体" w:eastAsia="宋体" w:cs="宋体"/>
          <w:i w:val="0"/>
          <w:iCs w:val="0"/>
          <w:caps w:val="0"/>
          <w:color w:val="auto"/>
          <w:spacing w:val="0"/>
          <w:sz w:val="21"/>
          <w:szCs w:val="21"/>
          <w:shd w:val="clear" w:fill="FFFFFF"/>
        </w:rPr>
        <w:t>为</w:t>
      </w:r>
      <w:r>
        <w:rPr>
          <w:rFonts w:hint="eastAsia" w:ascii="宋体" w:hAnsi="宋体" w:cs="宋体"/>
          <w:i w:val="0"/>
          <w:iCs w:val="0"/>
          <w:caps w:val="0"/>
          <w:color w:val="auto"/>
          <w:spacing w:val="0"/>
          <w:sz w:val="21"/>
          <w:szCs w:val="21"/>
          <w:shd w:val="clear" w:fill="FFFFFF"/>
          <w:lang w:val="en-US" w:eastAsia="zh-CN"/>
        </w:rPr>
        <w:t>跃点数，</w:t>
      </w:r>
      <w:r>
        <w:rPr>
          <w:rFonts w:hint="eastAsia" w:ascii="宋体" w:hAnsi="宋体" w:eastAsia="宋体" w:cs="宋体"/>
          <w:i w:val="0"/>
          <w:iCs w:val="0"/>
          <w:caps w:val="0"/>
          <w:color w:val="auto"/>
          <w:spacing w:val="0"/>
          <w:sz w:val="21"/>
          <w:szCs w:val="21"/>
          <w:shd w:val="clear" w:fill="FFFFFF"/>
        </w:rPr>
        <w:t>路由指定所需跃点数的整数值(范围是1～9999)，它用来在路由表里的多个路由中选择与转发包中的目标地址最为匹配的路由</w:t>
      </w:r>
    </w:p>
    <w:p>
      <w:pPr>
        <w:widowControl w:val="0"/>
        <w:numPr>
          <w:numId w:val="0"/>
        </w:numPr>
        <w:spacing w:line="360" w:lineRule="auto"/>
        <w:ind w:left="840" w:leftChars="0" w:firstLine="420" w:firstLineChars="0"/>
        <w:jc w:val="both"/>
        <w:rPr>
          <w:rFonts w:hint="default" w:ascii="Arial" w:hAnsi="Arial" w:eastAsia="Arial" w:cs="Arial"/>
          <w:i w:val="0"/>
          <w:iCs w:val="0"/>
          <w:caps w:val="0"/>
          <w:color w:val="auto"/>
          <w:spacing w:val="0"/>
          <w:sz w:val="16"/>
          <w:szCs w:val="16"/>
          <w:shd w:val="clear" w:fill="FFFFFF"/>
          <w:lang w:val="en-US" w:eastAsia="zh-CN"/>
        </w:rPr>
      </w:pPr>
    </w:p>
    <w:p>
      <w:pPr>
        <w:widowControl w:val="0"/>
        <w:numPr>
          <w:ilvl w:val="0"/>
          <w:numId w:val="4"/>
        </w:numPr>
        <w:spacing w:line="360" w:lineRule="auto"/>
        <w:ind w:left="420" w:leftChars="0" w:firstLine="0" w:firstLineChars="0"/>
        <w:jc w:val="both"/>
        <w:rPr>
          <w:rFonts w:hint="default"/>
          <w:szCs w:val="21"/>
          <w:lang w:val="en-US" w:eastAsia="zh-CN"/>
        </w:rPr>
      </w:pPr>
      <w:r>
        <w:rPr>
          <w:rFonts w:hint="eastAsia"/>
          <w:szCs w:val="21"/>
          <w:lang w:val="en-US" w:eastAsia="zh-CN"/>
        </w:rPr>
        <w:t>思考题</w:t>
      </w:r>
    </w:p>
    <w:p>
      <w:pPr>
        <w:numPr>
          <w:ilvl w:val="0"/>
          <w:numId w:val="6"/>
        </w:numPr>
        <w:spacing w:line="360" w:lineRule="auto"/>
        <w:ind w:left="420" w:leftChars="0" w:firstLine="420" w:firstLineChars="0"/>
        <w:jc w:val="left"/>
        <w:rPr>
          <w:rFonts w:hint="eastAsia"/>
          <w:sz w:val="21"/>
          <w:szCs w:val="21"/>
        </w:rPr>
      </w:pPr>
      <w:r>
        <w:rPr>
          <w:rFonts w:hint="eastAsia"/>
          <w:sz w:val="21"/>
          <w:szCs w:val="21"/>
        </w:rPr>
        <w:t>TCP/IP协议配置中的“网关”作用是什么？</w:t>
      </w:r>
    </w:p>
    <w:p>
      <w:pPr>
        <w:numPr>
          <w:numId w:val="0"/>
        </w:numPr>
        <w:spacing w:line="360" w:lineRule="auto"/>
        <w:ind w:left="840" w:leftChars="0" w:firstLine="420" w:firstLineChars="0"/>
        <w:jc w:val="left"/>
        <w:rPr>
          <w:rFonts w:hint="default" w:eastAsia="宋体"/>
          <w:sz w:val="21"/>
          <w:szCs w:val="21"/>
          <w:lang w:val="en-US" w:eastAsia="zh-CN"/>
        </w:rPr>
      </w:pPr>
      <w:r>
        <w:rPr>
          <w:rFonts w:hint="eastAsia"/>
          <w:sz w:val="21"/>
          <w:szCs w:val="21"/>
          <w:lang w:val="en-US" w:eastAsia="zh-CN"/>
        </w:rPr>
        <w:t>答：网关是一种网络互联设备，用于在传输层上实现网络互联，通常是一个路由器。它实质上是一个网络通向另一个网络的路由器接口IP地址，是向外发送数据的出口。当不设置网关的情况下，即使两台主机在连接在同一台交换机上，两个网络之间也是不能进行通信的。</w:t>
      </w:r>
    </w:p>
    <w:p>
      <w:pPr>
        <w:numPr>
          <w:ilvl w:val="0"/>
          <w:numId w:val="6"/>
        </w:numPr>
        <w:spacing w:line="360" w:lineRule="auto"/>
        <w:ind w:left="420" w:leftChars="0" w:firstLine="420" w:firstLineChars="0"/>
        <w:jc w:val="left"/>
        <w:rPr>
          <w:rFonts w:hint="eastAsia"/>
          <w:sz w:val="21"/>
          <w:szCs w:val="21"/>
        </w:rPr>
      </w:pPr>
      <w:r>
        <w:rPr>
          <w:rFonts w:hint="eastAsia"/>
          <w:sz w:val="21"/>
          <w:szCs w:val="21"/>
        </w:rPr>
        <w:t>如何用ping 检测网络中的故障点？用ping 测试网络连通性时，若出现“Destination host unreahable”,则意味着什么？“Destionation host unreachable”和“Time out”的区别是什么</w:t>
      </w:r>
      <w:r>
        <w:rPr>
          <w:rFonts w:hint="eastAsia"/>
          <w:sz w:val="21"/>
          <w:szCs w:val="21"/>
          <w:lang w:eastAsia="zh-CN"/>
        </w:rPr>
        <w:t>？</w:t>
      </w:r>
    </w:p>
    <w:p>
      <w:pPr>
        <w:numPr>
          <w:numId w:val="0"/>
        </w:numPr>
        <w:spacing w:line="360" w:lineRule="auto"/>
        <w:ind w:left="840" w:leftChars="0"/>
        <w:jc w:val="left"/>
        <w:rPr>
          <w:rFonts w:hint="eastAsia"/>
          <w:sz w:val="21"/>
          <w:szCs w:val="21"/>
          <w:lang w:val="en-US" w:eastAsia="zh-CN"/>
        </w:rPr>
      </w:pPr>
      <w:r>
        <w:rPr>
          <w:rFonts w:hint="eastAsia"/>
          <w:sz w:val="21"/>
          <w:szCs w:val="21"/>
          <w:lang w:val="en-US" w:eastAsia="zh-CN"/>
        </w:rPr>
        <w:t>答：1.①ping 本地循环地址，若不能ping通则说明主机的TCP/IP协议不能正常工作或网卡损坏②ping 本地ip地址，若ping不通则说明网络适配器出现故障或网卡损坏③ping 同网段的主机ip地址，若ping不通则说明网络线路出现故障或对方防火墙未关闭④ping 路由器在本网段端口ip，若ping不通则说明网络线路出现故障⑤ping 路由器在目标主机所在网段的端口ip,若ping不通则说明路由器出现故障⑥ping 目的主机ip地址，若ping不通则说明对方网络适配器出现故障或防火墙未关闭</w:t>
      </w:r>
    </w:p>
    <w:p>
      <w:pPr>
        <w:numPr>
          <w:ilvl w:val="0"/>
          <w:numId w:val="7"/>
        </w:numPr>
        <w:spacing w:line="360" w:lineRule="auto"/>
        <w:ind w:left="840" w:leftChars="0"/>
        <w:jc w:val="left"/>
        <w:rPr>
          <w:rFonts w:hint="eastAsia"/>
          <w:sz w:val="21"/>
          <w:szCs w:val="21"/>
          <w:lang w:val="en-US" w:eastAsia="zh-CN"/>
        </w:rPr>
      </w:pPr>
      <w:r>
        <w:rPr>
          <w:rFonts w:hint="eastAsia"/>
          <w:sz w:val="21"/>
          <w:szCs w:val="21"/>
          <w:lang w:val="en-US" w:eastAsia="zh-CN"/>
        </w:rPr>
        <w:t>意味着无法到达目标主机，可能原因有①源主机与目标主机不再同一网段，源主机未设置默认路由②网线故障③网卡故障</w:t>
      </w:r>
    </w:p>
    <w:p>
      <w:pPr>
        <w:numPr>
          <w:ilvl w:val="0"/>
          <w:numId w:val="7"/>
        </w:numPr>
        <w:spacing w:line="360" w:lineRule="auto"/>
        <w:ind w:left="840" w:leftChars="0"/>
        <w:jc w:val="left"/>
        <w:rPr>
          <w:rFonts w:hint="default"/>
          <w:szCs w:val="21"/>
          <w:lang w:val="en-US" w:eastAsia="zh-CN"/>
        </w:rPr>
      </w:pPr>
      <w:r>
        <w:rPr>
          <w:rFonts w:hint="eastAsia"/>
          <w:sz w:val="21"/>
          <w:szCs w:val="21"/>
          <w:lang w:val="en-US" w:eastAsia="zh-CN"/>
        </w:rPr>
        <w:t>当路由器的路由表中有到达目标的路由，而因其他原因无法到达时，会出现request timed out；当路由表中没有到达目标的路由是，会出现destination host unreachable</w:t>
      </w:r>
    </w:p>
    <w:p>
      <w:pPr>
        <w:numPr>
          <w:numId w:val="0"/>
        </w:numPr>
        <w:spacing w:line="360" w:lineRule="auto"/>
        <w:jc w:val="left"/>
        <w:rPr>
          <w:rFonts w:hint="default"/>
          <w:szCs w:val="21"/>
          <w:lang w:val="en-US" w:eastAsia="zh-CN"/>
        </w:rPr>
      </w:pPr>
      <w:bookmarkStart w:id="0" w:name="_GoBack"/>
      <w:bookmarkEnd w:id="0"/>
    </w:p>
    <w:p>
      <w:pPr>
        <w:numPr>
          <w:ilvl w:val="0"/>
          <w:numId w:val="1"/>
        </w:numPr>
        <w:spacing w:line="360" w:lineRule="auto"/>
        <w:rPr>
          <w:b/>
          <w:sz w:val="28"/>
          <w:szCs w:val="28"/>
        </w:rPr>
      </w:pPr>
      <w:r>
        <w:rPr>
          <w:rFonts w:hint="eastAsia"/>
          <w:b/>
          <w:sz w:val="28"/>
          <w:szCs w:val="28"/>
        </w:rPr>
        <w:t>实验结果与分析</w:t>
      </w:r>
    </w:p>
    <w:p>
      <w:pPr>
        <w:numPr>
          <w:numId w:val="0"/>
        </w:numPr>
        <w:spacing w:line="360" w:lineRule="auto"/>
        <w:ind w:left="420" w:leftChars="0" w:firstLine="420" w:firstLineChars="0"/>
        <w:rPr>
          <w:rFonts w:hint="default" w:eastAsia="宋体"/>
          <w:b w:val="0"/>
          <w:bCs/>
          <w:sz w:val="21"/>
          <w:szCs w:val="21"/>
          <w:lang w:val="en-US" w:eastAsia="zh-CN"/>
        </w:rPr>
      </w:pPr>
      <w:r>
        <w:rPr>
          <w:rFonts w:hint="eastAsia"/>
          <w:b w:val="0"/>
          <w:bCs/>
          <w:sz w:val="21"/>
          <w:szCs w:val="21"/>
          <w:lang w:val="en-US" w:eastAsia="zh-CN"/>
        </w:rPr>
        <w:t>通过本次实验，我进一步熟悉了wireshark的使用、TCP/IP协议配置及一些网络实用命令的使用。同时，对利用ping命令进行网络故障诊断有了更深刻的理解。为日后课程的学习打下来基础。</w:t>
      </w: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sz w:val="32"/>
          <w:szCs w:val="32"/>
        </w:rPr>
      </w:pPr>
      <w:r>
        <w:rPr>
          <w:rFonts w:eastAsia="楷体_GB2312"/>
          <w:b/>
          <w:sz w:val="44"/>
          <w:szCs w:val="44"/>
        </w:rPr>
        <w:t>暨南大学本科实验报告专用纸</w:t>
      </w:r>
      <w:r>
        <w:rPr>
          <w:rFonts w:eastAsia="楷体_GB2312"/>
          <w:b/>
          <w:sz w:val="32"/>
          <w:szCs w:val="32"/>
        </w:rPr>
        <w:t>(附页)</w:t>
      </w:r>
    </w:p>
    <w:p>
      <w:pPr>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3827E"/>
    <w:multiLevelType w:val="singleLevel"/>
    <w:tmpl w:val="8703827E"/>
    <w:lvl w:ilvl="0" w:tentative="0">
      <w:start w:val="1"/>
      <w:numFmt w:val="decimal"/>
      <w:suff w:val="space"/>
      <w:lvlText w:val="%1."/>
      <w:lvlJc w:val="left"/>
    </w:lvl>
  </w:abstractNum>
  <w:abstractNum w:abstractNumId="1">
    <w:nsid w:val="B4EF7740"/>
    <w:multiLevelType w:val="singleLevel"/>
    <w:tmpl w:val="B4EF7740"/>
    <w:lvl w:ilvl="0" w:tentative="0">
      <w:start w:val="1"/>
      <w:numFmt w:val="decimal"/>
      <w:lvlText w:val="%1."/>
      <w:lvlJc w:val="left"/>
      <w:pPr>
        <w:ind w:left="425" w:hanging="425"/>
      </w:pPr>
      <w:rPr>
        <w:rFonts w:hint="default"/>
      </w:rPr>
    </w:lvl>
  </w:abstractNum>
  <w:abstractNum w:abstractNumId="2">
    <w:nsid w:val="DC691143"/>
    <w:multiLevelType w:val="singleLevel"/>
    <w:tmpl w:val="DC691143"/>
    <w:lvl w:ilvl="0" w:tentative="0">
      <w:start w:val="1"/>
      <w:numFmt w:val="decimal"/>
      <w:lvlText w:val="%1."/>
      <w:lvlJc w:val="left"/>
      <w:pPr>
        <w:ind w:left="425" w:hanging="425"/>
      </w:pPr>
      <w:rPr>
        <w:rFonts w:hint="default"/>
      </w:rPr>
    </w:lvl>
  </w:abstractNum>
  <w:abstractNum w:abstractNumId="3">
    <w:nsid w:val="F59A60EC"/>
    <w:multiLevelType w:val="multilevel"/>
    <w:tmpl w:val="F59A60E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D4F8E7B"/>
    <w:multiLevelType w:val="singleLevel"/>
    <w:tmpl w:val="0D4F8E7B"/>
    <w:lvl w:ilvl="0" w:tentative="0">
      <w:start w:val="1"/>
      <w:numFmt w:val="decimal"/>
      <w:suff w:val="space"/>
      <w:lvlText w:val="（%1）"/>
      <w:lvlJc w:val="left"/>
    </w:lvl>
  </w:abstractNum>
  <w:abstractNum w:abstractNumId="5">
    <w:nsid w:val="151A5874"/>
    <w:multiLevelType w:val="singleLevel"/>
    <w:tmpl w:val="151A5874"/>
    <w:lvl w:ilvl="0" w:tentative="0">
      <w:start w:val="2"/>
      <w:numFmt w:val="decimal"/>
      <w:lvlText w:val="%1."/>
      <w:lvlJc w:val="left"/>
      <w:pPr>
        <w:tabs>
          <w:tab w:val="left" w:pos="312"/>
        </w:tabs>
      </w:pPr>
    </w:lvl>
  </w:abstractNum>
  <w:abstractNum w:abstractNumId="6">
    <w:nsid w:val="2FCF56F8"/>
    <w:multiLevelType w:val="multilevel"/>
    <w:tmpl w:val="2FCF56F8"/>
    <w:lvl w:ilvl="0" w:tentative="0">
      <w:start w:val="1"/>
      <w:numFmt w:val="japaneseCounting"/>
      <w:lvlText w:val="（%1）"/>
      <w:lvlJc w:val="left"/>
      <w:pPr>
        <w:tabs>
          <w:tab w:val="left" w:pos="855"/>
        </w:tabs>
        <w:ind w:left="855" w:hanging="85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etter">
    <w15:presenceInfo w15:providerId="WPS Office" w15:userId="322536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D6590"/>
    <w:rsid w:val="06D11415"/>
    <w:rsid w:val="166C53A5"/>
    <w:rsid w:val="204B032C"/>
    <w:rsid w:val="23F22B0D"/>
    <w:rsid w:val="255A773D"/>
    <w:rsid w:val="264422E7"/>
    <w:rsid w:val="286214A5"/>
    <w:rsid w:val="2F68026E"/>
    <w:rsid w:val="35086DFF"/>
    <w:rsid w:val="3D874C52"/>
    <w:rsid w:val="449D01AF"/>
    <w:rsid w:val="58B35A03"/>
    <w:rsid w:val="5A59688B"/>
    <w:rsid w:val="639B7328"/>
    <w:rsid w:val="78C71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2021-09-09T06:45:00Z</dcterms:created>
  <dc:creator>24908</dc:creator>
  <cp:lastModifiedBy>Better</cp:lastModifiedBy>
  <dcterms:modified xsi:type="dcterms:W3CDTF">2021-09-13T18:48:24Z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2ED57A95CE1345E39C164C77746E327F</vt:lpwstr>
  </property>
</Properties>
</file>