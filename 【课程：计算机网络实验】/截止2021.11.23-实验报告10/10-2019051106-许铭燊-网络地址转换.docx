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b/>
          <w:sz w:val="44"/>
          <w:szCs w:val="44"/>
        </w:rPr>
      </w:pPr>
      <w:bookmarkStart w:id="0" w:name="_Toc26595"/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hint="eastAsia" w:ascii="宋体" w:hAnsi="宋体"/>
          <w:sz w:val="22"/>
          <w:szCs w:val="32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网络地址转换</w:t>
      </w:r>
      <w:r>
        <w:rPr>
          <w:rFonts w:hint="eastAsia" w:ascii="宋体" w:hAnsi="宋体"/>
          <w:sz w:val="22"/>
          <w:szCs w:val="32"/>
          <w:u w:val="single"/>
        </w:rPr>
        <w:t xml:space="preserve">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许铭燊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2019051106</w:t>
      </w:r>
      <w:r>
        <w:rPr>
          <w:rFonts w:eastAsia="楷体_GB2312"/>
          <w:sz w:val="28"/>
          <w:szCs w:val="28"/>
          <w:u w:val="single"/>
        </w:rPr>
        <w:t xml:space="preserve">                        </w:t>
      </w:r>
    </w:p>
    <w:p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 xml:space="preserve">与工程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信息安全      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12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pStyle w:val="2"/>
        <w:rPr>
          <w:rFonts w:hint="eastAsia"/>
          <w:sz w:val="21"/>
          <w:szCs w:val="21"/>
        </w:rPr>
      </w:pPr>
    </w:p>
    <w:p>
      <w:pPr>
        <w:pStyle w:val="2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实验</w:t>
      </w:r>
      <w:r>
        <w:rPr>
          <w:rFonts w:hint="eastAsia"/>
          <w:sz w:val="21"/>
          <w:szCs w:val="21"/>
          <w:lang w:eastAsia="zh-CN"/>
        </w:rPr>
        <w:t>十</w:t>
      </w:r>
      <w:r>
        <w:rPr>
          <w:rFonts w:hint="eastAsia"/>
          <w:sz w:val="21"/>
          <w:szCs w:val="21"/>
        </w:rPr>
        <w:t xml:space="preserve">   网络地址转换</w:t>
      </w:r>
      <w:bookmarkEnd w:id="0"/>
      <w:r>
        <w:rPr>
          <w:rFonts w:hint="eastAsia"/>
          <w:b/>
          <w:sz w:val="21"/>
          <w:szCs w:val="21"/>
        </w:rPr>
        <w:t xml:space="preserve"> 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实验目的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通过对路由器的配置实现</w:t>
      </w:r>
      <w:r>
        <w:rPr>
          <w:rFonts w:hint="eastAsia" w:ascii="宋体" w:hAnsi="宋体" w:cs="Courier New"/>
          <w:sz w:val="21"/>
          <w:szCs w:val="21"/>
        </w:rPr>
        <w:t>内网中单台主机连接到Internet网时，地址转换技术。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实验内容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学习路由器之间的连线。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配置路由器的以太接口和serial口的IP地址。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通过路由器</w:t>
      </w:r>
      <w:r>
        <w:rPr>
          <w:rFonts w:hint="eastAsia"/>
          <w:sz w:val="21"/>
          <w:szCs w:val="21"/>
        </w:rPr>
        <w:t>设置静态NAT转换。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通过路由器</w:t>
      </w:r>
      <w:r>
        <w:rPr>
          <w:rFonts w:hint="eastAsia"/>
          <w:sz w:val="21"/>
          <w:szCs w:val="21"/>
        </w:rPr>
        <w:t>设置动态NAT。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测试地址转换情况。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【技术原理】</w:t>
      </w:r>
    </w:p>
    <w:p>
      <w:pPr>
        <w:ind w:left="10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T（网络地址转换）是指将网络地址从一个地址空间转换为另外一个地址空间的行为。NAT将网络划分为内部网络（inside）和外部网络(outside)两部分。局域网主机利用NAT访问网络时，是将局域网内部地址转换为了全局地址后转发数据包的。</w:t>
      </w:r>
    </w:p>
    <w:p>
      <w:pPr>
        <w:numPr>
          <w:ilvl w:val="0"/>
          <w:numId w:val="0"/>
        </w:numPr>
        <w:ind w:left="10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NAT分为两种类型：NAT（网络地址转换）和NAPT（网络地址端口转换）。NAT是实现转换后一个本地IP地址对应一个全局地址。NAPT是实现转换后多个本地IP地址对应一个全局地址。</w:t>
      </w:r>
    </w:p>
    <w:p>
      <w:pPr>
        <w:numPr>
          <w:ilvl w:val="0"/>
          <w:numId w:val="0"/>
        </w:numPr>
        <w:ind w:left="1080" w:leftChars="0"/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1、</w:t>
      </w:r>
      <w:r>
        <w:rPr>
          <w:rFonts w:hint="eastAsia"/>
          <w:b/>
          <w:bCs/>
          <w:sz w:val="21"/>
          <w:szCs w:val="21"/>
        </w:rPr>
        <w:t>静态NAT转换</w:t>
      </w: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实验环境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：二台路由器(R2632)，一台PC机，</w:t>
      </w:r>
      <w:r>
        <w:rPr>
          <w:rFonts w:hint="eastAsia"/>
          <w:sz w:val="21"/>
          <w:szCs w:val="21"/>
        </w:rPr>
        <w:t>1根V35DCE、1根V35DTE</w:t>
      </w:r>
      <w:r>
        <w:rPr>
          <w:rFonts w:hint="eastAsia" w:ascii="宋体" w:hAnsi="宋体"/>
          <w:bCs/>
          <w:sz w:val="21"/>
          <w:szCs w:val="21"/>
        </w:rPr>
        <w:t>。</w:t>
      </w:r>
    </w:p>
    <w:p>
      <w:pPr>
        <w:numPr>
          <w:ilvl w:val="1"/>
          <w:numId w:val="2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0" t="0" r="0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GE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/1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:10.10.10.1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pt;margin-top:7.8pt;height:23.4pt;width:90pt;z-index:251704320;mso-width-relative:page;mso-height-relative:page;" fillcolor="#FFFFFF" filled="t" stroked="f" coordsize="21600,21600" o:gfxdata="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c0/JrWAAAACQEAAA8A&#10;AAAAAAAAAQAgAAAAIgAAAGRycy9kb3ducmV2LnhtbFBLAQIUABQAAAAIAIdO4kD3eaYnpwEAACsD&#10;AAAOAAAAAAAAAAEAIAAAACUBAABkcnMvZTJvRG9jLnhtbFBLBQYAAAAABgAGAFkBAAA+BQAAAAA=&#10;">
                <v:path/>
                <v:fill on="t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GE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/1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:10.10.10.1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457200" cy="402590"/>
            <wp:effectExtent l="0" t="0" r="0" b="0"/>
            <wp:wrapNone/>
            <wp:docPr id="27" name="图片 128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8" descr="P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1143000" cy="297180"/>
                <wp:effectExtent l="0" t="0" r="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RouterA：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NAT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61.65pt;height:23.4pt;width:90pt;z-index:251682816;mso-width-relative:page;mso-height-relative:page;" fillcolor="#FFFFFF" filled="t" stroked="f" coordsize="21600,21600" o:gfxdata="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cqV4x1gAAAAoBAAAPAAAA&#10;AAAAAAEAIAAAACIAAABkcnMvZG93bnJldi54bWxQSwECFAAUAAAACACHTuJAHnhsHqUBAAArAwAA&#10;DgAAAAAAAAABACAAAAAlAQAAZHJzL2Uyb0RvYy54bWxQSwUGAAAAAAYABgBZAQAAPAUAAAAA&#10;">
                <v:path/>
                <v:fill on="t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RouterA：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szCs w:val="21"/>
        </w:rPr>
        <w:drawing>
          <wp:inline distT="0" distB="0" distL="114300" distR="114300">
            <wp:extent cx="3315335" cy="1581150"/>
            <wp:effectExtent l="0" t="0" r="6985" b="38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</wp:posOffset>
                </wp:positionV>
                <wp:extent cx="914400" cy="29718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RouterB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46.8pt;height:23.4pt;width:72pt;z-index:251684864;mso-width-relative:page;mso-height-relative:page;" fillcolor="#FFFFFF" filled="t" stroked="f" coordsize="21600,21600" o:gfxdata="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4vDQXXAAAACgEAAA8A&#10;AAAAAAAAAQAgAAAAIgAAAGRycy9kb3ducmV2LnhtbFBLAQIUABQAAAAIAIdO4kDd/3+DpgEAACoD&#10;AAAOAAAAAAAAAAEAIAAAACYBAABkcnMvZTJvRG9jLnhtbFBLBQYAAAAABgAGAFkBAAA+BQAAAAA=&#10;">
                <v:path/>
                <v:fill on="t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RouterB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990600</wp:posOffset>
                </wp:positionV>
                <wp:extent cx="1028700" cy="297180"/>
                <wp:effectExtent l="0" t="0" r="7620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GE0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:192.168.1.1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pt;margin-top:78pt;height:23.4pt;width:81pt;z-index:251685888;mso-width-relative:page;mso-height-relative:page;" fillcolor="#FFFFFF" filled="t" stroked="f" coordsize="21600,21600" o:gfxdata="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SwnuY2AAAAAsBAAAP&#10;AAAAAAAAAAEAIAAAACIAAABkcnMvZG93bnJldi54bWxQSwECFAAUAAAACACHTuJAw+OdC6YBAAAr&#10;AwAADgAAAAAAAAABACAAAAAnAQAAZHJzL2Uyb0RvYy54bWxQSwUGAAAAAAYABgBZAQAAPwUAAAAA&#10;">
                <v:path/>
                <v:fill on="t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GE0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:192.168.1.1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1485900" cy="594360"/>
                <wp:effectExtent l="0" t="0" r="762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外网IP：10.10.10.4/24</w:t>
                            </w: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网关：10.10.10.1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pt;margin-top:15.6pt;height:46.8pt;width:117pt;z-index:251688960;mso-width-relative:page;mso-height-relative:page;" fillcolor="#FFFFFF" filled="t" stroked="f" coordsize="21600,21600" o:gfxdata="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Ot9XtcAAAAKAQAA&#10;DwAAAAAAAAABACAAAAAiAAAAZHJzL2Rvd25yZXYueG1sUEsBAhQAFAAAAAgAh07iQEjWp0ioAQAA&#10;KwMAAA4AAAAAAAAAAQAgAAAAJgEAAGRycy9lMm9Eb2MueG1sUEsFBgAAAAAGAAYAWQEAAEAFAAAA&#10;AA==&#10;">
                <v:path/>
                <v:fill on="t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外网IP：10.10.10.4/24</w:t>
                      </w:r>
                    </w:p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网关：10.10.10.1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028700" cy="297180"/>
                <wp:effectExtent l="1270" t="4445" r="6350" b="1841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1pt;margin-top:0pt;height:23.4pt;width:81pt;z-index:251705344;mso-width-relative:page;mso-height-relative:page;" filled="f" coordsize="21600,21600" o:gfxdata="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XK+B1gAA&#10;AAcBAAAPAAAAAAAAAAEAIAAAACIAAABkcnMvZG93bnJldi54bWxQSwECFAAUAAAACACHTuJAqpfO&#10;N+cBAACnAwAADgAAAAAAAAABACAAAAAl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1371600" cy="495300"/>
                <wp:effectExtent l="0" t="0" r="0" b="762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内IP：192.168.1.2/24</w:t>
                            </w:r>
                          </w:p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网关：192.168.1.1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117pt;height:39pt;width:108pt;z-index:251686912;mso-width-relative:page;mso-height-relative:page;" fillcolor="#FFFFFF" filled="t" stroked="f" coordsize="21600,21600" o:gfxdata="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1sTXF9cAAAAKAQAADwAA&#10;AAAAAAABACAAAAAiAAAAZHJzL2Rvd25yZXYueG1sUEsBAhQAFAAAAAgAh07iQALlQK2lAQAAKwMA&#10;AA4AAAAAAAAAAQAgAAAAJgEAAGRycy9lMm9Eb2MueG1sUEsFBgAAAAAGAAYAWQEAAD0FAAAAAA==&#10;">
                <v:path/>
                <v:fill on="t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内IP：192.168.1.2/24</w:t>
                      </w:r>
                    </w:p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网关：192.168.1.1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371600" cy="3962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内网：192.168.1.0/24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0pt;height:31.2pt;width:108pt;z-index:251683840;mso-width-relative:page;mso-height-relative:page;" fillcolor="#FFFFFF" filled="t" stroked="f" coordsize="21600,21600" o:gfxdata="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aXDqP9cAAAAHAQAA&#10;DwAAAAAAAAABACAAAAAiAAAAZHJzL2Rvd25yZXYueG1sUEsBAhQAFAAAAAgAh07iQB8nDiyoAQAA&#10;KwMAAA4AAAAAAAAAAQAgAAAAJgEAAGRycy9lMm9Eb2MueG1sUEsFBgAAAAAGAAYAWQEAAEAFAAAA&#10;AA==&#10;">
                <v:path/>
                <v:fill on="t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内网：192.168.1.0/24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1"/>
          <w:numId w:val="2"/>
        </w:num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实验说明：</w:t>
      </w:r>
    </w:p>
    <w:p>
      <w:pPr>
        <w:numPr>
          <w:ilvl w:val="0"/>
          <w:numId w:val="0"/>
        </w:numPr>
        <w:ind w:left="1800" w:leftChars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说明：</w:t>
      </w:r>
    </w:p>
    <w:p>
      <w:pPr>
        <w:numPr>
          <w:ilvl w:val="2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每个实验平台分为2个小组，每组一实验拓扑与所需设备如上图所示。</w:t>
      </w:r>
    </w:p>
    <w:p>
      <w:pPr>
        <w:numPr>
          <w:ilvl w:val="2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每个小组4个人，每两人共同完成一台路由器的配置，最后4个同学协同完成上述实验内容。</w:t>
      </w: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552450</wp:posOffset>
                </wp:positionV>
                <wp:extent cx="3110865" cy="685800"/>
                <wp:effectExtent l="0" t="0" r="13335" b="152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865" cy="685800"/>
                          <a:chOff x="9342" y="461841"/>
                          <a:chExt cx="4899" cy="1080"/>
                        </a:xfrm>
                      </wpg:grpSpPr>
                      <pic:pic xmlns:pic="http://schemas.openxmlformats.org/drawingml/2006/picture">
                        <pic:nvPicPr>
                          <pic:cNvPr id="1" name="图片 138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42" y="461901"/>
                            <a:ext cx="1483" cy="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139" descr="Router-v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89" y="461841"/>
                            <a:ext cx="1652" cy="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直接连接符 3"/>
                        <wps:cNvSpPr/>
                        <wps:spPr>
                          <a:xfrm>
                            <a:off x="10866" y="462358"/>
                            <a:ext cx="1723" cy="2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9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5pt;margin-top:43.5pt;height:54pt;width:244.95pt;z-index:251709440;mso-width-relative:page;mso-height-relative:page;" coordorigin="9342,461841" coordsize="4899,1080" o:gfxdata="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">
                <o:lock v:ext="edit" aspectratio="f"/>
                <v:shape id="图片 138" o:spid="_x0000_s1026" o:spt="75" alt="Router" type="#_x0000_t75" style="position:absolute;left:9342;top:461901;height:973;width:1483;" filled="f" o:preferrelative="t" stroked="f" coordsize="21600,21600" o:gfxdata="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1vhA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Router"/>
                  <o:lock v:ext="edit" aspectratio="t"/>
                </v:shape>
                <v:shape id="图片 139" o:spid="_x0000_s1026" o:spt="75" alt="Router-v" type="#_x0000_t75" style="position:absolute;left:12589;top:461841;height:1081;width:1652;" filled="f" o:preferrelative="t" stroked="f" coordsize="21600,21600" o:gfxdata="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X6By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Router-v"/>
                  <o:lock v:ext="edit" aspectratio="t"/>
                </v:shape>
                <v:line id="_x0000_s1026" o:spid="_x0000_s1026" o:spt="20" style="position:absolute;left:10866;top:462358;height:24;width:1723;" filled="f" stroked="t" coordsize="21600,21600" o:gfxdata="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5vb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99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563245</wp:posOffset>
                </wp:positionV>
                <wp:extent cx="704850" cy="5721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E)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pt;margin-top:44.35pt;height:45.05pt;width:55.5pt;z-index:251714560;mso-width-relative:page;mso-height-relative:page;" filled="f" stroked="f" coordsize="21600,21600" o:gfxdata="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Opab7WAAAACgEAAA8AAAAAAAAAAQAgAAAAIgAAAGRycy9kb3ducmV2&#10;LnhtbFBLAQIUABQAAAAIAIdO4kCrs9K3jAEAAAEDAAAOAAAAAAAAAAEAIAAAACUBAABkcnMvZTJv&#10;RG9jLnhtbFBLBQYAAAAABgAGAFkBAAAjBQAAAAA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C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570865</wp:posOffset>
                </wp:positionV>
                <wp:extent cx="647700" cy="4984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(DTE)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3pt;margin-top:44.95pt;height:39.25pt;width:51pt;z-index:251712512;mso-width-relative:page;mso-height-relative:page;" filled="f" stroked="f" coordsize="21600,21600" o:gfxdata="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yi1KedYAAAAKAQAADwAAAAAAAAABACAAAAAiAAAAZHJzL2Rvd25y&#10;ZXYueG1sUEsBAhQAFAAAAAgAh07iQKG0bcmOAQAAAQMAAA4AAAAAAAAAAQAgAAAAJQEAAGRycy9l&#10;Mm9Eb2MueG1sUEsFBgAAAAAGAAYAWQEAACUF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1"/>
          <w:szCs w:val="21"/>
        </w:rPr>
        <w:t>（提示：以下各步中涉及到的Serial口是以路由器r1和r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的连接为例，因不同小组有所不同，如果是路由器r</w:t>
      </w: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rFonts w:hint="eastAsia"/>
          <w:b/>
          <w:sz w:val="21"/>
          <w:szCs w:val="21"/>
        </w:rPr>
        <w:t>和r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rFonts w:hint="eastAsia"/>
          <w:b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121920</wp:posOffset>
                </wp:positionV>
                <wp:extent cx="394335" cy="4705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234" y="1499554"/>
                          <a:ext cx="394331" cy="470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4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75pt;margin-top:9.6pt;height:37.05pt;width:31.05pt;z-index:251711488;mso-width-relative:page;mso-height-relative:page;" filled="f" stroked="f" coordsize="21600,21600" o:gfxdata="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HK0YtcAAAAJ&#10;AQAADwAAAAAAAAABACAAAAAiAAAAZHJzL2Rvd25yZXYueG1sUEsBAhQAFAAAAAgAh07iQHnWBgWr&#10;AQAAJAMAAA4AAAAAAAAAAQAgAAAAJgEAAGRycy9lMm9Eb2MueG1sUEsFBgAAAAAGAAYAWQEAAEMF&#10;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000000"/>
                          <w:sz w:val="24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139065</wp:posOffset>
                </wp:positionV>
                <wp:extent cx="394335" cy="47053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234" y="1499554"/>
                          <a:ext cx="394331" cy="4704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pt;margin-top:10.95pt;height:37.05pt;width:31.05pt;z-index:251710464;mso-width-relative:page;mso-height-relative:page;" filled="f" stroked="f" coordsize="21600,21600" o:gfxdata="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SvtStcAAAAJ&#10;AQAADwAAAAAAAAABACAAAAAiAAAAZHJzL2Rvd25yZXYueG1sUEsBAhQAFAAAAAgAh07iQN9KYoWr&#10;AQAAJAMAAA4AAAAAAAAAAQAgAAAAJgEAAGRycy9lMm9Eb2MueG1sUEsFBgAAAAAGAAYAWQEAAEMF&#10;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160020</wp:posOffset>
                </wp:positionV>
                <wp:extent cx="666115" cy="5454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(DCE)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2pt;margin-top:12.6pt;height:42.95pt;width:52.45pt;z-index:251718656;mso-width-relative:page;mso-height-relative:page;" filled="f" stroked="f" coordsize="21600,21600" o:gfxdata="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SEuDC1QAAAAoBAAAPAAAAAAAAAAEAIAAAACIAAABkcnMvZG93bnJl&#10;di54bWxQSwECFAAUAAAACACHTuJAy33Vdo4BAAABAwAADgAAAAAAAAABACAAAAAkAQAAZHJzL2Uy&#10;b0RvYy54bWxQSwUGAAAAAAYABgBZAQAAJAUAAAAA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3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(DCE)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17145</wp:posOffset>
                </wp:positionV>
                <wp:extent cx="3064510" cy="1677670"/>
                <wp:effectExtent l="0" t="0" r="13970" b="1397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510" cy="1677670"/>
                          <a:chOff x="9237" y="462870"/>
                          <a:chExt cx="4826" cy="2642"/>
                        </a:xfrm>
                      </wpg:grpSpPr>
                      <pic:pic xmlns:pic="http://schemas.openxmlformats.org/drawingml/2006/picture">
                        <pic:nvPicPr>
                          <pic:cNvPr id="5" name="图片 147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579" y="464546"/>
                            <a:ext cx="1485" cy="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148" descr="Router-v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37" y="464360"/>
                            <a:ext cx="1650" cy="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直接连接符 7"/>
                        <wps:cNvSpPr/>
                        <wps:spPr>
                          <a:xfrm>
                            <a:off x="10866" y="464986"/>
                            <a:ext cx="1723" cy="24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9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SpPr/>
                        <wps:spPr>
                          <a:xfrm flipH="1">
                            <a:off x="10010" y="462870"/>
                            <a:ext cx="15" cy="1598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9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25pt;margin-top:1.35pt;height:132.1pt;width:241.3pt;z-index:251708416;mso-width-relative:page;mso-height-relative:page;" coordorigin="9237,462870" coordsize="4826,2642" o:gfxdata="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">
                <o:lock v:ext="edit" aspectratio="f"/>
                <v:shape id="图片 147" o:spid="_x0000_s1026" o:spt="75" alt="Router" type="#_x0000_t75" style="position:absolute;left:12579;top:464546;height:966;width:1485;" filled="f" o:preferrelative="t" stroked="f" coordsize="21600,21600" o:gfxdata="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DnA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Router"/>
                  <o:lock v:ext="edit" aspectratio="t"/>
                </v:shape>
                <v:shape id="图片 148" o:spid="_x0000_s1026" o:spt="75" alt="Router-v" type="#_x0000_t75" style="position:absolute;left:9237;top:464360;height:1081;width:1650;" filled="f" o:preferrelative="t" stroked="f" coordsize="21600,21600" o:gfxdata="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WSmc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Router-v"/>
                  <o:lock v:ext="edit" aspectratio="t"/>
                </v:shape>
                <v:line id="_x0000_s1026" o:spid="_x0000_s1026" o:spt="20" style="position:absolute;left:10866;top:464986;height:24;width:1723;" filled="f" stroked="t" coordsize="21600,21600" o:gfxdata="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eJ3Y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99" joinstyle="round"/>
                  <v:imagedata o:title=""/>
                  <o:lock v:ext="edit" aspectratio="f"/>
                </v:line>
                <v:line id="_x0000_s1026" o:spid="_x0000_s1026" o:spt="20" style="position:absolute;left:10010;top:462870;flip:x;height:1598;width:15;" filled="f" stroked="t" coordsize="21600,21600" o:gfxdata="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7OHk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000099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93980</wp:posOffset>
                </wp:positionV>
                <wp:extent cx="655320" cy="4800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/0(D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E)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45pt;margin-top:7.4pt;height:37.8pt;width:51.6pt;z-index:251715584;mso-width-relative:page;mso-height-relative:page;" filled="f" stroked="f" coordsize="21600,21600" o:gfxdata="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BmXKNbVAAAACQEAAA8AAAAAAAAAAQAgAAAAIgAAAGRycy9kb3ducmV2&#10;LnhtbFBLAQIUABQAAAAIAIdO4kCMWwySjQEAAAEDAAAOAAAAAAAAAAEAIAAAACQBAABkcnMvZTJv&#10;RG9jLnhtbFBLBQYAAAAABgAGAFkBAAAjBQAAAAA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3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/0(D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T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163830</wp:posOffset>
                </wp:positionV>
                <wp:extent cx="422275" cy="4679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2pt;margin-top:12.9pt;height:36.85pt;width:33.25pt;z-index:251717632;mso-width-relative:page;mso-height-relative:page;" filled="f" stroked="f" coordsize="21600,21600" o:gfxdata="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IkUj3XAAAACQEAAA8AAAAAAAAAAQAgAAAAIgAAAGRycy9kb3du&#10;cmV2LnhtbFBLAQIUABQAAAAIAIdO4kCqTZy9jgEAAAEDAAAOAAAAAAAAAAEAIAAAACYBAABkcnMv&#10;ZTJvRG9jLnhtbFBLBQYAAAAABgAGAFkBAAAmBQAAAAA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36830</wp:posOffset>
                </wp:positionV>
                <wp:extent cx="462915" cy="4679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5pt;margin-top:2.9pt;height:36.85pt;width:36.45pt;z-index:251719680;mso-width-relative:page;mso-height-relative:page;" filled="f" stroked="f" coordsize="21600,21600" o:gfxdata="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XROD7tYAAAAIAQAADwAAAAAAAAABACAAAAAiAAAAZHJzL2Rvd25y&#10;ZXYueG1sUEsBAhQAFAAAAAgAh07iQDjuUj2OAQAAAQMAAA4AAAAAAAAAAQAgAAAAJQEAAGRycy9l&#10;Mm9Eb2MueG1sUEsFBgAAAAAGAAYAWQEAACUF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78740</wp:posOffset>
                </wp:positionV>
                <wp:extent cx="658495" cy="4826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9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(DTE)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pt;margin-top:6.2pt;height:38pt;width:51.85pt;z-index:251716608;mso-width-relative:page;mso-height-relative:page;" filled="f" stroked="f" coordsize="21600,21600" o:gfxdata="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dq9pDXAAAACQEAAA8AAAAAAAAAAQAgAAAAIgAAAGRycy9kb3du&#10;cmV2LnhtbFBLAQIUABQAAAAIAIdO4kCTyfvmjgEAAAEDAAAOAAAAAAAAAAEAIAAAACYBAABkcnMv&#10;ZTJvRG9jLnhtbFBLBQYAAAAABgAGAFkBAAAmBQAAAAA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77470</wp:posOffset>
                </wp:positionV>
                <wp:extent cx="660400" cy="4984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(DCE)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pt;margin-top:6.1pt;height:39.25pt;width:52pt;z-index:251713536;mso-width-relative:page;mso-height-relative:page;" filled="f" stroked="f" coordsize="21600,21600" o:gfxdata="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+7En41gAAAAkBAAAPAAAAAAAAAAEAIAAAACIAAABkcnMvZG93bnJl&#10;di54bWxQSwECFAAUAAAACACHTuJAwlicJI0BAAABAwAADgAAAAAAAAABACAAAAAlAQAAZHJzL2Uy&#10;b0RvYy54bWxQSwUGAAAAAAYABgBZAQAAJAUAAAAA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2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hint="eastAsia"/>
                          <w:color w:val="000000"/>
                          <w:sz w:val="16"/>
                          <w:szCs w:val="16"/>
                          <w:lang w:val="en-US" w:eastAsia="zh-CN"/>
                        </w:rPr>
                        <w:t>0</w:t>
                      </w:r>
                      <w:r>
                        <w:rPr>
                          <w:color w:val="000000"/>
                          <w:sz w:val="16"/>
                          <w:szCs w:val="16"/>
                        </w:rPr>
                        <w:t>(DCE)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sz w:val="21"/>
          <w:szCs w:val="21"/>
          <w:lang w:eastAsia="zh-CN"/>
        </w:rPr>
      </w:pP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sz w:val="21"/>
          <w:szCs w:val="21"/>
        </w:rPr>
        <w:t>实验步骤</w:t>
      </w:r>
      <w:r>
        <w:rPr>
          <w:rFonts w:hint="eastAsia" w:ascii="宋体" w:hAnsi="宋体"/>
          <w:b/>
          <w:bCs/>
          <w:sz w:val="21"/>
          <w:szCs w:val="21"/>
        </w:rPr>
        <w:t>】</w:t>
      </w: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</w:p>
    <w:p>
      <w:pPr>
        <w:ind w:left="360" w:firstLine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1、通过浏览器登录到RCMS（远程控制服务管理）：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A组用户：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http://10.1.1.1:8080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color w:val="auto"/>
          <w:sz w:val="21"/>
          <w:szCs w:val="21"/>
        </w:rPr>
        <w:t>http://10.1.1.1:8080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B组用户：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http://10.1.2.1:8080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color w:val="auto"/>
          <w:sz w:val="21"/>
          <w:szCs w:val="21"/>
        </w:rPr>
        <w:t>http://10.1.2.1:8080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C组用户：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http://10.1.3.1:8080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color w:val="auto"/>
          <w:sz w:val="21"/>
          <w:szCs w:val="21"/>
        </w:rPr>
        <w:t>http://10.1.3.1:8080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D组用户：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http://10.1.4.1:8080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color w:val="auto"/>
          <w:sz w:val="21"/>
          <w:szCs w:val="21"/>
        </w:rPr>
        <w:t>http://10.1.4.1:8080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</w:p>
    <w:p>
      <w:pPr>
        <w:ind w:left="360" w:firstLine="0"/>
        <w:rPr>
          <w:rFonts w:hint="eastAsia"/>
          <w:b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选择一台路由器，如r1。进入用户模式。提示符为</w:t>
      </w:r>
      <w:r>
        <w:rPr>
          <w:rFonts w:hint="eastAsia"/>
          <w:b/>
          <w:bCs/>
          <w:sz w:val="21"/>
          <w:szCs w:val="21"/>
        </w:rPr>
        <w:t>r1&gt;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2、进入特权模式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r1&gt;</w:t>
      </w:r>
      <w:r>
        <w:rPr>
          <w:rFonts w:hint="eastAsia"/>
          <w:bCs/>
          <w:sz w:val="21"/>
          <w:szCs w:val="21"/>
          <w:u w:val="single"/>
        </w:rPr>
        <w:t>enable 14</w:t>
      </w:r>
      <w:r>
        <w:rPr>
          <w:rFonts w:hint="eastAsia"/>
          <w:bCs/>
          <w:sz w:val="21"/>
          <w:szCs w:val="21"/>
        </w:rPr>
        <w:t xml:space="preserve">   ！下划线上内容需要输入。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P</w:t>
      </w:r>
      <w:r>
        <w:rPr>
          <w:rFonts w:hint="eastAsia"/>
          <w:bCs/>
          <w:sz w:val="21"/>
          <w:szCs w:val="21"/>
        </w:rPr>
        <w:t>assword:star  ！star是需要输入的密码。</w:t>
      </w:r>
    </w:p>
    <w:p>
      <w:pPr>
        <w:ind w:firstLine="415" w:firstLineChars="198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3、进入全局模式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r1#configure terminal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4、交换机改名</w:t>
      </w:r>
      <w:r>
        <w:rPr>
          <w:rFonts w:hint="eastAsia" w:ascii="宋体" w:hAnsi="宋体"/>
          <w:sz w:val="21"/>
          <w:szCs w:val="21"/>
          <w:lang w:eastAsia="zh-CN"/>
        </w:rPr>
        <w:t>【选】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r1(config)#hostname RouterA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！进入接口</w:t>
      </w:r>
      <w:r>
        <w:rPr>
          <w:rFonts w:hint="eastAsia"/>
          <w:sz w:val="21"/>
          <w:szCs w:val="21"/>
          <w:lang w:val="en-US" w:eastAsia="zh-CN"/>
        </w:rPr>
        <w:t>GF 0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的配置模式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192.168.1.1 255.255.255.0</w:t>
      </w:r>
      <w:r>
        <w:rPr>
          <w:rFonts w:hint="eastAsia"/>
          <w:sz w:val="21"/>
          <w:szCs w:val="21"/>
        </w:rPr>
        <w:t xml:space="preserve">  !配置接口F1/0的IP地址。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 no shutdown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！开启路由器的接口f1/0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2880" cy="3277870"/>
            <wp:effectExtent l="0" t="0" r="10160" b="13970"/>
            <wp:docPr id="46" name="图片 4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第三步：在路由器RouterA上配置路由器串行口的时钟频率。</w:t>
      </w:r>
    </w:p>
    <w:p>
      <w:pPr>
        <w:ind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RouterA(config)#interface serial 2/0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！进入串行口s2/0的配置模式。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2.16.1.1 255.255.255.0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RouterA(config-if)#clock rate 64000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！配置RouterA的时钟频率(DCE)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RouterA(config-if)#no shutdown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!开启s2/0端口</w:t>
      </w:r>
    </w:p>
    <w:p>
      <w:pPr>
        <w:ind w:firstLineChars="200"/>
        <w:rPr>
          <w:rFonts w:hint="eastAsia"/>
          <w:sz w:val="21"/>
          <w:szCs w:val="21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显示路由器RouterA的接口配置信息(推荐)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 2/0</w:t>
      </w:r>
    </w:p>
    <w:p>
      <w:pPr>
        <w:ind w:firstLineChars="200"/>
        <w:rPr>
          <w:rFonts w:hint="eastAsia"/>
          <w:sz w:val="21"/>
          <w:szCs w:val="21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第四步：在路由器RouterA上配置静态NAT映射。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RouterA(config)#ip nat inside source static 192.168.1.2  200.100.10.1  ！定义静态映射一一匹配,将内网IP 192.168.1.2 映射到IP 200.100.10.1 </w:t>
      </w:r>
      <w:r>
        <w:rPr>
          <w:rFonts w:hint="eastAsia"/>
          <w:b/>
          <w:sz w:val="21"/>
          <w:szCs w:val="21"/>
          <w:lang w:eastAsia="zh-CN"/>
        </w:rPr>
        <w:t>。一对一转换。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RouterA(config-if)#ip nat inside   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！定义内部接口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RouterA(config-if)#exit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RouterA(config)#interface serial 2/0  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RouterA(config-if)#ip nat outside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！定义外部接口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RouterA(config-if)#exit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!返回到全局模式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RouterA(config)#ip route 0.0.0.0  0.0.0.0 ser 2/0   !配置静态路由</w:t>
      </w:r>
      <w:r>
        <w:rPr>
          <w:rFonts w:hint="eastAsia"/>
          <w:b/>
          <w:sz w:val="21"/>
          <w:szCs w:val="21"/>
          <w:lang w:eastAsia="zh-CN"/>
        </w:rPr>
        <w:t>（默认路由）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RouterA(config)#exit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第五步：在路由器RouterB上配置路由器串行口的IP地址。</w:t>
      </w:r>
    </w:p>
    <w:p>
      <w:pPr>
        <w:ind w:left="420" w:leftChars="200" w:firstLine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RouterB(config)#interface serial 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 xml:space="preserve">  ！进入串行口s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>的配置模式。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RouterB(config-if)#ip address 172.16.1.2 255.255.255.0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RouterB(config-if)#no shutdown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RouterB(config-if)#end !返回到特权模式</w:t>
      </w:r>
    </w:p>
    <w:p>
      <w:pPr>
        <w:ind w:firstLineChars="200"/>
        <w:rPr>
          <w:rFonts w:hint="eastAsia"/>
          <w:sz w:val="21"/>
          <w:szCs w:val="21"/>
        </w:rPr>
      </w:pPr>
    </w:p>
    <w:p>
      <w:pPr>
        <w:ind w:firstLineChars="200"/>
        <w:rPr>
          <w:rFonts w:hint="eastAsia" w:eastAsia="宋体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65420" cy="3200400"/>
            <wp:effectExtent l="0" t="0" r="7620" b="0"/>
            <wp:docPr id="47" name="图片 47" descr="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4t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第六步：在路由器RouterB上配置路由器F1/0的IP地址。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RouterB(config-if)#ip address 10.10.10.1 255.255.255.0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RouterB(config-if)#no shutdown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RouterB(config-if)#exit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RouterB(config)#ip route 0.0.0.0  0.0.0.0 ser 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/</w:t>
      </w:r>
      <w:r>
        <w:rPr>
          <w:rFonts w:hint="eastAsia"/>
          <w:b/>
          <w:sz w:val="21"/>
          <w:szCs w:val="21"/>
          <w:lang w:val="en-US" w:eastAsia="zh-CN"/>
        </w:rPr>
        <w:t>0</w:t>
      </w:r>
      <w:r>
        <w:rPr>
          <w:rFonts w:hint="eastAsia"/>
          <w:b/>
          <w:sz w:val="21"/>
          <w:szCs w:val="21"/>
        </w:rPr>
        <w:t xml:space="preserve">  !配置静态默认路由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第七步：验证测试前的PC配置</w:t>
      </w:r>
    </w:p>
    <w:p>
      <w:pPr>
        <w:numPr>
          <w:ilvl w:val="0"/>
          <w:numId w:val="3"/>
        </w:numPr>
        <w:ind w:left="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将PC1，PC2的TCP/IP协议配置成如上图的配置。</w:t>
      </w:r>
    </w:p>
    <w:p>
      <w:pPr>
        <w:numPr>
          <w:ilvl w:val="0"/>
          <w:numId w:val="3"/>
        </w:numPr>
        <w:ind w:left="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在PC2上建立WWW网站</w:t>
      </w:r>
      <w:r>
        <w:rPr>
          <w:rFonts w:hint="eastAsia"/>
          <w:b w:val="0"/>
          <w:bCs/>
          <w:sz w:val="21"/>
          <w:szCs w:val="21"/>
          <w:lang w:eastAsia="zh-CN"/>
        </w:rPr>
        <w:t>（即一台能被内网访问的外网主机）</w:t>
      </w:r>
    </w:p>
    <w:p>
      <w:pPr>
        <w:numPr>
          <w:ilvl w:val="0"/>
          <w:numId w:val="3"/>
        </w:numPr>
        <w:ind w:left="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PC1访问PC2上的网站如：</w:t>
      </w:r>
      <w:r>
        <w:rPr>
          <w:b w:val="0"/>
          <w:bCs/>
          <w:sz w:val="21"/>
          <w:szCs w:val="21"/>
        </w:rPr>
        <w:fldChar w:fldCharType="begin"/>
      </w:r>
      <w:r>
        <w:rPr>
          <w:b w:val="0"/>
          <w:bCs/>
          <w:sz w:val="21"/>
          <w:szCs w:val="21"/>
        </w:rPr>
        <w:instrText xml:space="preserve"> HYPERLINK "</w:instrText>
      </w:r>
      <w:r>
        <w:rPr>
          <w:rFonts w:hint="eastAsia"/>
          <w:b w:val="0"/>
          <w:bCs/>
          <w:sz w:val="21"/>
          <w:szCs w:val="21"/>
        </w:rPr>
        <w:instrText xml:space="preserve">http://10.10.10.4</w:instrText>
      </w:r>
      <w:r>
        <w:rPr>
          <w:b w:val="0"/>
          <w:bCs/>
          <w:sz w:val="21"/>
          <w:szCs w:val="21"/>
        </w:rPr>
        <w:instrText xml:space="preserve">" </w:instrText>
      </w:r>
      <w:r>
        <w:rPr>
          <w:b w:val="0"/>
          <w:bCs/>
          <w:sz w:val="21"/>
          <w:szCs w:val="21"/>
        </w:rPr>
        <w:fldChar w:fldCharType="separate"/>
      </w:r>
      <w:r>
        <w:rPr>
          <w:rStyle w:val="5"/>
          <w:rFonts w:hint="eastAsia"/>
          <w:b w:val="0"/>
          <w:bCs/>
          <w:sz w:val="21"/>
          <w:szCs w:val="21"/>
        </w:rPr>
        <w:t>http://10.10.10.4</w:t>
      </w:r>
      <w:r>
        <w:rPr>
          <w:b w:val="0"/>
          <w:bCs/>
          <w:sz w:val="21"/>
          <w:szCs w:val="21"/>
        </w:rPr>
        <w:fldChar w:fldCharType="end"/>
      </w:r>
    </w:p>
    <w:p>
      <w:pPr>
        <w:numPr>
          <w:ilvl w:val="0"/>
          <w:numId w:val="3"/>
        </w:numPr>
        <w:ind w:left="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在PC2上用Sniffer或Ethereal 捕获帧，并查看源IP和目的IP，从而验证NAT转换是否生效。</w:t>
      </w:r>
    </w:p>
    <w:p>
      <w:pPr>
        <w:widowControl w:val="0"/>
        <w:numPr>
          <w:numId w:val="0"/>
        </w:numPr>
        <w:tabs>
          <w:tab w:val="left" w:pos="425"/>
        </w:tabs>
        <w:jc w:val="both"/>
        <w:rPr>
          <w:rFonts w:hint="eastAsia" w:eastAsia="宋体"/>
          <w:b w:val="0"/>
          <w:bCs/>
          <w:sz w:val="21"/>
          <w:szCs w:val="21"/>
          <w:lang w:eastAsia="zh-CN"/>
        </w:rPr>
      </w:pPr>
    </w:p>
    <w:p>
      <w:pPr>
        <w:widowControl w:val="0"/>
        <w:numPr>
          <w:numId w:val="0"/>
        </w:numPr>
        <w:tabs>
          <w:tab w:val="left" w:pos="425"/>
        </w:tabs>
        <w:jc w:val="both"/>
        <w:rPr>
          <w:rFonts w:hint="eastAsia" w:eastAsia="宋体"/>
          <w:b w:val="0"/>
          <w:bCs/>
          <w:sz w:val="21"/>
          <w:szCs w:val="21"/>
          <w:lang w:eastAsia="zh-CN"/>
        </w:rPr>
      </w:pPr>
    </w:p>
    <w:p>
      <w:pPr>
        <w:widowControl w:val="0"/>
        <w:numPr>
          <w:numId w:val="0"/>
        </w:numPr>
        <w:tabs>
          <w:tab w:val="left" w:pos="425"/>
        </w:tabs>
        <w:jc w:val="both"/>
        <w:rPr>
          <w:rFonts w:hint="eastAsia" w:eastAsia="宋体"/>
          <w:b w:val="0"/>
          <w:bCs/>
          <w:sz w:val="21"/>
          <w:szCs w:val="21"/>
          <w:lang w:eastAsia="zh-CN"/>
        </w:rPr>
      </w:pPr>
      <w:r>
        <w:rPr>
          <w:rFonts w:hint="eastAsia" w:eastAsia="宋体"/>
          <w:b w:val="0"/>
          <w:bCs/>
          <w:sz w:val="21"/>
          <w:szCs w:val="21"/>
          <w:lang w:eastAsia="zh-CN"/>
        </w:rPr>
        <w:drawing>
          <wp:inline distT="0" distB="0" distL="114300" distR="114300">
            <wp:extent cx="5271770" cy="3079115"/>
            <wp:effectExtent l="0" t="0" r="1270" b="14605"/>
            <wp:docPr id="49" name="图片 4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200"/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第八步：验证测试</w:t>
      </w:r>
      <w:r>
        <w:rPr>
          <w:rFonts w:hint="eastAsia"/>
          <w:sz w:val="21"/>
          <w:szCs w:val="21"/>
        </w:rPr>
        <w:t>（以下数据只作参考）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how ip nat transulation    ！ 关于NAT的统计数据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Pro Inside global      Inside local       Outside local      Outside global</w:t>
      </w:r>
    </w:p>
    <w:p>
      <w:pPr>
        <w:rPr>
          <w:rFonts w:hint="eastAsia"/>
          <w:sz w:val="21"/>
          <w:szCs w:val="21"/>
        </w:rPr>
      </w:pPr>
      <w:bookmarkStart w:id="1" w:name="_GoBack"/>
      <w:r>
        <w:rPr>
          <w:rFonts w:hint="eastAsia" w:eastAsia="宋体"/>
          <w:b w:val="0"/>
          <w:bCs/>
          <w:sz w:val="21"/>
          <w:szCs w:val="21"/>
          <w:lang w:eastAsia="zh-CN"/>
        </w:rPr>
        <w:drawing>
          <wp:inline distT="0" distB="0" distL="114300" distR="114300">
            <wp:extent cx="5265420" cy="2379345"/>
            <wp:effectExtent l="0" t="0" r="7620" b="13335"/>
            <wp:docPr id="48" name="图片 48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fin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 阔">
    <w15:presenceInfo w15:providerId="None" w15:userId="赵 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2021-11-23T03:59:14Z</dcterms:created>
  <dc:creator>26757</dc:creator>
  <cp:lastModifiedBy>殇梦残垣</cp:lastModifiedBy>
  <dcterms:modified xsi:type="dcterms:W3CDTF">2021-11-23T04:01:42Z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