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val="en-US" w:eastAsia="zh-CN"/>
        </w:rPr>
        <w:t xml:space="preserve"> </w:t>
      </w: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360" w:lineRule="exact"/>
        <w:jc w:val="both"/>
        <w:rPr>
          <w:rFonts w:hint="default" w:eastAsia="楷体_GB2312"/>
          <w:sz w:val="28"/>
          <w:szCs w:val="28"/>
          <w:u w:val="single"/>
          <w:lang w:val="en-US" w:eastAsia="zh-CN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</w:t>
      </w:r>
      <w:bookmarkStart w:id="0" w:name="_GoBack"/>
      <w:r>
        <w:rPr>
          <w:rFonts w:hint="eastAsia" w:eastAsia="楷体_GB2312"/>
          <w:sz w:val="28"/>
          <w:szCs w:val="28"/>
          <w:u w:val="single"/>
          <w:lang w:val="en-US" w:eastAsia="zh-CN"/>
        </w:rPr>
        <w:t>网络地址转换</w:t>
      </w:r>
      <w:bookmarkEnd w:id="0"/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</w:t>
      </w:r>
      <w:r>
        <w:rPr>
          <w:rFonts w:eastAsia="楷体_GB2312"/>
          <w:sz w:val="28"/>
          <w:szCs w:val="28"/>
        </w:rPr>
        <w:t>指导教师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孙靖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2019053750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hint="eastAsia" w:eastAsia="楷体_GB2312"/>
          <w:sz w:val="28"/>
          <w:szCs w:val="28"/>
          <w:u w:val="single"/>
        </w:rPr>
        <w:t>/人工智能产业学院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Times New Roman" w:eastAsia="宋体"/>
          <w:b/>
          <w:bCs/>
          <w:sz w:val="28"/>
          <w:szCs w:val="36"/>
          <w:lang w:val="en-US" w:eastAsia="zh-CN"/>
        </w:rPr>
        <w:t>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通过对路由器的配置实现内网中单台主机连接到Internet网时，地址转换技术。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 xml:space="preserve">实验内容 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学习路由器之间的连线。</w:t>
      </w:r>
    </w:p>
    <w:p>
      <w:pPr>
        <w:rPr>
          <w:rFonts w:hint="eastAsia"/>
        </w:rPr>
      </w:pPr>
      <w:r>
        <w:rPr>
          <w:rFonts w:hint="eastAsia"/>
        </w:rPr>
        <w:t></w:t>
      </w:r>
      <w:r>
        <w:rPr>
          <w:rFonts w:hint="eastAsia"/>
          <w:lang w:val="en-US" w:eastAsia="zh-CN"/>
        </w:rPr>
        <w:t xml:space="preserve">  2.</w:t>
      </w:r>
      <w:r>
        <w:rPr>
          <w:rFonts w:hint="eastAsia"/>
        </w:rPr>
        <w:t>配置路由器的以太接口和serial口的IP地址。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通过路由器设置静态NAT转换。</w:t>
      </w:r>
    </w:p>
    <w:p>
      <w:pPr>
        <w:rPr>
          <w:rFonts w:hint="eastAsia"/>
        </w:rPr>
      </w:pPr>
      <w:r>
        <w:rPr>
          <w:rFonts w:hint="eastAsia"/>
        </w:rPr>
        <w:t></w:t>
      </w:r>
      <w:r>
        <w:rPr>
          <w:rFonts w:hint="eastAsia"/>
          <w:lang w:val="en-US" w:eastAsia="zh-CN"/>
        </w:rPr>
        <w:t xml:space="preserve">  4.</w:t>
      </w:r>
      <w:r>
        <w:rPr>
          <w:rFonts w:hint="eastAsia"/>
        </w:rPr>
        <w:t>通过路由器设置动态NAT。</w:t>
      </w:r>
    </w:p>
    <w:p>
      <w:pPr>
        <w:rPr>
          <w:rFonts w:hint="eastAsia"/>
        </w:rPr>
      </w:pPr>
      <w:r>
        <w:rPr>
          <w:rFonts w:hint="eastAsia"/>
        </w:rPr>
        <w:t></w:t>
      </w:r>
      <w:r>
        <w:rPr>
          <w:rFonts w:hint="eastAsia"/>
          <w:lang w:val="en-US" w:eastAsia="zh-CN"/>
        </w:rPr>
        <w:t xml:space="preserve">  5.</w:t>
      </w:r>
      <w:r>
        <w:rPr>
          <w:rFonts w:hint="eastAsia"/>
        </w:rPr>
        <w:t>测试地址转换情况。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三、实验环境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实验设备：二台路由器(R2632)，一台PC机，1根V35DCE、1根V35DTE。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拓扑结构：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02755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实验步骤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ind w:left="360" w:firstLine="0"/>
        <w:rPr>
          <w:rFonts w:hint="eastAsia"/>
          <w:b/>
          <w:sz w:val="21"/>
          <w:szCs w:val="21"/>
        </w:rPr>
      </w:pPr>
      <w:r>
        <w:rPr>
          <w:rFonts w:hint="eastAsia"/>
          <w:bCs/>
          <w:sz w:val="21"/>
          <w:szCs w:val="21"/>
        </w:rPr>
        <w:t>通过浏览器登录到RCMS（远程控制服务管理）：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http://10.1.3.1:8080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4"/>
          <w:rFonts w:hint="eastAsia"/>
          <w:bCs/>
          <w:color w:val="auto"/>
          <w:sz w:val="21"/>
          <w:szCs w:val="21"/>
        </w:rPr>
        <w:t>http://10.1.3.1:8080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选择路由器r1</w:t>
      </w:r>
      <w:r>
        <w:rPr>
          <w:rFonts w:hint="eastAsia"/>
          <w:bCs/>
          <w:sz w:val="21"/>
          <w:szCs w:val="21"/>
          <w:lang w:eastAsia="zh-CN"/>
        </w:rPr>
        <w:t>，</w:t>
      </w:r>
      <w:r>
        <w:rPr>
          <w:rFonts w:hint="eastAsia"/>
          <w:bCs/>
          <w:sz w:val="21"/>
          <w:szCs w:val="21"/>
          <w:lang w:val="en-US" w:eastAsia="zh-CN"/>
        </w:rPr>
        <w:t>进</w:t>
      </w:r>
      <w:r>
        <w:rPr>
          <w:rFonts w:hint="eastAsia"/>
          <w:bCs/>
          <w:sz w:val="21"/>
          <w:szCs w:val="21"/>
        </w:rPr>
        <w:t>入特权模式</w:t>
      </w:r>
      <w:r>
        <w:rPr>
          <w:rFonts w:hint="eastAsia"/>
          <w:bCs/>
          <w:sz w:val="21"/>
          <w:szCs w:val="21"/>
          <w:lang w:eastAsia="zh-CN"/>
        </w:rPr>
        <w:t>，</w:t>
      </w:r>
      <w:r>
        <w:rPr>
          <w:rFonts w:hint="eastAsia" w:ascii="宋体" w:hAnsi="宋体"/>
          <w:sz w:val="21"/>
          <w:szCs w:val="21"/>
        </w:rPr>
        <w:t>交换机改名</w:t>
      </w:r>
      <w:r>
        <w:rPr>
          <w:rFonts w:hint="eastAsia" w:ascii="宋体" w:hAnsi="宋体"/>
          <w:sz w:val="21"/>
          <w:szCs w:val="21"/>
          <w:lang w:val="en-US" w:eastAsia="zh-CN"/>
        </w:rPr>
        <w:t>为</w:t>
      </w:r>
      <w:r>
        <w:rPr>
          <w:rFonts w:hint="eastAsia" w:ascii="宋体" w:hAnsi="宋体"/>
          <w:sz w:val="21"/>
          <w:szCs w:val="21"/>
        </w:rPr>
        <w:t>RouterA</w:t>
      </w:r>
      <w:r>
        <w:rPr>
          <w:rFonts w:hint="eastAsia" w:ascii="宋体" w:hAnsi="宋体"/>
          <w:sz w:val="21"/>
          <w:szCs w:val="21"/>
          <w:lang w:eastAsia="zh-CN"/>
        </w:rPr>
        <w:t>。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rPr>
          <w:rFonts w:hint="eastAsia"/>
          <w:b/>
          <w:sz w:val="21"/>
          <w:szCs w:val="21"/>
        </w:rPr>
      </w:pPr>
      <w:r>
        <w:drawing>
          <wp:inline distT="0" distB="0" distL="114300" distR="114300">
            <wp:extent cx="4832350" cy="450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第三步：在路由器RouterA上配置路由器串行口的时钟频率。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711700" cy="590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显示路由器RouterA的接口配置信息(推荐)</w:t>
      </w:r>
    </w:p>
    <w:p>
      <w:r>
        <w:drawing>
          <wp:inline distT="0" distB="0" distL="114300" distR="114300">
            <wp:extent cx="4499610" cy="10566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363720" cy="273685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第四步：在路由器RouterA上配置静态NAT映射。</w:t>
      </w:r>
    </w:p>
    <w:p>
      <w:pPr>
        <w:rPr>
          <w:rFonts w:hint="eastAsia"/>
          <w:b/>
          <w:sz w:val="21"/>
          <w:szCs w:val="21"/>
        </w:rPr>
      </w:pPr>
      <w:r>
        <w:drawing>
          <wp:inline distT="0" distB="0" distL="114300" distR="114300">
            <wp:extent cx="5143500" cy="1162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第五步：在路由器RouterB上配置路由器串行口的IP地址。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269230" cy="69532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第六步：在路由器RouterB上配置路由器F1/0的IP地址。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272405" cy="732790"/>
            <wp:effectExtent l="0" t="0" r="1079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第七步：验证测试前的PC配置</w:t>
      </w:r>
    </w:p>
    <w:p>
      <w:pPr>
        <w:numPr>
          <w:ilvl w:val="0"/>
          <w:numId w:val="3"/>
        </w:num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将PC1，PC2的TCP/IP协议配置成如上图的配置。</w:t>
      </w:r>
    </w:p>
    <w:p>
      <w:pPr>
        <w:numPr>
          <w:numId w:val="0"/>
        </w:numPr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019300" cy="198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10715" cy="1984375"/>
            <wp:effectExtent l="0" t="0" r="698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</w:rPr>
        <w:t>在PC2上建立WWW网站</w:t>
      </w:r>
      <w:r>
        <w:rPr>
          <w:rFonts w:hint="eastAsia"/>
          <w:b w:val="0"/>
          <w:bCs/>
          <w:sz w:val="21"/>
          <w:szCs w:val="21"/>
          <w:lang w:eastAsia="zh-CN"/>
        </w:rPr>
        <w:t>（即一台能被内网访问的外网主机）</w:t>
      </w:r>
    </w:p>
    <w:p>
      <w:pPr>
        <w:numPr>
          <w:numId w:val="0"/>
        </w:numPr>
        <w:ind w:leftChars="0"/>
        <w:rPr>
          <w:rFonts w:hint="eastAsia" w:eastAsia="宋体"/>
          <w:b w:val="0"/>
          <w:bCs/>
          <w:sz w:val="21"/>
          <w:szCs w:val="21"/>
          <w:lang w:val="en-US" w:eastAsia="zh-CN"/>
        </w:rPr>
      </w:pPr>
      <w:r>
        <w:drawing>
          <wp:inline distT="0" distB="0" distL="0" distR="0">
            <wp:extent cx="1708150" cy="1858645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54095" cy="18573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eastAsia="zh-CN"/>
        </w:rPr>
        <w:t>（</w:t>
      </w:r>
      <w:r>
        <w:rPr>
          <w:rFonts w:hint="eastAsia"/>
          <w:b w:val="0"/>
          <w:bCs/>
          <w:sz w:val="21"/>
          <w:szCs w:val="21"/>
          <w:lang w:val="en-US" w:eastAsia="zh-CN"/>
        </w:rPr>
        <w:t>3）</w:t>
      </w:r>
      <w:r>
        <w:rPr>
          <w:rFonts w:hint="eastAsia"/>
          <w:b w:val="0"/>
          <w:bCs/>
          <w:sz w:val="21"/>
          <w:szCs w:val="21"/>
        </w:rPr>
        <w:t>PC1访问PC2上的网站如：</w:t>
      </w:r>
      <w:r>
        <w:rPr>
          <w:b w:val="0"/>
          <w:bCs/>
          <w:sz w:val="21"/>
          <w:szCs w:val="21"/>
        </w:rPr>
        <w:fldChar w:fldCharType="begin"/>
      </w:r>
      <w:r>
        <w:rPr>
          <w:b w:val="0"/>
          <w:bCs/>
          <w:sz w:val="21"/>
          <w:szCs w:val="21"/>
        </w:rPr>
        <w:instrText xml:space="preserve"> HYPERLINK "</w:instrText>
      </w:r>
      <w:r>
        <w:rPr>
          <w:rFonts w:hint="eastAsia"/>
          <w:b w:val="0"/>
          <w:bCs/>
          <w:sz w:val="21"/>
          <w:szCs w:val="21"/>
        </w:rPr>
        <w:instrText xml:space="preserve">http://10.10.10.4</w:instrText>
      </w:r>
      <w:r>
        <w:rPr>
          <w:b w:val="0"/>
          <w:bCs/>
          <w:sz w:val="21"/>
          <w:szCs w:val="21"/>
        </w:rPr>
        <w:instrText xml:space="preserve">" </w:instrText>
      </w:r>
      <w:r>
        <w:rPr>
          <w:b w:val="0"/>
          <w:bCs/>
          <w:sz w:val="21"/>
          <w:szCs w:val="21"/>
        </w:rPr>
        <w:fldChar w:fldCharType="separate"/>
      </w:r>
      <w:r>
        <w:rPr>
          <w:rStyle w:val="4"/>
          <w:rFonts w:hint="eastAsia"/>
          <w:b w:val="0"/>
          <w:bCs/>
          <w:sz w:val="21"/>
          <w:szCs w:val="21"/>
        </w:rPr>
        <w:t>http://10.10.10.4</w:t>
      </w:r>
      <w:r>
        <w:rPr>
          <w:b w:val="0"/>
          <w:bCs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eastAsia="zh-CN"/>
        </w:rPr>
        <w:t>（</w:t>
      </w:r>
      <w:r>
        <w:rPr>
          <w:rFonts w:hint="eastAsia"/>
          <w:b w:val="0"/>
          <w:bCs/>
          <w:sz w:val="21"/>
          <w:szCs w:val="21"/>
          <w:lang w:val="en-US" w:eastAsia="zh-CN"/>
        </w:rPr>
        <w:t>4）</w:t>
      </w:r>
      <w:r>
        <w:rPr>
          <w:rFonts w:hint="eastAsia"/>
          <w:b w:val="0"/>
          <w:bCs/>
          <w:sz w:val="21"/>
          <w:szCs w:val="21"/>
        </w:rPr>
        <w:t>在PC2上用捕获帧，并查看源IP和目的IP，从而验证NAT转换是否生效。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第八步：验证测试</w:t>
      </w:r>
      <w:r>
        <w:rPr>
          <w:rFonts w:hint="eastAsia"/>
          <w:sz w:val="21"/>
          <w:szCs w:val="21"/>
        </w:rPr>
        <w:t>（以下数据只作参考）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2978150" cy="952500"/>
            <wp:effectExtent l="0" t="0" r="635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BBF86"/>
    <w:multiLevelType w:val="singleLevel"/>
    <w:tmpl w:val="889BBF8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93FD75"/>
    <w:multiLevelType w:val="singleLevel"/>
    <w:tmpl w:val="8F93FD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9D118E"/>
    <w:multiLevelType w:val="singleLevel"/>
    <w:tmpl w:val="559D118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520A0"/>
    <w:rsid w:val="6D6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2021-11-22T00:14:00Z</dcterms:created>
  <dc:creator>水漾月微醺</dc:creator>
  <cp:lastModifiedBy>水漾月微醺</cp:lastModifiedBy>
  <dcterms:modified xsi:type="dcterms:W3CDTF">2021-11-22T01:08:28Z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43E4E2DE604B46AC855300B41EDFAA28</vt:lpwstr>
  </property>
</Properties>
</file>