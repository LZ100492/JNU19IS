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u w:val="single"/>
          <w:lang w:val="en-US" w:eastAsia="zh-CN"/>
        </w:rPr>
        <w:t>网络地址转换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10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智科院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ind w:left="280" w:hanging="280" w:hangingChars="10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梁峻铭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2019051103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22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1" w:leftChars="0" w:hanging="281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1"/>
          <w:numId w:val="2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通过对路由器的配置实现</w:t>
      </w:r>
      <w:r>
        <w:rPr>
          <w:rFonts w:hint="eastAsia" w:ascii="宋体" w:hAnsi="宋体" w:cs="Courier New"/>
          <w:sz w:val="21"/>
          <w:szCs w:val="21"/>
        </w:rPr>
        <w:t>内网中单台主机连接到Internet网时，地址转换技术。</w:t>
      </w:r>
    </w:p>
    <w:p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1" w:leftChars="0" w:hanging="281" w:firstLineChars="0"/>
        <w:textAlignment w:val="auto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学习路由器之间的连线。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配置路由器的以太接口和serial口的IP地址。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设置静态NAT转换。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设置动态NAT。</w:t>
      </w:r>
    </w:p>
    <w:p>
      <w:pPr>
        <w:numPr>
          <w:ilvl w:val="1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测试地址转换情况。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实验原理</w:t>
      </w:r>
    </w:p>
    <w:p>
      <w:pPr>
        <w:ind w:left="10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（网络地址转换）是指将网络地址从一个地址空间转换为另外一个地址空间的行为。NAT将网络划分为内部网络（inside）和外部网络(outside)两部分。局域网主机利用NAT访问网络时，是将局域网内部地址转换为了全局地址后转发数据包的。</w:t>
      </w:r>
    </w:p>
    <w:p>
      <w:pPr>
        <w:numPr>
          <w:ilvl w:val="0"/>
          <w:numId w:val="0"/>
        </w:numPr>
        <w:ind w:left="10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NAT分为两种类型：NAT（网络地址转换）和NAPT（网络地址端口转换）。NAT是实现转换后一个本地IP地址对应一个全局地址。NAPT是实现转换后多个本地IP地址对应一个全局地址。</w:t>
      </w:r>
    </w:p>
    <w:p>
      <w:pPr>
        <w:numPr>
          <w:ilvl w:val="1"/>
          <w:numId w:val="3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0" r="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/1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7.8pt;height:23.4pt;width:90pt;z-index:251666432;mso-width-relative:page;mso-height-relative:page;" fillcolor="#FFFFFF" filled="t" stroked="f" coordsize="21600,21600" o:gfxdata="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zT8mtYAAAAJAQAADwAAAAAAAAABACAAAAAiAAAAZHJzL2Rvd25yZXYueG1s&#10;UEsBAhQAFAAAAAgAh07iQJh5CLLBAQAAdw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/1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1" name="图片 128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8" descr="P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61.65pt;height:23.4pt;width:90pt;z-index:251659264;mso-width-relative:page;mso-height-relative:page;" fillcolor="#FFFFFF" filled="t" stroked="f" coordsize="21600,21600" o:gfxdata="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ypXjHWAAAACgEAAA8AAAAAAAAAAQAgAAAAIgAAAGRycy9kb3ducmV2Lnht&#10;bFBLAQIUABQAAAAIAIdO4kBSiweEwgEAAHcDAAAOAAAAAAAAAAEAIAAAACU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3315335" cy="1581150"/>
            <wp:effectExtent l="0" t="0" r="1206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46.8pt;height:23.4pt;width:72pt;z-index:251661312;mso-width-relative:page;mso-height-relative:page;" fillcolor="#FFFFFF" filled="t" stroked="f" coordsize="21600,21600" o:gfxdata="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Lw0F1wAAAAoBAAAPAAAAAAAAAAEAIAAAACIAAABkcnMvZG93bnJldi54&#10;bWxQSwECFAAUAAAACACHTuJAR7ZU+cIBAAB2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78pt;height:23.4pt;width:81pt;z-index:251662336;mso-width-relative:page;mso-height-relative:page;" fillcolor="#FFFFFF" filled="t" stroked="f" coordsize="21600,21600" o:gfxdata="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sJ7mNgAAAALAQAADwAAAAAAAAABACAAAAAiAAAAZHJzL2Rvd25yZXYu&#10;eG1sUEsBAhQAFAAAAAgAh07iQEGCpx3CAQAAdw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0" r="0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外网IP：10.10.10.4/24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pt;margin-top:15.6pt;height:46.8pt;width:117pt;z-index:251665408;mso-width-relative:page;mso-height-relative:page;" fillcolor="#FFFFFF" filled="t" stroked="f" coordsize="21600,21600" o:gfxdata="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631e1wAAAAoBAAAPAAAAAAAAAAEAIAAAACIAAABkcnMvZG93bnJldi54&#10;bWxQSwECFAAUAAAACACHTuJAFoZQ3cIBAAB3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外网IP：10.10.10.4/24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1270" t="4445" r="11430" b="158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pt;margin-top:0pt;height:23.4pt;width:81pt;z-index:251667456;mso-width-relative:page;mso-height-relative:page;" filled="f" stroked="t" coordsize="21600,21600" o:gfxdata="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FyvgdYAAAAHAQAADwAAAAAAAAABACAAAAAiAAAAZHJzL2Rv&#10;d25yZXYueG1sUEsBAhQAFAAAAAgAh07iQF91aoMDAgAA8wMAAA4AAAAAAAAAAQAgAAAAJQEAAGRy&#10;cy9lMm9Eb2MueG1sUEsFBgAAAAAGAAYAWQEAAJ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内IP：192.168.1.2/24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117pt;height:39pt;width:108pt;z-index:251663360;mso-width-relative:page;mso-height-relative:page;" fillcolor="#FFFFFF" filled="t" stroked="f" coordsize="21600,21600" o:gfxdata="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WxNcX1wAAAAoBAAAPAAAAAAAAAAEAIAAAACIAAABkcnMvZG93bnJldi54bWxQ&#10;SwECFAAUAAAACACHTuJALs0vXb8BAAB5AwAADgAAAAAAAAABACAAAAAm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内IP：192.168.1.2/24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网关：192.168.1.1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101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内网：192.168.1.0/24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0pt;height:31.2pt;width:108pt;z-index:251660288;mso-width-relative:page;mso-height-relative:page;" fillcolor="#FFFFFF" filled="t" stroked="f" coordsize="21600,21600" o:gfxdata="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lw6j/XAAAABwEAAA8AAAAAAAAAAQAgAAAAIgAAAGRycy9kb3ducmV2Lnht&#10;bFBLAQIUABQAAAAIAIdO4kB3dGxnwQEAAHcDAAAOAAAAAAAAAAEAIAAAACY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内网：192.168.1.0/24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left="1080" w:leftChars="0"/>
        <w:rPr>
          <w:rFonts w:hint="eastAsia"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二台路由器(R2632)，一台PC机，</w:t>
      </w:r>
      <w:r>
        <w:rPr>
          <w:rFonts w:hint="eastAsia"/>
          <w:sz w:val="21"/>
          <w:szCs w:val="21"/>
        </w:rPr>
        <w:t>1根V35DCE、1根V35DTE</w:t>
      </w:r>
      <w:r>
        <w:rPr>
          <w:rFonts w:hint="eastAsia" w:ascii="宋体" w:hAnsi="宋体"/>
          <w:bCs/>
          <w:sz w:val="21"/>
          <w:szCs w:val="21"/>
        </w:rPr>
        <w:t>。</w:t>
      </w:r>
    </w:p>
    <w:p>
      <w:pPr>
        <w:adjustRightInd w:val="0"/>
        <w:spacing w:line="360" w:lineRule="auto"/>
        <w:ind w:firstLine="42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实验步骤</w:t>
      </w: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1、通过浏览器登录到RCMS（远程控制服务管理）：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http://10.1.1.1:8080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6"/>
          <w:rFonts w:hint="eastAsia"/>
          <w:bCs/>
          <w:color w:val="auto"/>
          <w:sz w:val="21"/>
          <w:szCs w:val="21"/>
        </w:rPr>
        <w:t>http://10.1.1.1:8080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http://10.1.2.1:8080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6"/>
          <w:rFonts w:hint="eastAsia"/>
          <w:bCs/>
          <w:color w:val="auto"/>
          <w:sz w:val="21"/>
          <w:szCs w:val="21"/>
        </w:rPr>
        <w:t>http://10.1.2.1:8080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C组用户：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http://10.1.3.1:8080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6"/>
          <w:rFonts w:hint="eastAsia"/>
          <w:bCs/>
          <w:color w:val="auto"/>
          <w:sz w:val="21"/>
          <w:szCs w:val="21"/>
        </w:rPr>
        <w:t>http://10.1.3.1:8080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http://10.1.4.1:8080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6"/>
          <w:rFonts w:hint="eastAsia"/>
          <w:bCs/>
          <w:color w:val="auto"/>
          <w:sz w:val="21"/>
          <w:szCs w:val="21"/>
        </w:rPr>
        <w:t>http://10.1.4.1:8080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选择一台路由器，如r1。进入用户模式。提示符为</w:t>
      </w:r>
      <w:r>
        <w:rPr>
          <w:rFonts w:hint="eastAsia"/>
          <w:b/>
          <w:bCs/>
          <w:sz w:val="21"/>
          <w:szCs w:val="21"/>
        </w:rPr>
        <w:t>r1&gt;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2、进入特权模式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r1&gt;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assword:star  ！star是需要输入的密码。</w:t>
      </w:r>
    </w:p>
    <w:p>
      <w:pPr>
        <w:ind w:firstLine="415" w:firstLineChars="198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3、进入全局模式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r1#configure terminal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4、交换机改名</w:t>
      </w:r>
      <w:r>
        <w:rPr>
          <w:rFonts w:hint="eastAsia" w:ascii="宋体" w:hAnsi="宋体"/>
          <w:sz w:val="21"/>
          <w:szCs w:val="21"/>
          <w:lang w:eastAsia="zh-CN"/>
        </w:rPr>
        <w:t>【选】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r1(config)#hostname RouterA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463290" cy="1974215"/>
            <wp:effectExtent l="0" t="0" r="3810" b="698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！进入接口</w:t>
      </w:r>
      <w:r>
        <w:rPr>
          <w:rFonts w:hint="eastAsia"/>
          <w:sz w:val="21"/>
          <w:szCs w:val="21"/>
          <w:lang w:val="en-US" w:eastAsia="zh-CN"/>
        </w:rPr>
        <w:t>GF 0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192.168.1.1 255.255.255.0</w:t>
      </w:r>
      <w:r>
        <w:rPr>
          <w:rFonts w:hint="eastAsia"/>
          <w:sz w:val="21"/>
          <w:szCs w:val="21"/>
        </w:rPr>
        <w:t xml:space="preserve">  !配置接口F1/0的IP地址。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 no shutdown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！开启路由器的接口f1/0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789805" cy="590550"/>
            <wp:effectExtent l="0" t="0" r="10795" b="635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第三步：在路由器RouterA上配置路由器串行口的时钟频率。</w:t>
      </w:r>
    </w:p>
    <w:p>
      <w:pPr>
        <w:ind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RouterA(config)#interface serial 2/0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2.16.1.1 255.255.255.0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RouterA(config-if)#clock rate 64000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！配置RouterA的时钟频率(DCE)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RouterA(config-if)#no shutdown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!开启s2/0端口</w:t>
      </w:r>
    </w:p>
    <w:p>
      <w:pPr>
        <w:ind w:firstLineChars="200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457700" cy="717550"/>
            <wp:effectExtent l="0" t="0" r="0" b="635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显示路由器RouterA的接口配置信息(推荐)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 2/0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如下图所示，接口F1/0与接口S2/0已配置成功。</w:t>
      </w:r>
    </w:p>
    <w:p>
      <w:pPr>
        <w:ind w:firstLineChars="200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116955" cy="1925320"/>
            <wp:effectExtent l="0" t="0" r="4445" b="50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第四步：在路由器RouterA上配置静态NAT映射。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RouterA(config)#ip nat inside source static 192.168.1.2  200.100.10.1  ！定义静态映射一一匹配,将内网IP 192.168.1.2 映射到IP 200.100.10.1 </w:t>
      </w:r>
      <w:r>
        <w:rPr>
          <w:rFonts w:hint="eastAsia"/>
          <w:b/>
          <w:sz w:val="21"/>
          <w:szCs w:val="21"/>
          <w:lang w:eastAsia="zh-CN"/>
        </w:rPr>
        <w:t>。一对一转换。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RouterA(config-if)#ip nat inside   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！定义内部接口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RouterA(config)#interface serial 2/0  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RouterA(config-if)#ip nat outside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！定义外部接口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!返回到全局模式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RouterA(config)#ip route 0.0.0.0  0.0.0.0 ser 2/0   !配置静态路由</w:t>
      </w:r>
      <w:r>
        <w:rPr>
          <w:rFonts w:hint="eastAsia"/>
          <w:b/>
          <w:sz w:val="21"/>
          <w:szCs w:val="21"/>
          <w:lang w:eastAsia="zh-CN"/>
        </w:rPr>
        <w:t>（默认路由）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RouterA(config)#exit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drawing>
          <wp:inline distT="0" distB="0" distL="114300" distR="114300">
            <wp:extent cx="5650230" cy="1752600"/>
            <wp:effectExtent l="0" t="0" r="127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第五步：在路由器RouterB上配置路由器串行口的IP地址。</w:t>
      </w:r>
    </w:p>
    <w:p>
      <w:pPr>
        <w:ind w:left="420" w:leftChars="200" w:firstLine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RouterB(config)#interface serial 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 xml:space="preserve">  ！进入串行口s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的配置模式。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172.16.1.2 255.255.255.0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RouterB(config-if)#end !返回到特权模式</w:t>
      </w:r>
    </w:p>
    <w:p>
      <w:pPr>
        <w:ind w:firstLineChars="200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150485" cy="669925"/>
            <wp:effectExtent l="0" t="0" r="5715" b="317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第六步：在路由器RouterB上配置路由器F1/0的IP地址。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10.10.10.1 255.255.255.0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RouterB(config-if)#exit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RouterB(config)#ip route 0.0.0.0  0.0.0.0 ser 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/</w:t>
      </w:r>
      <w:r>
        <w:rPr>
          <w:rFonts w:hint="eastAsia"/>
          <w:b/>
          <w:sz w:val="21"/>
          <w:szCs w:val="21"/>
          <w:lang w:val="en-US" w:eastAsia="zh-CN"/>
        </w:rPr>
        <w:t>0</w:t>
      </w:r>
      <w:r>
        <w:rPr>
          <w:rFonts w:hint="eastAsia"/>
          <w:b/>
          <w:sz w:val="21"/>
          <w:szCs w:val="21"/>
        </w:rPr>
        <w:t xml:space="preserve">  !配置静态默认路由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951855" cy="712470"/>
            <wp:effectExtent l="0" t="0" r="4445" b="1143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第七步：验证测试前的PC配置</w:t>
      </w:r>
    </w:p>
    <w:p>
      <w:pPr>
        <w:numPr>
          <w:ilvl w:val="0"/>
          <w:numId w:val="4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将PC1，PC2的TCP/IP协议配置成如上图的配置。</w:t>
      </w:r>
    </w:p>
    <w:p>
      <w:pPr>
        <w:numPr>
          <w:ilvl w:val="0"/>
          <w:numId w:val="0"/>
        </w:numPr>
        <w:ind w:left="1140" w:leftChars="0"/>
        <w:rPr>
          <w:rFonts w:hint="eastAsia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t>下图为PC1的配置图：</w:t>
      </w:r>
    </w:p>
    <w:p>
      <w:pPr>
        <w:numPr>
          <w:ilvl w:val="0"/>
          <w:numId w:val="0"/>
        </w:numPr>
        <w:ind w:left="1140" w:leftChars="0"/>
        <w:rPr>
          <w:rFonts w:hint="default"/>
          <w:b w:val="0"/>
          <w:bCs/>
          <w:color w:val="0000FF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99865" cy="2378075"/>
            <wp:effectExtent l="0" t="0" r="635" b="952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140" w:leftChars="0"/>
        <w:rPr>
          <w:rFonts w:hint="default" w:eastAsia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t>下图为PC2的配置图：</w:t>
      </w:r>
    </w:p>
    <w:p>
      <w:pPr>
        <w:numPr>
          <w:ilvl w:val="0"/>
          <w:numId w:val="0"/>
        </w:numPr>
        <w:ind w:left="1140" w:leftChars="0"/>
        <w:rPr>
          <w:rFonts w:hint="eastAsia"/>
          <w:b w:val="0"/>
          <w:bCs/>
          <w:sz w:val="21"/>
          <w:szCs w:val="21"/>
        </w:rPr>
      </w:pPr>
      <w:r>
        <w:drawing>
          <wp:inline distT="0" distB="0" distL="114300" distR="114300">
            <wp:extent cx="4229100" cy="2870200"/>
            <wp:effectExtent l="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在PC2上建立WWW网站</w:t>
      </w:r>
      <w:r>
        <w:rPr>
          <w:rFonts w:hint="eastAsia"/>
          <w:b w:val="0"/>
          <w:bCs/>
          <w:sz w:val="21"/>
          <w:szCs w:val="21"/>
          <w:lang w:eastAsia="zh-CN"/>
        </w:rPr>
        <w:t>（即一台能被内网访问的外网主机）</w:t>
      </w:r>
    </w:p>
    <w:p>
      <w:pPr>
        <w:numPr>
          <w:ilvl w:val="0"/>
          <w:numId w:val="4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PC1访问PC2上的网站如：</w:t>
      </w:r>
      <w:r>
        <w:rPr>
          <w:b w:val="0"/>
          <w:bCs/>
          <w:sz w:val="21"/>
          <w:szCs w:val="21"/>
        </w:rPr>
        <w:fldChar w:fldCharType="begin"/>
      </w:r>
      <w:r>
        <w:rPr>
          <w:b w:val="0"/>
          <w:bCs/>
          <w:sz w:val="21"/>
          <w:szCs w:val="21"/>
        </w:rPr>
        <w:instrText xml:space="preserve"> HYPERLINK "</w:instrText>
      </w:r>
      <w:r>
        <w:rPr>
          <w:rFonts w:hint="eastAsia"/>
          <w:b w:val="0"/>
          <w:bCs/>
          <w:sz w:val="21"/>
          <w:szCs w:val="21"/>
        </w:rPr>
        <w:instrText xml:space="preserve">http://10.10.10.4</w:instrText>
      </w:r>
      <w:r>
        <w:rPr>
          <w:b w:val="0"/>
          <w:bCs/>
          <w:sz w:val="21"/>
          <w:szCs w:val="21"/>
        </w:rPr>
        <w:instrText xml:space="preserve">" </w:instrText>
      </w:r>
      <w:r>
        <w:rPr>
          <w:b w:val="0"/>
          <w:bCs/>
          <w:sz w:val="21"/>
          <w:szCs w:val="21"/>
        </w:rPr>
        <w:fldChar w:fldCharType="separate"/>
      </w:r>
      <w:r>
        <w:rPr>
          <w:rStyle w:val="6"/>
          <w:rFonts w:hint="eastAsia"/>
          <w:b w:val="0"/>
          <w:bCs/>
          <w:sz w:val="21"/>
          <w:szCs w:val="21"/>
        </w:rPr>
        <w:t>http://10.10.10.4</w:t>
      </w:r>
      <w:r>
        <w:rPr>
          <w:b w:val="0"/>
          <w:bCs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1140" w:leftChars="0"/>
        <w:rPr>
          <w:rFonts w:hint="eastAsia"/>
          <w:b w:val="0"/>
          <w:bCs/>
          <w:sz w:val="21"/>
          <w:szCs w:val="21"/>
        </w:rPr>
      </w:pPr>
      <w:r>
        <w:drawing>
          <wp:inline distT="0" distB="0" distL="114300" distR="114300">
            <wp:extent cx="4508500" cy="2000250"/>
            <wp:effectExtent l="0" t="0" r="0" b="635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在PC2上用Sniffer或Ethereal 捕获帧，并查看源IP和目的IP，从而验证NAT转换是否生效。</w:t>
      </w:r>
    </w:p>
    <w:p>
      <w:pPr>
        <w:numPr>
          <w:ilvl w:val="0"/>
          <w:numId w:val="0"/>
        </w:numPr>
        <w:ind w:left="1140" w:leftChars="0"/>
        <w:rPr>
          <w:rFonts w:hint="default" w:eastAsia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0000FF"/>
          <w:sz w:val="21"/>
          <w:szCs w:val="21"/>
          <w:lang w:val="en-US" w:eastAsia="zh-CN"/>
        </w:rPr>
        <w:t>观察到源IP为200.100.10.1，目的IP为10.10.10.4，NAT转换生效。</w:t>
      </w:r>
    </w:p>
    <w:p>
      <w:pPr>
        <w:ind w:firstLineChars="200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6119495" cy="1172845"/>
            <wp:effectExtent l="0" t="0" r="1905" b="8255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第八步：验证测试</w:t>
      </w:r>
      <w:r>
        <w:rPr>
          <w:rFonts w:hint="eastAsia"/>
          <w:sz w:val="21"/>
          <w:szCs w:val="21"/>
        </w:rPr>
        <w:t>（以下数据只作参考）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how ip nat transulation    ！ 关于NAT的统计数据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Pro Inside global      Inside local       Outside local      Outside global</w:t>
      </w:r>
    </w:p>
    <w:p>
      <w:pPr>
        <w:bidi w:val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leftChars="0" w:right="0" w:rightChars="0"/>
      </w:pP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2" w:leftChars="0" w:hanging="281" w:firstLine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NAT网络地址转换的应用：</w:t>
      </w: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"https://baike.baidu.com/item/%E8%B4%9F%E8%BD%BD%E5%9D%87%E8%A1%A1" \t "https://baike.baidu.com/item/%E7%BD%91%E7%BB%9C%E5%9C%B0%E5%9D%80%E8%BD%AC%E6%8D%A2/_blank"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负载均衡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：目的地址转换NAT可以重定向一些服务器的连接到其他随机选定的服务器。</w:t>
      </w: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失效终结：目的地址转换NAT可以用来提供高可靠性的服务。如果一个系统有一台通过路由器访问的关键服务器，一旦路由器检测到该服务器宕机，它可以使用目的地址转换NAT透明的把连接转移到一个备份服务器上。</w:t>
      </w:r>
    </w:p>
    <w:p>
      <w:p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"https://baike.baidu.com/item/%E9%80%8F%E6%98%8E%E4%BB%A3%E7%90%86" \t "https://baike.baidu.com/item/%E7%BD%91%E7%BB%9C%E5%9C%B0%E5%9D%80%E8%BD%AC%E6%8D%A2/_blank"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透明代理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：NAT可以把连接到因特网的HTTP连接重定向到一个指定的HTTP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"https://baike.baidu.com/item/%E4%BB%A3%E7%90%86%E6%9C%8D%E5%8A%A1%E5%99%A8" \t "https://baike.baidu.com/item/%E7%BD%91%E7%BB%9C%E5%9C%B0%E5%9D%80%E8%BD%AC%E6%8D%A2/_blank"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代理服务器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以缓存数据和过滤请求。一些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"https://baike.baidu.com/item/%E5%9B%A0%E7%89%B9%E7%BD%91%E6%9C%8D%E5%8A%A1%E6%8F%90%E4%BE%9B%E5%95%86" \t "https://baike.baidu.com/item/%E7%BD%91%E7%BB%9C%E5%9C%B0%E5%9D%80%E8%BD%AC%E6%8D%A2/_blank"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因特网服务提供商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就使用这种技术来减少带宽的使用而不用让他们的客户配置他们的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"https://baike.baidu.com/item/%E6%B5%8F%E8%A7%88%E5%99%A8" \t "https://baike.baidu.com/item/%E7%BD%91%E7%BB%9C%E5%9C%B0%E5%9D%80%E8%BD%AC%E6%8D%A2/_blank"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Cs w:val="14"/>
          <w:u w:val="none"/>
          <w:shd w:val="clear" w:fill="FFFFFF"/>
          <w14:textFill>
            <w14:solidFill>
              <w14:schemeClr w14:val="tx1"/>
            </w14:solidFill>
          </w14:textFill>
        </w:rPr>
        <w:t>浏览器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支持代理连接。</w:t>
      </w: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实验由于时间有限，本次实验仅完成静态转换一种方式，因此自行于网上查询了其余两种实现方式的相关信息，动态转换和多端口复用。若有机会希望能够进行试验。本次实验步骤不算多，只需选择好合适的路由器并且细心接线，完成配置即可。经过本次实验提高了动手能力，也加强了对路由器的理解，对地址转换技术有了粗略的认知。</w:t>
      </w:r>
      <w:bookmarkStart w:id="0" w:name="_GoBack"/>
      <w:bookmarkEnd w:id="0"/>
    </w:p>
    <w:p/>
    <w:sectPr>
      <w:footerReference r:id="rId4" w:type="first"/>
      <w:footerReference r:id="rId3" w:type="default"/>
      <w:pgSz w:w="11906" w:h="16838"/>
      <w:pgMar w:top="1134" w:right="1134" w:bottom="1134" w:left="113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2700"/>
        <w:tab w:val="right" w:pos="7020"/>
        <w:tab w:val="clear" w:pos="4153"/>
        <w:tab w:val="clear" w:pos="8306"/>
      </w:tabs>
      <w:jc w:val="center"/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2700"/>
        <w:tab w:val="right" w:pos="7020"/>
        <w:tab w:val="clear" w:pos="4153"/>
        <w:tab w:val="clear" w:pos="8306"/>
      </w:tabs>
      <w:jc w:val="center"/>
      <w:rPr>
        <w:rFonts w:hint="eastAsia"/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singleLevel"/>
    <w:tmpl w:val="0000000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36EA005"/>
    <w:multiLevelType w:val="singleLevel"/>
    <w:tmpl w:val="336EA005"/>
    <w:lvl w:ilvl="0" w:tentative="0">
      <w:start w:val="1"/>
      <w:numFmt w:val="chineseCounting"/>
      <w:suff w:val="nothing"/>
      <w:lvlText w:val="%1、"/>
      <w:lvlJc w:val="left"/>
      <w:pPr>
        <w:ind w:left="1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51CAF"/>
    <w:rsid w:val="342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Hyperlink"/>
    <w:basedOn w:val="5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2021-11-22T12:08:00Z</dcterms:created>
  <dc:creator>18169</dc:creator>
  <cp:lastModifiedBy>18169</cp:lastModifiedBy>
  <dcterms:modified xsi:type="dcterms:W3CDTF">2021-11-22T13:04:44Z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5804943AC8784B64A6404C172B74636E</vt:lpwstr>
  </property>
</Properties>
</file>