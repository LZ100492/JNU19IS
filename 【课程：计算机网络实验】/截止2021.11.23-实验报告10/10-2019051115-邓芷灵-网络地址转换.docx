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暨南大学本科实验报告专用纸</w:t>
      </w:r>
    </w:p>
    <w:p>
      <w:pPr>
        <w:spacing w:line="420" w:lineRule="exact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</w:rPr>
        <w:t>计算机网络实验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网络地址转换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   </w:t>
      </w:r>
    </w:p>
    <w:p>
      <w:pPr>
        <w:spacing w:line="420" w:lineRule="exact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10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b402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spacing w:line="420" w:lineRule="exact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邓芷灵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>201</w:t>
      </w:r>
      <w:r>
        <w:rPr>
          <w:rFonts w:eastAsia="楷体_GB2312"/>
          <w:sz w:val="28"/>
          <w:szCs w:val="28"/>
          <w:u w:val="single"/>
        </w:rPr>
        <w:t>905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1115</w:t>
      </w:r>
      <w:r>
        <w:rPr>
          <w:rFonts w:eastAsia="楷体_GB2312"/>
          <w:sz w:val="28"/>
          <w:szCs w:val="28"/>
          <w:u w:val="single"/>
        </w:rPr>
        <w:t xml:space="preserve">          </w:t>
      </w:r>
    </w:p>
    <w:p>
      <w:pPr>
        <w:numPr>
          <w:ins w:id="0" w:author="MC SYSTEM" w:date=""/>
        </w:numPr>
        <w:spacing w:line="420" w:lineRule="exact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spacing w:line="420" w:lineRule="exact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hint="eastAsia" w:eastAsia="楷体_GB2312"/>
          <w:sz w:val="28"/>
          <w:szCs w:val="28"/>
          <w:u w:val="single"/>
        </w:rPr>
        <w:t>202</w:t>
      </w:r>
      <w:r>
        <w:rPr>
          <w:rFonts w:eastAsia="楷体_GB2312"/>
          <w:sz w:val="28"/>
          <w:szCs w:val="28"/>
          <w:u w:val="single"/>
        </w:rPr>
        <w:t xml:space="preserve">1 </w:t>
      </w:r>
      <w:r>
        <w:rPr>
          <w:rFonts w:eastAsia="楷体_GB2312"/>
          <w:sz w:val="28"/>
          <w:szCs w:val="28"/>
        </w:rPr>
        <w:t>年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trike w:val="0"/>
          <w:dstrike w:val="0"/>
          <w:sz w:val="28"/>
          <w:szCs w:val="28"/>
          <w:u w:val="single"/>
          <w:lang w:val="en-US" w:eastAsia="zh-CN"/>
        </w:rPr>
        <w:t>16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16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下 </w:t>
      </w:r>
      <w:r>
        <w:rPr>
          <w:rFonts w:eastAsia="楷体_GB2312"/>
          <w:sz w:val="28"/>
          <w:szCs w:val="28"/>
        </w:rPr>
        <w:t>午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实验目的</w:t>
      </w:r>
    </w:p>
    <w:p>
      <w:pPr>
        <w:numPr>
          <w:numId w:val="0"/>
        </w:numPr>
        <w:tabs>
          <w:tab w:val="left" w:pos="1440"/>
        </w:tabs>
        <w:ind w:left="-60" w:leftChars="0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通过对路由器的配置实现</w:t>
      </w:r>
      <w:r>
        <w:rPr>
          <w:rFonts w:hint="eastAsia" w:ascii="宋体" w:hAnsi="宋体" w:cs="Courier New"/>
          <w:sz w:val="21"/>
          <w:szCs w:val="21"/>
        </w:rPr>
        <w:t>内网中单台主机连接到Internet网时，地址转换技术。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实验内容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学习路由器之间的连线。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配置路由器的以太接口和serial口的IP地址。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通过路由器</w:t>
      </w:r>
      <w:r>
        <w:rPr>
          <w:rFonts w:hint="eastAsia"/>
          <w:sz w:val="21"/>
          <w:szCs w:val="21"/>
        </w:rPr>
        <w:t>设置静态NAT转换。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通过路由器</w:t>
      </w:r>
      <w:r>
        <w:rPr>
          <w:rFonts w:hint="eastAsia"/>
          <w:sz w:val="21"/>
          <w:szCs w:val="21"/>
        </w:rPr>
        <w:t>设置动态NAT。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测试地址转换情况。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实验设备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/>
          <w:bCs/>
          <w:sz w:val="21"/>
          <w:szCs w:val="21"/>
        </w:rPr>
        <w:t>二台路由器(R2632)，一台PC机，</w:t>
      </w:r>
      <w:r>
        <w:rPr>
          <w:rFonts w:hint="eastAsia"/>
          <w:sz w:val="21"/>
          <w:szCs w:val="21"/>
        </w:rPr>
        <w:t>1根V35DCE、1根V35DTE</w:t>
      </w:r>
      <w:r>
        <w:rPr>
          <w:rFonts w:hint="eastAsia" w:ascii="宋体" w:hAnsi="宋体"/>
          <w:bCs/>
          <w:sz w:val="21"/>
          <w:szCs w:val="21"/>
        </w:rPr>
        <w:t>。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实验环境</w:t>
      </w:r>
    </w:p>
    <w:p>
      <w:pPr>
        <w:numPr>
          <w:numId w:val="0"/>
        </w:numPr>
        <w:ind w:leftChars="0"/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拓扑结构：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372100" cy="2179320"/>
                <wp:effectExtent l="0" t="0" r="7620" b="0"/>
                <wp:wrapNone/>
                <wp:docPr id="120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2179320"/>
                          <a:chOff x="3205" y="11459"/>
                          <a:chExt cx="8460" cy="3432"/>
                        </a:xfrm>
                      </wpg:grpSpPr>
                      <wps:wsp>
                        <wps:cNvPr id="94" name="文本框 94"/>
                        <wps:cNvSpPr txBox="1"/>
                        <wps:spPr>
                          <a:xfrm>
                            <a:off x="6265" y="14267"/>
                            <a:ext cx="216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内网：192.168.1.0/24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19" name="组合 119"/>
                        <wpg:cNvGrpSpPr/>
                        <wpg:grpSpPr>
                          <a:xfrm>
                            <a:off x="5725" y="11459"/>
                            <a:ext cx="5940" cy="2340"/>
                            <a:chOff x="5725" y="11459"/>
                            <a:chExt cx="5940" cy="2340"/>
                          </a:xfrm>
                        </wpg:grpSpPr>
                        <wps:wsp>
                          <wps:cNvPr id="97" name="文本框 97"/>
                          <wps:cNvSpPr txBox="1"/>
                          <wps:spPr>
                            <a:xfrm>
                              <a:off x="7525" y="12707"/>
                              <a:ext cx="14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/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RouterB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118" name="组合 118"/>
                          <wpg:cNvGrpSpPr/>
                          <wpg:grpSpPr>
                            <a:xfrm>
                              <a:off x="7345" y="11459"/>
                              <a:ext cx="4320" cy="1560"/>
                              <a:chOff x="7345" y="11459"/>
                              <a:chExt cx="4320" cy="1560"/>
                            </a:xfrm>
                          </wpg:grpSpPr>
                          <wps:wsp>
                            <wps:cNvPr id="108" name="文本框 108"/>
                            <wps:cNvSpPr txBox="1"/>
                            <wps:spPr>
                              <a:xfrm>
                                <a:off x="7345" y="11615"/>
                                <a:ext cx="180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firstLine="0"/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  <w:lang w:val="en-US" w:eastAsia="zh-CN"/>
                                    </w:rPr>
                                    <w:t>GE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  <w:lang w:val="en-US" w:eastAsia="zh-CN"/>
                                    </w:rPr>
                                    <w:t>/1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:10.10.10.1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pic:pic xmlns:pic="http://schemas.openxmlformats.org/drawingml/2006/picture">
                            <pic:nvPicPr>
                              <pic:cNvPr id="91" name="图片 128" descr="PC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145" y="11459"/>
                                <a:ext cx="720" cy="6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92" name="文本框 92"/>
                            <wps:cNvSpPr txBox="1"/>
                            <wps:spPr>
                              <a:xfrm>
                                <a:off x="9325" y="12083"/>
                                <a:ext cx="2340" cy="9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firstLine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外网IP：10.10.10.4/24</w:t>
                                  </w:r>
                                </w:p>
                                <w:p>
                                  <w:pPr>
                                    <w:ind w:firstLine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网关：10.10.10.1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90" name="文本框 90"/>
                          <wps:cNvSpPr txBox="1"/>
                          <wps:spPr>
                            <a:xfrm>
                              <a:off x="5725" y="13331"/>
                              <a:ext cx="162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/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Cs w:val="21"/>
                                    <w:lang w:val="en-US" w:eastAsia="zh-CN"/>
                                  </w:rPr>
                                  <w:t>GE0</w:t>
                                </w:r>
                                <w:r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hint="eastAsia"/>
                                    <w:b/>
                                    <w:szCs w:val="21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:192.168.1.1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93" name="文本框 93"/>
                        <wps:cNvSpPr txBox="1"/>
                        <wps:spPr>
                          <a:xfrm>
                            <a:off x="3205" y="14111"/>
                            <a:ext cx="21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内IP：192.168.1.2/24</w:t>
                              </w:r>
                            </w:p>
                            <w:p>
                              <w:pPr>
                                <w:ind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网关：192.168.1.1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pt;margin-top:0pt;height:171.6pt;width:423pt;z-index:251749376;mso-width-relative:page;mso-height-relative:page;" coordorigin="3205,11459" coordsize="8460,3432" o:gfxdata="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">
                <o:lock v:ext="edit" aspectratio="f"/>
                <v:shape id="_x0000_s1026" o:spid="_x0000_s1026" o:spt="202" type="#_x0000_t202" style="position:absolute;left:6265;top:14267;height:624;width:2160;" fillcolor="#FFFFFF" filled="t" stroked="f" coordsize="21600,21600" o:gfxdata="UEsDBAoAAAAAAIdO4kAAAAAAAAAAAAAAAAAEAAAAZHJzL1BLAwQUAAAACACHTuJAgLqtK7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FG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LqtK7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内网：192.168.1.0/24</w:t>
                        </w:r>
                      </w:p>
                    </w:txbxContent>
                  </v:textbox>
                </v:shape>
                <v:group id="_x0000_s1026" o:spid="_x0000_s1026" o:spt="203" style="position:absolute;left:5725;top:11459;height:2340;width:5940;" coordorigin="5725,11459" coordsize="5940,2340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202" type="#_x0000_t202" style="position:absolute;left:7525;top:12707;height:468;width:1440;" fillcolor="#FFFFFF" filled="t" stroked="f" coordsize="21600,21600" o:gfxdata="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BoM1y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0"/>
                            <w:rPr>
                              <w:rFonts w:hint="eastAsia"/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RouterB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7345;top:11459;height:1560;width:4320;" coordorigin="7345,11459" coordsize="4320,1560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7345;top:11615;height:468;width:1800;" fillcolor="#FFFFFF" filled="t" stroked="f" coordsize="21600,21600" o:gfxdata="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tESa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  <w:lang w:val="en-US" w:eastAsia="zh-CN"/>
                              </w:rPr>
                              <w:t>GE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  <w:lang w:val="en-US" w:eastAsia="zh-CN"/>
                              </w:rPr>
                              <w:t>/1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:10.10.10.1</w:t>
                            </w:r>
                          </w:p>
                        </w:txbxContent>
                      </v:textbox>
                    </v:shape>
                    <v:shape id="图片 128" o:spid="_x0000_s1026" o:spt="75" alt="PC" type="#_x0000_t75" style="position:absolute;left:9145;top:11459;height:634;width:720;" filled="f" o:preferrelative="t" stroked="f" coordsize="21600,21600" o:gfxdata="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xlI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4" o:title="PC"/>
                      <o:lock v:ext="edit" aspectratio="t"/>
                    </v:shape>
                    <v:shape id="_x0000_s1026" o:spid="_x0000_s1026" o:spt="202" type="#_x0000_t202" style="position:absolute;left:9325;top:12083;height:936;width:2340;" fillcolor="#FFFFFF" filled="t" stroked="f" coordsize="21600,21600" o:gfxdata="UEsDBAoAAAAAAIdO4kAAAAAAAAAAAAAAAAAEAAAAZHJzL1BLAwQUAAAACACHTuJAYB+QxL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FC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B+QxL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外网IP：10.10.10.4/24</w:t>
                            </w:r>
                          </w:p>
                          <w:p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网关：10.10.10.1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202" type="#_x0000_t202" style="position:absolute;left:5725;top:13331;height:468;width:1620;" fillcolor="#FFFFFF" filled="t" stroked="f" coordsize="21600,21600" o:gfxdata="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+Bqyi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0"/>
                            <w:rPr>
                              <w:rFonts w:hint="eastAsia"/>
                              <w:b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Cs w:val="21"/>
                              <w:lang w:val="en-US" w:eastAsia="zh-CN"/>
                            </w:rPr>
                            <w:t>GE0</w:t>
                          </w:r>
                          <w:r>
                            <w:rPr>
                              <w:rFonts w:hint="eastAsia"/>
                              <w:b/>
                              <w:szCs w:val="21"/>
                            </w:rPr>
                            <w:t>/</w:t>
                          </w:r>
                          <w:r>
                            <w:rPr>
                              <w:rFonts w:hint="eastAsia"/>
                              <w:b/>
                              <w:szCs w:val="21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b/>
                              <w:szCs w:val="21"/>
                            </w:rPr>
                            <w:t>:192.168.1.1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3205;top:14111;height:780;width:2160;" fillcolor="#FFFFFF" filled="t" stroked="f" coordsize="21600,21600" o:gfxdata="UEsDBAoAAAAAAIdO4kAAAAAAAAAAAAAAAAAEAAAAZHJzL1BLAwQUAAAACACHTuJAD1M1X7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z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1M1X7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内IP：192.168.1.2/24</w:t>
                        </w:r>
                      </w:p>
                      <w:p>
                        <w:pPr>
                          <w:ind w:firstLine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网关：192.168.1.1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3315335" cy="1581150"/>
            <wp:effectExtent l="0" t="0" r="6985" b="3810"/>
            <wp:docPr id="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782955</wp:posOffset>
                </wp:positionV>
                <wp:extent cx="1143000" cy="297180"/>
                <wp:effectExtent l="0" t="0" r="0" b="762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RouterA：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NAT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5pt;margin-top:61.65pt;height:23.4pt;width:90pt;z-index:251720704;mso-width-relative:page;mso-height-relative:page;" fillcolor="#FFFFFF" filled="t" stroked="f" coordsize="21600,21600" o:gfxdata="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XKleMdYAAAAKAQAADwAA&#10;AAAAAAABACAAAAAiAAAAZHJzL2Rvd25yZXYueG1sUEsBAhQAFAAAAAgAh07iQNCyoimmAQAALQMA&#10;AA4AAAAAAAAAAQAgAAAAJQEAAGRycy9lMm9Eb2MueG1sUEsFBgAAAAAGAAYAWQEAAD0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RouterA：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NAT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1028700" cy="297180"/>
                <wp:effectExtent l="1270" t="4445" r="6350" b="1841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287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1pt;margin-top:0pt;height:23.4pt;width:81pt;z-index:251743232;mso-width-relative:page;mso-height-relative:page;" filled="f" stroked="t" coordsize="21600,21600" o:gfxdata="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FyvgdYA&#10;AAAHAQAADwAAAAAAAAABACAAAAAiAAAAZHJzL2Rvd25yZXYueG1sUEsBAhQAFAAAAAgAh07iQGDY&#10;KInoAQAAqQMAAA4AAAAAAAAAAQAgAAAAJQ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sz w:val="21"/>
          <w:szCs w:val="21"/>
        </w:rPr>
      </w:pPr>
    </w:p>
    <w:p>
      <w:pPr>
        <w:numPr>
          <w:ilvl w:val="1"/>
          <w:numId w:val="3"/>
        </w:num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实验说明：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说明：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每个实验平台分为2个小组，每组一实验拓扑与所需设备如上图所示。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每个小组4个人，每两人共同完成一台路由器的配置，最后4个同学协同完成上述实验内容。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（提示：以下各步中涉及到的Serial口是以路由器</w:t>
      </w:r>
      <w:r>
        <w:rPr>
          <w:rFonts w:hint="eastAsia"/>
          <w:b/>
          <w:sz w:val="21"/>
          <w:szCs w:val="21"/>
          <w:lang w:val="en-US" w:eastAsia="zh-CN"/>
        </w:rPr>
        <w:t>R</w:t>
      </w:r>
      <w:r>
        <w:rPr>
          <w:rFonts w:hint="eastAsia"/>
          <w:b/>
          <w:sz w:val="21"/>
          <w:szCs w:val="21"/>
        </w:rPr>
        <w:t>1和</w:t>
      </w:r>
      <w:r>
        <w:rPr>
          <w:rFonts w:hint="eastAsia"/>
          <w:b/>
          <w:sz w:val="21"/>
          <w:szCs w:val="21"/>
          <w:lang w:val="en-US" w:eastAsia="zh-CN"/>
        </w:rPr>
        <w:t>R2</w:t>
      </w:r>
      <w:r>
        <w:rPr>
          <w:rFonts w:hint="eastAsia"/>
          <w:b/>
          <w:sz w:val="21"/>
          <w:szCs w:val="21"/>
        </w:rPr>
        <w:t>的连接为例，因不同小组有所不同，如果是路由器</w:t>
      </w:r>
      <w:r>
        <w:rPr>
          <w:rFonts w:hint="eastAsia"/>
          <w:b/>
          <w:sz w:val="21"/>
          <w:szCs w:val="21"/>
          <w:lang w:val="en-US" w:eastAsia="zh-CN"/>
        </w:rPr>
        <w:t>R3</w:t>
      </w:r>
      <w:r>
        <w:rPr>
          <w:rFonts w:hint="eastAsia"/>
          <w:b/>
          <w:sz w:val="21"/>
          <w:szCs w:val="21"/>
        </w:rPr>
        <w:t>和</w:t>
      </w:r>
      <w:r>
        <w:rPr>
          <w:rFonts w:hint="eastAsia"/>
          <w:b/>
          <w:sz w:val="21"/>
          <w:szCs w:val="21"/>
          <w:lang w:val="en-US" w:eastAsia="zh-CN"/>
        </w:rPr>
        <w:t>R4</w:t>
      </w:r>
      <w:r>
        <w:rPr>
          <w:rFonts w:hint="eastAsia"/>
          <w:b/>
          <w:sz w:val="21"/>
          <w:szCs w:val="21"/>
        </w:rPr>
        <w:t>的连接，请仔细参考路由器的连接图，并对实验步骤中的相关接口进行修改。）</w:t>
      </w:r>
    </w:p>
    <w:p>
      <w:pPr>
        <w:rPr>
          <w:rFonts w:hint="eastAsia"/>
          <w:sz w:val="21"/>
          <w:szCs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109855</wp:posOffset>
                </wp:positionV>
                <wp:extent cx="3449955" cy="2917825"/>
                <wp:effectExtent l="0" t="0" r="10160" b="0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9955" cy="2917825"/>
                          <a:chOff x="3662" y="20265"/>
                          <a:chExt cx="5433" cy="4595"/>
                        </a:xfrm>
                      </wpg:grpSpPr>
                      <wps:wsp>
                        <wps:cNvPr id="125" name="文本框 125"/>
                        <wps:cNvSpPr txBox="1"/>
                        <wps:spPr>
                          <a:xfrm>
                            <a:off x="4407" y="21328"/>
                            <a:ext cx="621" cy="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R1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4" name="文本框 124"/>
                        <wps:cNvSpPr txBox="1"/>
                        <wps:spPr>
                          <a:xfrm>
                            <a:off x="7752" y="21301"/>
                            <a:ext cx="621" cy="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4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23" name="组合 123"/>
                        <wpg:cNvGrpSpPr/>
                        <wpg:grpSpPr>
                          <a:xfrm>
                            <a:off x="3662" y="20265"/>
                            <a:ext cx="5433" cy="4595"/>
                            <a:chOff x="3553" y="20244"/>
                            <a:chExt cx="5433" cy="4595"/>
                          </a:xfrm>
                        </wpg:grpSpPr>
                        <wpg:grpSp>
                          <wpg:cNvPr id="113" name="组合 113"/>
                          <wpg:cNvGrpSpPr/>
                          <wpg:grpSpPr>
                            <a:xfrm>
                              <a:off x="4070" y="21055"/>
                              <a:ext cx="4826" cy="2642"/>
                              <a:chOff x="9237" y="462870"/>
                              <a:chExt cx="4826" cy="2642"/>
                            </a:xfrm>
                          </wpg:grpSpPr>
                          <pic:pic xmlns:pic="http://schemas.openxmlformats.org/drawingml/2006/picture">
                            <pic:nvPicPr>
                              <pic:cNvPr id="109" name="图片 147" descr="Router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2579" y="464546"/>
                                <a:ext cx="1485" cy="9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0" name="图片 148" descr="Router-v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237" y="464360"/>
                                <a:ext cx="1650" cy="10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11" name="直接连接符 111"/>
                            <wps:cNvSpPr/>
                            <wps:spPr>
                              <a:xfrm>
                                <a:off x="10866" y="464986"/>
                                <a:ext cx="1723" cy="24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009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2" name="直接连接符 112"/>
                            <wps:cNvSpPr/>
                            <wps:spPr>
                              <a:xfrm flipH="1">
                                <a:off x="10010" y="462870"/>
                                <a:ext cx="15" cy="1598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009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122" name="组合 122"/>
                          <wpg:cNvGrpSpPr/>
                          <wpg:grpSpPr>
                            <a:xfrm>
                              <a:off x="3553" y="20244"/>
                              <a:ext cx="5433" cy="4595"/>
                              <a:chOff x="3575" y="19524"/>
                              <a:chExt cx="5433" cy="4595"/>
                            </a:xfrm>
                          </wpg:grpSpPr>
                          <wps:wsp>
                            <wps:cNvPr id="99" name="文本框 99"/>
                            <wps:cNvSpPr txBox="1"/>
                            <wps:spPr>
                              <a:xfrm>
                                <a:off x="6691" y="20055"/>
                                <a:ext cx="1020" cy="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(DTE)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98" name="文本框 98"/>
                            <wps:cNvSpPr txBox="1"/>
                            <wps:spPr>
                              <a:xfrm>
                                <a:off x="5399" y="20043"/>
                                <a:ext cx="1110" cy="9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(D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C</w:t>
                                  </w: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E)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g:grpSp>
                            <wpg:cNvPr id="121" name="组合 121"/>
                            <wpg:cNvGrpSpPr/>
                            <wpg:grpSpPr>
                              <a:xfrm>
                                <a:off x="3575" y="19524"/>
                                <a:ext cx="5433" cy="4595"/>
                                <a:chOff x="3575" y="19524"/>
                                <a:chExt cx="5433" cy="4595"/>
                              </a:xfrm>
                            </wpg:grpSpPr>
                            <wpg:grpSp>
                              <wpg:cNvPr id="117" name="组合 117"/>
                              <wpg:cNvGrpSpPr/>
                              <wpg:grpSpPr>
                                <a:xfrm>
                                  <a:off x="4109" y="19524"/>
                                  <a:ext cx="4899" cy="1080"/>
                                  <a:chOff x="9342" y="461841"/>
                                  <a:chExt cx="4899" cy="108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14" name="图片 138" descr="Rou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9342" y="461901"/>
                                    <a:ext cx="1483" cy="9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5" name="图片 139" descr="Router-v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2589" y="461841"/>
                                    <a:ext cx="1652" cy="1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116" name="直接连接符 116"/>
                                <wps:cNvSpPr/>
                                <wps:spPr>
                                  <a:xfrm>
                                    <a:off x="10866" y="462358"/>
                                    <a:ext cx="1723" cy="24"/>
                                  </a:xfrm>
                                  <a:prstGeom prst="line">
                                    <a:avLst/>
                                  </a:prstGeom>
                                  <a:ln w="28575" cap="flat" cmpd="sng">
                                    <a:solidFill>
                                      <a:srgbClr val="000099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5681" y="23334"/>
                                  <a:ext cx="1040" cy="7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16"/>
                                        <w:szCs w:val="16"/>
                                        <w:lang w:val="en-US" w:eastAsia="zh-CN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16"/>
                                        <w:szCs w:val="16"/>
                                        <w:lang w:val="en-US" w:eastAsia="zh-CN"/>
                                      </w:rPr>
                                      <w:t>0</w:t>
                                    </w: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(DCE)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3580" y="21731"/>
                                  <a:ext cx="1032" cy="7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16"/>
                                        <w:szCs w:val="16"/>
                                        <w:lang w:val="en-US" w:eastAsia="zh-CN"/>
                                      </w:rPr>
                                      <w:t>3</w:t>
                                    </w: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/0(D</w:t>
                                    </w: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16"/>
                                        <w:szCs w:val="16"/>
                                        <w:lang w:val="en-US" w:eastAsia="zh-CN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E)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6645" y="23336"/>
                                  <a:ext cx="1037" cy="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16"/>
                                        <w:szCs w:val="16"/>
                                        <w:lang w:val="en-US" w:eastAsia="zh-CN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16"/>
                                        <w:szCs w:val="16"/>
                                        <w:lang w:val="en-US" w:eastAsia="zh-CN"/>
                                      </w:rPr>
                                      <w:t>0</w:t>
                                    </w: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(DTE)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04" name="文本框 104"/>
                              <wps:cNvSpPr txBox="1"/>
                              <wps:spPr>
                                <a:xfrm>
                                  <a:off x="4529" y="22846"/>
                                  <a:ext cx="665" cy="7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b/>
                                        <w:color w:val="00000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4"/>
                                      </w:rPr>
                                      <w:t>R3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03" name="文本框 103"/>
                              <wps:cNvSpPr txBox="1"/>
                              <wps:spPr>
                                <a:xfrm>
                                  <a:off x="3575" y="20587"/>
                                  <a:ext cx="1049" cy="8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16"/>
                                        <w:szCs w:val="16"/>
                                        <w:lang w:val="en-US" w:eastAsia="zh-CN"/>
                                      </w:rPr>
                                      <w:t>3</w:t>
                                    </w: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16"/>
                                        <w:szCs w:val="16"/>
                                        <w:lang w:val="en-US" w:eastAsia="zh-CN"/>
                                      </w:rPr>
                                      <w:t>0</w:t>
                                    </w: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(DCE)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05" name="文本框 105"/>
                              <wps:cNvSpPr txBox="1"/>
                              <wps:spPr>
                                <a:xfrm>
                                  <a:off x="7862" y="22958"/>
                                  <a:ext cx="729" cy="7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b/>
                                        <w:color w:val="00000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4"/>
                                      </w:rPr>
                                      <w:t>R4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85pt;margin-top:8.65pt;height:229.75pt;width:271.65pt;z-index:251752448;mso-width-relative:page;mso-height-relative:page;" coordorigin="3662,20265" coordsize="5433,4595" o:gfxdata="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">
                <o:lock v:ext="edit" aspectratio="f"/>
                <v:shape id="_x0000_s1026" o:spid="_x0000_s1026" o:spt="202" type="#_x0000_t202" style="position:absolute;left:4407;top:21328;height:741;width:621;" filled="f" stroked="f" coordsize="21600,21600" o:gfxdata="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M55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>R1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752;top:21301;height:741;width:621;" filled="f" stroked="f" coordsize="21600,21600" o:gfxdata="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BCD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>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 w:val="24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  <v:group id="_x0000_s1026" o:spid="_x0000_s1026" o:spt="203" style="position:absolute;left:3662;top:20265;height:4595;width:5433;" coordorigin="3553,20244" coordsize="5433,4595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4070;top:21055;height:2642;width:4826;" coordorigin="9237,462870" coordsize="4826,2642" o:gfxdata="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">
                    <o:lock v:ext="edit" aspectratio="f"/>
                    <v:shape id="图片 147" o:spid="_x0000_s1026" o:spt="75" alt="Router" type="#_x0000_t75" style="position:absolute;left:12579;top:464546;height:966;width:1485;" filled="f" o:preferrelative="t" stroked="f" coordsize="21600,21600" o:gfxdata="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x4o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6" o:title="Router"/>
                      <o:lock v:ext="edit" aspectratio="t"/>
                    </v:shape>
                    <v:shape id="图片 148" o:spid="_x0000_s1026" o:spt="75" alt="Router-v" type="#_x0000_t75" style="position:absolute;left:9237;top:464360;height:1081;width:1650;" filled="f" o:preferrelative="t" stroked="f" coordsize="21600,21600" o:gfxdata="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XQ9K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7" o:title="Router-v"/>
                      <o:lock v:ext="edit" aspectratio="t"/>
                    </v:shape>
                    <v:line id="_x0000_s1026" o:spid="_x0000_s1026" o:spt="20" style="position:absolute;left:10866;top:464986;height:24;width:1723;" filled="f" stroked="t" coordsize="21600,21600" o:gfxdata="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RgF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000099" joinstyle="round"/>
                      <v:imagedata o:title=""/>
                      <o:lock v:ext="edit" aspectratio="f"/>
                    </v:line>
                    <v:line id="_x0000_s1026" o:spid="_x0000_s1026" o:spt="20" style="position:absolute;left:10010;top:462870;flip:x;height:1598;width:15;" filled="f" stroked="t" coordsize="21600,21600" o:gfxdata="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JOS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2.25pt" color="#000099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3553;top:20244;height:4595;width:5433;" coordorigin="3575,19524" coordsize="5433,4595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6691;top:20055;height:785;width:1020;" filled="f" stroked="f" coordsize="21600,21600" o:gfxdata="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yi1KedYAAAAKAQAADwAAAAAAAAABACAAAAAiAAAAZHJzL2Rvd25y&#10;ZXYueG1sUEsBAhQAFAAAAAgAh07iQOSQhgaOAQAAAQMAAA4AAAAAAAAAAQAgAAAAJQEAAGRycy9l&#10;Mm9Eb2MueG1sUEsFBgAAAAAGAAYAWQEAACU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(DTE)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5399;top:20043;height:901;width:1110;" filled="f" stroked="f" coordsize="21600,21600" o:gfxdata="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TqWm+1gAAAAoBAAAPAAAAAAAAAAEAIAAAACIAAABkcnMvZG93&#10;bnJldi54bWxQSwECFAAUAAAACACHTuJAddRQ1pABAAABAwAADgAAAAAAAAABACAAAAAlAQAAZHJz&#10;L2Uyb0RvYy54bWxQSwUGAAAAAAYABgBZAQAAJ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E)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3575;top:19524;height:4595;width:5433;" coordorigin="3575,19524" coordsize="5433,4595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_x0000_s1026" o:spid="_x0000_s1026" o:spt="203" style="position:absolute;left:4109;top:19524;height:1080;width:4899;" coordorigin="9342,461841" coordsize="4899,1080" o:gfxdata="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">
                        <o:lock v:ext="edit" aspectratio="f"/>
                        <v:shape id="图片 138" o:spid="_x0000_s1026" o:spt="75" alt="Router" type="#_x0000_t75" style="position:absolute;left:9342;top:461901;height:973;width:1483;" filled="f" o:preferrelative="t" stroked="f" coordsize="21600,21600" o:gfxdata="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dvP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r:id="rId6" o:title="Router"/>
                          <o:lock v:ext="edit" aspectratio="t"/>
                        </v:shape>
                        <v:shape id="图片 139" o:spid="_x0000_s1026" o:spt="75" alt="Router-v" type="#_x0000_t75" style="position:absolute;left:12589;top:461841;height:1081;width:1652;" filled="f" o:preferrelative="t" stroked="f" coordsize="21600,21600" o:gfxdata="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KqzS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on="f"/>
                          <v:imagedata r:id="rId7" o:title="Router-v"/>
                          <o:lock v:ext="edit" aspectratio="t"/>
                        </v:shape>
                        <v:line id="_x0000_s1026" o:spid="_x0000_s1026" o:spt="20" style="position:absolute;left:10866;top:462358;height:24;width:1723;" filled="f" stroked="t" coordsize="21600,21600" o:gfxdata="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4GCS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2.25pt" color="#000099" joinstyle="round"/>
                          <v:imagedata o:title=""/>
                          <o:lock v:ext="edit" aspectratio="f"/>
                        </v:line>
                      </v:group>
                      <v:shape id="_x0000_s1026" o:spid="_x0000_s1026" o:spt="202" type="#_x0000_t202" style="position:absolute;left:5681;top:23334;height:785;width:1040;" filled="f" stroked="f" coordsize="21600,21600" o:gfxdata="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+7En41gAAAAkBAAAPAAAAAAAAAAEAIAAAACIAAABkcnMvZG93bnJl&#10;di54bWxQSwECFAAUAAAACACHTuJA587KJI0BAAADAwAADgAAAAAAAAABACAAAAAlAQAAZHJzL2Uy&#10;b0RvYy54bWxQSwUGAAAAAAYABgBZAQAAJAU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6"/>
                                  <w:szCs w:val="16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6"/>
                                  <w:szCs w:val="16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(DCE)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580;top:21731;height:756;width:1032;" filled="f" stroked="f" coordsize="21600,21600" o:gfxdata="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ZlyjW1QAAAAkBAAAPAAAAAAAAAAEAIAAAACIAAABkcnMvZG93bnJl&#10;di54bWxQSwECFAAUAAAACACHTuJAYb3T644BAAABAwAADgAAAAAAAAABACAAAAAkAQAAZHJzL2Uy&#10;b0RvYy54bWxQSwUGAAAAAAYABgBZAQAAJAU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6"/>
                                  <w:szCs w:val="16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/0(D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6"/>
                                  <w:szCs w:val="16"/>
                                  <w:lang w:val="en-US" w:eastAsia="zh-CN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E)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645;top:23336;height:760;width:1037;" filled="f" stroked="f" coordsize="21600,21600" o:gfxdata="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HavaQ1wAAAAkBAAAPAAAAAAAAAAEAIAAAACIAAABkcnMvZG93&#10;bnJldi54bWxQSwECFAAUAAAACACHTuJAbzDkHI8BAAADAwAADgAAAAAAAAABACAAAAAmAQAAZHJz&#10;L2Uyb0RvYy54bWxQSwUGAAAAAAYABgBZAQAAJwU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6"/>
                                  <w:szCs w:val="16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6"/>
                                  <w:szCs w:val="16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(DTE)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4529;top:22846;height:737;width:665;" filled="f" stroked="f" coordsize="21600,21600" o:gfxdata="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AiRSPdcAAAAJAQAADwAAAAAAAAABACAAAAAiAAAAZHJz&#10;L2Rvd25yZXYueG1sUEsBAhQAFAAAAAgAh07iQAlHc/KTAQAAAwMAAA4AAAAAAAAAAQAgAAAAJgEA&#10;AGRycy9lMm9Eb2MueG1sUEsFBgAAAAAGAAYAWQEAACsF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R3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575;top:20587;height:859;width:1049;" filled="f" stroked="f" coordsize="21600,21600" o:gfxdata="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EhLgwtUAAAAKAQAADwAAAAAAAAABACAAAAAiAAAAZHJzL2Rv&#10;d25yZXYueG1sUEsBAhQAFAAAAAgAh07iQKtWlGCSAQAAAwMAAA4AAAAAAAAAAQAgAAAAJAEAAGRy&#10;cy9lMm9Eb2MueG1sUEsFBgAAAAAGAAYAWQEAACgF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6"/>
                                  <w:szCs w:val="16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6"/>
                                  <w:szCs w:val="16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(DCE)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862;top:22958;height:737;width:729;" filled="f" stroked="f" coordsize="21600,21600" o:gfxdata="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F0Tg+7WAAAACAEAAA8AAAAAAAAAAQAgAAAAIgAAAGRycy9kb3du&#10;cmV2LnhtbFBLAQIUABQAAAAIAIdO4kCWYCdkjwEAAAMDAAAOAAAAAAAAAAEAIAAAACUBAABkcnMv&#10;ZTJvRG9jLnhtbFBLBQYAAAAABgAGAFkBAAAmBQ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R4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121920</wp:posOffset>
                </wp:positionV>
                <wp:extent cx="394335" cy="47053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4234" y="1499554"/>
                          <a:ext cx="394331" cy="4704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24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75pt;margin-top:9.6pt;height:37.05pt;width:31.05pt;z-index:251751424;mso-width-relative:page;mso-height-relative:page;" filled="f" stroked="f" coordsize="21600,21600" o:gfxdata="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KHK0YtcAAAAJ&#10;AQAADwAAAAAAAAABACAAAAAiAAAAZHJzL2Rvd25yZXYueG1sUEsBAhQAFAAAAAgAh07iQHnWBgWr&#10;AQAAJAMAAA4AAAAAAAAAAQAgAAAAJg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</w:t>
                      </w:r>
                      <w:r>
                        <w:rPr>
                          <w:rFonts w:hint="eastAsia"/>
                          <w:b/>
                          <w:color w:val="000000"/>
                          <w:sz w:val="24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139065</wp:posOffset>
                </wp:positionV>
                <wp:extent cx="394335" cy="470535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4234" y="1499554"/>
                          <a:ext cx="394331" cy="4704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5pt;margin-top:10.95pt;height:37.05pt;width:31.05pt;z-index:251750400;mso-width-relative:page;mso-height-relative:page;" filled="f" stroked="f" coordsize="21600,21600" o:gfxdata="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LSvtStcAAAAJ&#10;AQAADwAAAAAAAAABACAAAAAiAAAAZHJzL2Rvd25yZXYueG1sUEsBAhQAFAAAAAgAh07iQPhlpqqr&#10;AQAAJgMAAA4AAAAAAAAAAQAgAAAAJg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  <w:lang w:eastAsia="zh-CN"/>
        </w:rPr>
      </w:pPr>
    </w:p>
    <w:p>
      <w:pPr>
        <w:rPr>
          <w:rFonts w:hint="eastAsia"/>
          <w:b/>
          <w:bCs/>
          <w:sz w:val="21"/>
          <w:szCs w:val="21"/>
          <w:lang w:eastAsia="zh-CN"/>
        </w:rPr>
      </w:pPr>
    </w:p>
    <w:p>
      <w:pPr>
        <w:rPr>
          <w:rFonts w:hint="eastAsia"/>
          <w:b/>
          <w:bCs/>
          <w:sz w:val="21"/>
          <w:szCs w:val="21"/>
          <w:lang w:eastAsia="zh-CN"/>
        </w:rPr>
      </w:pPr>
    </w:p>
    <w:p>
      <w:pPr>
        <w:rPr>
          <w:rFonts w:hint="eastAsia"/>
          <w:b/>
          <w:bCs/>
          <w:sz w:val="21"/>
          <w:szCs w:val="21"/>
          <w:lang w:eastAsia="zh-CN"/>
        </w:rPr>
      </w:pPr>
    </w:p>
    <w:p>
      <w:pPr>
        <w:rPr>
          <w:rFonts w:hint="eastAsia"/>
          <w:b/>
          <w:bCs/>
          <w:sz w:val="21"/>
          <w:szCs w:val="21"/>
          <w:lang w:eastAsia="zh-CN"/>
        </w:rPr>
      </w:pPr>
    </w:p>
    <w:p>
      <w:pPr>
        <w:rPr>
          <w:rFonts w:hint="eastAsia"/>
          <w:b/>
          <w:bCs/>
          <w:sz w:val="21"/>
          <w:szCs w:val="21"/>
          <w:lang w:eastAsia="zh-CN"/>
        </w:rPr>
      </w:pPr>
    </w:p>
    <w:p>
      <w:pPr>
        <w:rPr>
          <w:rFonts w:hint="eastAsia"/>
          <w:b/>
          <w:bCs/>
          <w:sz w:val="21"/>
          <w:szCs w:val="21"/>
          <w:lang w:eastAsia="zh-CN"/>
        </w:rPr>
      </w:pPr>
    </w:p>
    <w:p>
      <w:pPr>
        <w:rPr>
          <w:rFonts w:hint="eastAsia"/>
          <w:b/>
          <w:bCs/>
          <w:sz w:val="21"/>
          <w:szCs w:val="21"/>
          <w:lang w:eastAsia="zh-CN"/>
        </w:rPr>
      </w:pPr>
    </w:p>
    <w:p>
      <w:pPr>
        <w:rPr>
          <w:rFonts w:hint="eastAsia"/>
          <w:b/>
          <w:bCs/>
          <w:sz w:val="21"/>
          <w:szCs w:val="21"/>
          <w:lang w:eastAsia="zh-CN"/>
        </w:rPr>
      </w:pPr>
    </w:p>
    <w:p>
      <w:pPr>
        <w:rPr>
          <w:rFonts w:hint="eastAsia"/>
          <w:b/>
          <w:bCs/>
          <w:sz w:val="21"/>
          <w:szCs w:val="21"/>
          <w:lang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实验步骤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 w:val="0"/>
          <w:sz w:val="21"/>
          <w:szCs w:val="21"/>
          <w:lang w:val="en-US" w:eastAsia="zh-CN"/>
        </w:rPr>
      </w:pPr>
      <w:r>
        <w:rPr>
          <w:rFonts w:hint="default"/>
          <w:b/>
          <w:bCs w:val="0"/>
          <w:sz w:val="21"/>
          <w:szCs w:val="21"/>
          <w:lang w:val="en-US" w:eastAsia="zh-CN"/>
        </w:rPr>
        <w:t>第一步 登录到路由器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1、通过浏览器登录到RCMS（远程控制服务管理）：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A组用户：http://10.1.1.1:8080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B组用户：http://10.1.2.1:8080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C组用户：http://10.1.3.1:8080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D组用户：http://10.1.4.1:8080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选择一台路由器，如r1。进入用户模式。提示符为r1&gt;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2、进入特权模式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r1&gt;enable 14   ！下划线上内容需要输入。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Password:star  ！star是需要输入的密码。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3、进入全局模式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r1#configure terminal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4、交换机改名【选】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r1(config)#hostname RouterA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 w:val="0"/>
          <w:sz w:val="21"/>
          <w:szCs w:val="21"/>
          <w:lang w:val="en-US" w:eastAsia="zh-CN"/>
        </w:rPr>
      </w:pPr>
      <w:r>
        <w:rPr>
          <w:rFonts w:hint="default"/>
          <w:b/>
          <w:bCs w:val="0"/>
          <w:sz w:val="21"/>
          <w:szCs w:val="21"/>
          <w:lang w:val="en-US" w:eastAsia="zh-CN"/>
        </w:rPr>
        <w:t>第二步：在路由器RouterA上配置路由器接口的IP地址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 xml:space="preserve">RouterA(config)#interface GigabitEthernet 0/1   </w:t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 xml:space="preserve"> ！进入接口GF 0/1的配置模式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RouterA(config-if)#ip address 192.168.1.1 255.255.255.0  !配置接口F1/0的IP地址。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 xml:space="preserve">RouterA(config-if)# no shutdown   </w:t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 xml:space="preserve"> ！开启路由器的接口f1/0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drawing>
          <wp:inline distT="0" distB="0" distL="114300" distR="114300">
            <wp:extent cx="5269865" cy="607060"/>
            <wp:effectExtent l="0" t="0" r="3175" b="2540"/>
            <wp:docPr id="127" name="图片 12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/>
          <w:bCs w:val="0"/>
          <w:sz w:val="21"/>
          <w:szCs w:val="21"/>
          <w:lang w:val="en-US" w:eastAsia="zh-CN"/>
        </w:rPr>
      </w:pPr>
      <w:r>
        <w:rPr>
          <w:rFonts w:hint="default"/>
          <w:b/>
          <w:bCs w:val="0"/>
          <w:sz w:val="21"/>
          <w:szCs w:val="21"/>
          <w:lang w:val="en-US" w:eastAsia="zh-CN"/>
        </w:rPr>
        <w:t>第三步：在路由器RouterA上配置路由器串行口的时钟频率。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 xml:space="preserve">RouterA(config)#interface serial 2/0  </w:t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 xml:space="preserve"> ！进入串行口s2/0的配置模式。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RouterA(config-if)#ip address 172.16.1.1 255.255.255.0  !配置接口S2/0的IP地址。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 xml:space="preserve">RouterA(config-if)#clock rate 64000  </w:t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 xml:space="preserve"> ！配置RouterA的时钟频率(DCE)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 xml:space="preserve">RouterA(config-if)#no shutdown     </w:t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 xml:space="preserve"> !开启s2/0端口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drawing>
          <wp:inline distT="0" distB="0" distL="114300" distR="114300">
            <wp:extent cx="5000625" cy="628650"/>
            <wp:effectExtent l="0" t="0" r="13335" b="11430"/>
            <wp:docPr id="128" name="图片 12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/>
          <w:bCs w:val="0"/>
          <w:sz w:val="21"/>
          <w:szCs w:val="21"/>
          <w:lang w:val="en-US" w:eastAsia="zh-CN"/>
        </w:rPr>
      </w:pPr>
      <w:r>
        <w:rPr>
          <w:rFonts w:hint="default"/>
          <w:b/>
          <w:bCs w:val="0"/>
          <w:sz w:val="21"/>
          <w:szCs w:val="21"/>
          <w:lang w:val="en-US" w:eastAsia="zh-CN"/>
        </w:rPr>
        <w:t>显示路由器RouterA的接口配置信息(推荐)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RouterA#show ip interface brief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RouterA#show interface serial  2/0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 w:val="0"/>
          <w:sz w:val="21"/>
          <w:szCs w:val="21"/>
          <w:lang w:val="en-US" w:eastAsia="zh-CN"/>
        </w:rPr>
      </w:pPr>
      <w:r>
        <w:rPr>
          <w:rFonts w:hint="default"/>
          <w:b/>
          <w:bCs w:val="0"/>
          <w:sz w:val="21"/>
          <w:szCs w:val="21"/>
          <w:lang w:val="en-US" w:eastAsia="zh-CN"/>
        </w:rPr>
        <w:t>第四步：在路由器RouterA上配置静态NAT映射。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RouterA(config)#ip nat inside source static 192.168.1.2  200.100.10.1  ！定义静态映射一一匹配,将内网IP 192.168.1.2 映射到IP 200.100.10.1 。一对一转换。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drawing>
          <wp:inline distT="0" distB="0" distL="114300" distR="114300">
            <wp:extent cx="5274310" cy="187960"/>
            <wp:effectExtent l="0" t="0" r="13970" b="10160"/>
            <wp:docPr id="129" name="图片 12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RouterA(config)#interface GigabitEthernet 0/1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 xml:space="preserve">RouterA(config-if)#ip nat inside   </w:t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>！定义内部接口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RouterA(config-if)#exit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 xml:space="preserve">RouterA(config)#interface serial 2/0  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RouterA(config-if)#ip nat outside</w:t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>！定义外部接口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RouterA(config-if)#exit</w:t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>!返回到全局模式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drawing>
          <wp:inline distT="0" distB="0" distL="114300" distR="114300">
            <wp:extent cx="4029075" cy="933450"/>
            <wp:effectExtent l="0" t="0" r="9525" b="11430"/>
            <wp:docPr id="130" name="图片 13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RouterA(config)#ip route 0.0.0.0  0.0.0.0 ser 2/0   !配置静态路由（默认路由）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RouterA(config)#exit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drawing>
          <wp:inline distT="0" distB="0" distL="114300" distR="114300">
            <wp:extent cx="3752850" cy="361950"/>
            <wp:effectExtent l="0" t="0" r="11430" b="3810"/>
            <wp:docPr id="132" name="图片 13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drawing>
          <wp:inline distT="0" distB="0" distL="114300" distR="114300">
            <wp:extent cx="5271135" cy="1617345"/>
            <wp:effectExtent l="0" t="0" r="1905" b="13335"/>
            <wp:docPr id="135" name="图片 13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 w:val="0"/>
          <w:sz w:val="21"/>
          <w:szCs w:val="21"/>
          <w:lang w:val="en-US" w:eastAsia="zh-CN"/>
        </w:rPr>
      </w:pPr>
      <w:r>
        <w:rPr>
          <w:rFonts w:hint="default"/>
          <w:b/>
          <w:bCs w:val="0"/>
          <w:sz w:val="21"/>
          <w:szCs w:val="21"/>
          <w:lang w:val="en-US" w:eastAsia="zh-CN"/>
        </w:rPr>
        <w:t>第五步：在路由器RouterB上配置路由器串行口的IP地址。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返回到RCMS界面，选择另一个路由器，如r2。操作同第一步</w:t>
      </w:r>
      <w:r>
        <w:rPr>
          <w:rFonts w:hint="eastAsia"/>
          <w:bCs/>
          <w:sz w:val="21"/>
          <w:szCs w:val="21"/>
          <w:lang w:val="en-US" w:eastAsia="zh-CN"/>
        </w:rPr>
        <w:t>，</w:t>
      </w:r>
      <w:r>
        <w:rPr>
          <w:rFonts w:hint="default"/>
          <w:bCs/>
          <w:sz w:val="21"/>
          <w:szCs w:val="21"/>
          <w:lang w:val="en-US" w:eastAsia="zh-CN"/>
        </w:rPr>
        <w:t>注意交换机改名为RouterB。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RouterB(config)#interface serial 2/0  ！进入串行口s2/0的配置模式。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RouterB(config-if)#ip address 172.16.1.2 255.255.255.0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RouterB(config-if)#no shutdown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RouterB(config-if)#end !返回到特权模式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drawing>
          <wp:inline distT="0" distB="0" distL="114300" distR="114300">
            <wp:extent cx="5029200" cy="838200"/>
            <wp:effectExtent l="0" t="0" r="0" b="0"/>
            <wp:docPr id="133" name="图片 13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 w:val="0"/>
          <w:sz w:val="21"/>
          <w:szCs w:val="21"/>
          <w:lang w:val="en-US" w:eastAsia="zh-CN"/>
        </w:rPr>
      </w:pPr>
      <w:r>
        <w:rPr>
          <w:rFonts w:hint="default"/>
          <w:b/>
          <w:bCs w:val="0"/>
          <w:sz w:val="21"/>
          <w:szCs w:val="21"/>
          <w:lang w:val="en-US" w:eastAsia="zh-CN"/>
        </w:rPr>
        <w:t>第六步：在路由器RouterB上配置路由器F1/0的IP地址。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 xml:space="preserve">RouterB(config)#interface GigabitEthernet 0/1  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RouterB(config-if)#ip address 10.10.10.1 255.255.255.0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RouterB(config-if)#no shutdown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RouterB(config-if)#exit</w:t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ab/>
      </w:r>
      <w:r>
        <w:rPr>
          <w:rFonts w:hint="default"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RouterB(config)#ip route 0.0.0.0  0.0.0.0 ser 2/0  !配置静态默认路由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drawing>
          <wp:inline distT="0" distB="0" distL="114300" distR="114300">
            <wp:extent cx="5271770" cy="739140"/>
            <wp:effectExtent l="0" t="0" r="1270" b="7620"/>
            <wp:docPr id="134" name="图片 13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 descr="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drawing>
          <wp:inline distT="0" distB="0" distL="114300" distR="114300">
            <wp:extent cx="5269230" cy="1496060"/>
            <wp:effectExtent l="0" t="0" r="3810" b="12700"/>
            <wp:docPr id="136" name="图片 13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 w:val="0"/>
          <w:sz w:val="21"/>
          <w:szCs w:val="21"/>
          <w:lang w:val="en-US" w:eastAsia="zh-CN"/>
        </w:rPr>
      </w:pPr>
      <w:r>
        <w:rPr>
          <w:rFonts w:hint="default"/>
          <w:b/>
          <w:bCs w:val="0"/>
          <w:sz w:val="21"/>
          <w:szCs w:val="21"/>
          <w:lang w:val="en-US" w:eastAsia="zh-CN"/>
        </w:rPr>
        <w:t>第七步：验证测试前的PC配置</w:t>
      </w:r>
    </w:p>
    <w:p>
      <w:pPr>
        <w:numPr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eastAsia"/>
          <w:bCs/>
          <w:sz w:val="21"/>
          <w:szCs w:val="21"/>
          <w:lang w:val="en-US" w:eastAsia="zh-CN"/>
        </w:rPr>
        <w:t>1)</w:t>
      </w:r>
      <w:r>
        <w:rPr>
          <w:rFonts w:hint="default"/>
          <w:bCs/>
          <w:sz w:val="21"/>
          <w:szCs w:val="21"/>
          <w:lang w:val="en-US" w:eastAsia="zh-CN"/>
        </w:rPr>
        <w:t>将PC1，PC2的TCP/IP协议配置成如上图的配置。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2)在PC2上建立WWW网站（即一台能被内网访问的外网主机）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3)PC1访问PC2上的网站如：http://10.10.10.4</w:t>
      </w:r>
    </w:p>
    <w:p>
      <w:pPr>
        <w:numPr>
          <w:ilvl w:val="0"/>
          <w:numId w:val="0"/>
        </w:numPr>
        <w:bidi w:val="0"/>
        <w:rPr>
          <w:rFonts w:hint="default"/>
          <w:bCs/>
          <w:sz w:val="21"/>
          <w:szCs w:val="21"/>
          <w:lang w:val="en-US" w:eastAsia="zh-CN"/>
        </w:rPr>
      </w:pPr>
      <w:r>
        <w:rPr>
          <w:rFonts w:hint="default"/>
          <w:bCs/>
          <w:sz w:val="21"/>
          <w:szCs w:val="21"/>
          <w:lang w:val="en-US" w:eastAsia="zh-CN"/>
        </w:rPr>
        <w:t>4)在PC2上用Sniffer或Ethereal 捕获帧，并查看源IP和目的IP，从而验证NAT转换是否生效。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2405" cy="925830"/>
            <wp:effectExtent l="0" t="0" r="635" b="3810"/>
            <wp:docPr id="1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上图表明内网IP192.168.1.2已经映射到200.100.10.1，说明NAT网络地址转换成功。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NAT技术的运用，一方面是为了解决IPv4地址短缺问题，另一方面还能将机构私有的网络中的多个主机隐藏在一个IP地址后面，起到隐蔽和安全防护的作用。本次实验将</w:t>
      </w:r>
      <w:r>
        <w:rPr>
          <w:rFonts w:hint="default"/>
          <w:bCs/>
          <w:sz w:val="21"/>
          <w:szCs w:val="21"/>
          <w:lang w:val="en-US" w:eastAsia="zh-CN"/>
        </w:rPr>
        <w:t>内网IP</w:t>
      </w:r>
      <w:r>
        <w:rPr>
          <w:rFonts w:hint="eastAsia"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Cs/>
          <w:sz w:val="21"/>
          <w:szCs w:val="21"/>
          <w:lang w:val="en-US" w:eastAsia="zh-CN"/>
        </w:rPr>
        <w:t>192.168.1.2 映射到IP 200.100.10.1</w:t>
      </w:r>
      <w:r>
        <w:rPr>
          <w:rFonts w:hint="eastAsia"/>
          <w:bCs/>
          <w:sz w:val="21"/>
          <w:szCs w:val="21"/>
          <w:lang w:val="en-US" w:eastAsia="zh-CN"/>
        </w:rPr>
        <w:t>，从而将内网IP隐藏起来，其他主机通过外网访问时只能获知到公网IP 200.100.10.1. 通过实验，初步认识了静态NAT</w:t>
      </w:r>
      <w:bookmarkStart w:id="0" w:name="_GoBack"/>
      <w:bookmarkEnd w:id="0"/>
      <w:r>
        <w:rPr>
          <w:rFonts w:hint="eastAsia"/>
          <w:bCs/>
          <w:sz w:val="21"/>
          <w:szCs w:val="21"/>
          <w:lang w:val="en-US" w:eastAsia="zh-CN"/>
        </w:rPr>
        <w:t>的配置过程。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7"/>
    <w:multiLevelType w:val="multilevel"/>
    <w:tmpl w:val="00000027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9545729"/>
    <w:multiLevelType w:val="singleLevel"/>
    <w:tmpl w:val="095457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FCF56F8"/>
    <w:multiLevelType w:val="multilevel"/>
    <w:tmpl w:val="2FCF56F8"/>
    <w:lvl w:ilvl="0" w:tentative="0">
      <w:start w:val="1"/>
      <w:numFmt w:val="japaneseCounting"/>
      <w:lvlText w:val="（%1）"/>
      <w:lvlJc w:val="left"/>
      <w:pPr>
        <w:tabs>
          <w:tab w:val="left" w:pos="855"/>
        </w:tabs>
        <w:ind w:left="855" w:hanging="855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666D"/>
    <w:rsid w:val="00301CDB"/>
    <w:rsid w:val="0030527B"/>
    <w:rsid w:val="00A93BC5"/>
    <w:rsid w:val="00BD7C69"/>
    <w:rsid w:val="00C47C4D"/>
    <w:rsid w:val="00EE4A4C"/>
    <w:rsid w:val="00F63490"/>
    <w:rsid w:val="01312FC8"/>
    <w:rsid w:val="01411C25"/>
    <w:rsid w:val="0163002F"/>
    <w:rsid w:val="01663A05"/>
    <w:rsid w:val="01B738B5"/>
    <w:rsid w:val="01CF42F5"/>
    <w:rsid w:val="01D9482B"/>
    <w:rsid w:val="01FA517E"/>
    <w:rsid w:val="021124DF"/>
    <w:rsid w:val="021D6AEF"/>
    <w:rsid w:val="02370909"/>
    <w:rsid w:val="02435AE4"/>
    <w:rsid w:val="024B1C33"/>
    <w:rsid w:val="02552DB8"/>
    <w:rsid w:val="02D913E5"/>
    <w:rsid w:val="02DF1EA2"/>
    <w:rsid w:val="02EA7662"/>
    <w:rsid w:val="03295EDD"/>
    <w:rsid w:val="034500BC"/>
    <w:rsid w:val="035A6086"/>
    <w:rsid w:val="03747955"/>
    <w:rsid w:val="03E357D0"/>
    <w:rsid w:val="03E63143"/>
    <w:rsid w:val="03F45B0B"/>
    <w:rsid w:val="03FB763B"/>
    <w:rsid w:val="0424557A"/>
    <w:rsid w:val="04523852"/>
    <w:rsid w:val="047D25A9"/>
    <w:rsid w:val="049D264D"/>
    <w:rsid w:val="04C20E30"/>
    <w:rsid w:val="04D271A3"/>
    <w:rsid w:val="04D92320"/>
    <w:rsid w:val="04DB1565"/>
    <w:rsid w:val="04E70EEB"/>
    <w:rsid w:val="054B6654"/>
    <w:rsid w:val="05526313"/>
    <w:rsid w:val="058E4708"/>
    <w:rsid w:val="05A11BCF"/>
    <w:rsid w:val="05CE3B5D"/>
    <w:rsid w:val="061C2F53"/>
    <w:rsid w:val="061D45C6"/>
    <w:rsid w:val="062E02BF"/>
    <w:rsid w:val="063469A6"/>
    <w:rsid w:val="06435E53"/>
    <w:rsid w:val="065171D8"/>
    <w:rsid w:val="06757CD1"/>
    <w:rsid w:val="06805D4E"/>
    <w:rsid w:val="06A958A3"/>
    <w:rsid w:val="06EF6740"/>
    <w:rsid w:val="070C6130"/>
    <w:rsid w:val="0718440B"/>
    <w:rsid w:val="073E1866"/>
    <w:rsid w:val="07485CEA"/>
    <w:rsid w:val="077942E7"/>
    <w:rsid w:val="07911B32"/>
    <w:rsid w:val="07F4599C"/>
    <w:rsid w:val="08254DBA"/>
    <w:rsid w:val="08275D6D"/>
    <w:rsid w:val="0866550C"/>
    <w:rsid w:val="08797975"/>
    <w:rsid w:val="08885C31"/>
    <w:rsid w:val="08AD2DA2"/>
    <w:rsid w:val="08C426E5"/>
    <w:rsid w:val="090C50E1"/>
    <w:rsid w:val="090F0557"/>
    <w:rsid w:val="09257B2F"/>
    <w:rsid w:val="093D7750"/>
    <w:rsid w:val="09BC4D8A"/>
    <w:rsid w:val="09C8553E"/>
    <w:rsid w:val="09E2780B"/>
    <w:rsid w:val="09EC347E"/>
    <w:rsid w:val="0A09182E"/>
    <w:rsid w:val="0A3811A6"/>
    <w:rsid w:val="0A557711"/>
    <w:rsid w:val="0A5653C5"/>
    <w:rsid w:val="0A5A5754"/>
    <w:rsid w:val="0A681238"/>
    <w:rsid w:val="0A817943"/>
    <w:rsid w:val="0A9105E1"/>
    <w:rsid w:val="0A9638EB"/>
    <w:rsid w:val="0A9B0D05"/>
    <w:rsid w:val="0AA63F68"/>
    <w:rsid w:val="0AD961EB"/>
    <w:rsid w:val="0ADA355F"/>
    <w:rsid w:val="0AF61828"/>
    <w:rsid w:val="0B1153C6"/>
    <w:rsid w:val="0B263AB5"/>
    <w:rsid w:val="0B5D4AA5"/>
    <w:rsid w:val="0C02225E"/>
    <w:rsid w:val="0C090469"/>
    <w:rsid w:val="0C124A4F"/>
    <w:rsid w:val="0C56628E"/>
    <w:rsid w:val="0C5A47F6"/>
    <w:rsid w:val="0C9228B7"/>
    <w:rsid w:val="0C99551D"/>
    <w:rsid w:val="0D074CE4"/>
    <w:rsid w:val="0D6528DD"/>
    <w:rsid w:val="0DF64399"/>
    <w:rsid w:val="0E2315ED"/>
    <w:rsid w:val="0E3D0BB7"/>
    <w:rsid w:val="0EC94C37"/>
    <w:rsid w:val="0EE55994"/>
    <w:rsid w:val="0F1C6872"/>
    <w:rsid w:val="102B135B"/>
    <w:rsid w:val="102E15AA"/>
    <w:rsid w:val="10477830"/>
    <w:rsid w:val="105C1EDD"/>
    <w:rsid w:val="107878D0"/>
    <w:rsid w:val="108461AC"/>
    <w:rsid w:val="10852474"/>
    <w:rsid w:val="108E19C0"/>
    <w:rsid w:val="10A465E2"/>
    <w:rsid w:val="10A51EE0"/>
    <w:rsid w:val="10AE2E8F"/>
    <w:rsid w:val="10D7411B"/>
    <w:rsid w:val="11237E14"/>
    <w:rsid w:val="112B7FD2"/>
    <w:rsid w:val="115F443E"/>
    <w:rsid w:val="116649D7"/>
    <w:rsid w:val="1169724C"/>
    <w:rsid w:val="116B5ED8"/>
    <w:rsid w:val="11F81428"/>
    <w:rsid w:val="12785C68"/>
    <w:rsid w:val="128805FD"/>
    <w:rsid w:val="12983548"/>
    <w:rsid w:val="12B85EF7"/>
    <w:rsid w:val="12D82B9E"/>
    <w:rsid w:val="12D92E8F"/>
    <w:rsid w:val="12F66625"/>
    <w:rsid w:val="12FD3906"/>
    <w:rsid w:val="1319076C"/>
    <w:rsid w:val="131F6278"/>
    <w:rsid w:val="13335A32"/>
    <w:rsid w:val="13406AEE"/>
    <w:rsid w:val="13687A0C"/>
    <w:rsid w:val="13AB3F3B"/>
    <w:rsid w:val="13DC0A89"/>
    <w:rsid w:val="143E7C4A"/>
    <w:rsid w:val="1446255E"/>
    <w:rsid w:val="14551F4B"/>
    <w:rsid w:val="14595521"/>
    <w:rsid w:val="147A62C0"/>
    <w:rsid w:val="148060B9"/>
    <w:rsid w:val="14A560A7"/>
    <w:rsid w:val="14B21FA0"/>
    <w:rsid w:val="14D01287"/>
    <w:rsid w:val="14F5766F"/>
    <w:rsid w:val="152029FB"/>
    <w:rsid w:val="15321E17"/>
    <w:rsid w:val="15384E7D"/>
    <w:rsid w:val="157B358D"/>
    <w:rsid w:val="15A51506"/>
    <w:rsid w:val="15D65AD6"/>
    <w:rsid w:val="16155A50"/>
    <w:rsid w:val="161F7D70"/>
    <w:rsid w:val="163A0EC5"/>
    <w:rsid w:val="164E0A5E"/>
    <w:rsid w:val="167E1459"/>
    <w:rsid w:val="167F153D"/>
    <w:rsid w:val="16A06672"/>
    <w:rsid w:val="170A0019"/>
    <w:rsid w:val="170F5781"/>
    <w:rsid w:val="176E25B2"/>
    <w:rsid w:val="17DB1C1C"/>
    <w:rsid w:val="17E220F8"/>
    <w:rsid w:val="17EF0347"/>
    <w:rsid w:val="17FA5193"/>
    <w:rsid w:val="18420158"/>
    <w:rsid w:val="18464CF9"/>
    <w:rsid w:val="18490F34"/>
    <w:rsid w:val="184B5B19"/>
    <w:rsid w:val="185F082C"/>
    <w:rsid w:val="18910F03"/>
    <w:rsid w:val="18B67DE0"/>
    <w:rsid w:val="18CA4CE7"/>
    <w:rsid w:val="18E52F51"/>
    <w:rsid w:val="18EE7AD2"/>
    <w:rsid w:val="19077152"/>
    <w:rsid w:val="19295D09"/>
    <w:rsid w:val="192C05C4"/>
    <w:rsid w:val="198C3C2B"/>
    <w:rsid w:val="1A1670A8"/>
    <w:rsid w:val="1A236693"/>
    <w:rsid w:val="1A274F2F"/>
    <w:rsid w:val="1A3E42A1"/>
    <w:rsid w:val="1A484153"/>
    <w:rsid w:val="1A7F1702"/>
    <w:rsid w:val="1AC8442C"/>
    <w:rsid w:val="1ACA23B4"/>
    <w:rsid w:val="1B0A3677"/>
    <w:rsid w:val="1B0B4147"/>
    <w:rsid w:val="1B1D3907"/>
    <w:rsid w:val="1B322ECF"/>
    <w:rsid w:val="1B3E5E67"/>
    <w:rsid w:val="1BFA5D72"/>
    <w:rsid w:val="1C43479A"/>
    <w:rsid w:val="1C465709"/>
    <w:rsid w:val="1C563E92"/>
    <w:rsid w:val="1C882836"/>
    <w:rsid w:val="1CAE5263"/>
    <w:rsid w:val="1CB42C06"/>
    <w:rsid w:val="1CD5751E"/>
    <w:rsid w:val="1CFE33B7"/>
    <w:rsid w:val="1D0B3018"/>
    <w:rsid w:val="1D5C0202"/>
    <w:rsid w:val="1DCF0A37"/>
    <w:rsid w:val="1DE21754"/>
    <w:rsid w:val="1DF4592C"/>
    <w:rsid w:val="1DF9756B"/>
    <w:rsid w:val="1DFB7F00"/>
    <w:rsid w:val="1E0B321A"/>
    <w:rsid w:val="1E6B39A6"/>
    <w:rsid w:val="1E736F62"/>
    <w:rsid w:val="1E8C1486"/>
    <w:rsid w:val="1E99707F"/>
    <w:rsid w:val="1EE140F6"/>
    <w:rsid w:val="1F012108"/>
    <w:rsid w:val="1F013DB7"/>
    <w:rsid w:val="1F084ED6"/>
    <w:rsid w:val="1F274EC4"/>
    <w:rsid w:val="1F7A5633"/>
    <w:rsid w:val="1FE45A79"/>
    <w:rsid w:val="1FE965CF"/>
    <w:rsid w:val="20242475"/>
    <w:rsid w:val="208A089B"/>
    <w:rsid w:val="20B70FA5"/>
    <w:rsid w:val="20E742B1"/>
    <w:rsid w:val="2125195C"/>
    <w:rsid w:val="21687D98"/>
    <w:rsid w:val="21780D9F"/>
    <w:rsid w:val="218D1AF0"/>
    <w:rsid w:val="21AE1B58"/>
    <w:rsid w:val="21FC5896"/>
    <w:rsid w:val="22432E1E"/>
    <w:rsid w:val="22627CC7"/>
    <w:rsid w:val="22B0726B"/>
    <w:rsid w:val="22B626C7"/>
    <w:rsid w:val="22BD5950"/>
    <w:rsid w:val="22CC171E"/>
    <w:rsid w:val="22F30E53"/>
    <w:rsid w:val="22F42190"/>
    <w:rsid w:val="2306697C"/>
    <w:rsid w:val="23244144"/>
    <w:rsid w:val="233F295B"/>
    <w:rsid w:val="23730A64"/>
    <w:rsid w:val="23980830"/>
    <w:rsid w:val="23A46D02"/>
    <w:rsid w:val="23D51E11"/>
    <w:rsid w:val="24324914"/>
    <w:rsid w:val="24916A88"/>
    <w:rsid w:val="24FB6F3F"/>
    <w:rsid w:val="24FE3E50"/>
    <w:rsid w:val="2518032B"/>
    <w:rsid w:val="251D0A63"/>
    <w:rsid w:val="254527F3"/>
    <w:rsid w:val="255D11E8"/>
    <w:rsid w:val="2572411E"/>
    <w:rsid w:val="25731E8A"/>
    <w:rsid w:val="257E5B0A"/>
    <w:rsid w:val="2596053C"/>
    <w:rsid w:val="25A51C03"/>
    <w:rsid w:val="25BA3BDE"/>
    <w:rsid w:val="25F93CC1"/>
    <w:rsid w:val="26134F90"/>
    <w:rsid w:val="26395D4B"/>
    <w:rsid w:val="264567F4"/>
    <w:rsid w:val="264F52AC"/>
    <w:rsid w:val="268B1D94"/>
    <w:rsid w:val="268E3B62"/>
    <w:rsid w:val="26A63E2D"/>
    <w:rsid w:val="26AB0BF5"/>
    <w:rsid w:val="26DF3EA8"/>
    <w:rsid w:val="26F6264C"/>
    <w:rsid w:val="2732009C"/>
    <w:rsid w:val="273661F5"/>
    <w:rsid w:val="273B715B"/>
    <w:rsid w:val="2761736E"/>
    <w:rsid w:val="279F314E"/>
    <w:rsid w:val="27CD520F"/>
    <w:rsid w:val="27F756E0"/>
    <w:rsid w:val="280347FC"/>
    <w:rsid w:val="282C50E0"/>
    <w:rsid w:val="28537DD9"/>
    <w:rsid w:val="286637D6"/>
    <w:rsid w:val="28885742"/>
    <w:rsid w:val="2891714A"/>
    <w:rsid w:val="28BA60A9"/>
    <w:rsid w:val="28DC20F2"/>
    <w:rsid w:val="28DF30D2"/>
    <w:rsid w:val="290A2CF4"/>
    <w:rsid w:val="293F7033"/>
    <w:rsid w:val="29A409E4"/>
    <w:rsid w:val="2A2D6D7F"/>
    <w:rsid w:val="2A337054"/>
    <w:rsid w:val="2AC467C1"/>
    <w:rsid w:val="2ACA06E8"/>
    <w:rsid w:val="2ADC6687"/>
    <w:rsid w:val="2AFF540C"/>
    <w:rsid w:val="2B3C1092"/>
    <w:rsid w:val="2B444CDF"/>
    <w:rsid w:val="2B647E78"/>
    <w:rsid w:val="2B9C6916"/>
    <w:rsid w:val="2BDB7EA0"/>
    <w:rsid w:val="2C063205"/>
    <w:rsid w:val="2C4A66F5"/>
    <w:rsid w:val="2CE76041"/>
    <w:rsid w:val="2CF11E18"/>
    <w:rsid w:val="2CFD015B"/>
    <w:rsid w:val="2D081982"/>
    <w:rsid w:val="2D2268E8"/>
    <w:rsid w:val="2D2A75B3"/>
    <w:rsid w:val="2D2D7FC2"/>
    <w:rsid w:val="2D3271D0"/>
    <w:rsid w:val="2D796096"/>
    <w:rsid w:val="2D8B359B"/>
    <w:rsid w:val="2D8E0CF0"/>
    <w:rsid w:val="2DA42A63"/>
    <w:rsid w:val="2DCC2000"/>
    <w:rsid w:val="2E144C71"/>
    <w:rsid w:val="2E1C2EB3"/>
    <w:rsid w:val="2E2A756F"/>
    <w:rsid w:val="2E640F5C"/>
    <w:rsid w:val="2E6B307B"/>
    <w:rsid w:val="2E9B58E2"/>
    <w:rsid w:val="2EBC4D9A"/>
    <w:rsid w:val="2ED214E3"/>
    <w:rsid w:val="2F044319"/>
    <w:rsid w:val="2F584D2B"/>
    <w:rsid w:val="2F5D4C12"/>
    <w:rsid w:val="2F60637E"/>
    <w:rsid w:val="2F951913"/>
    <w:rsid w:val="2FAF3D55"/>
    <w:rsid w:val="2FBB1105"/>
    <w:rsid w:val="2FBC6D53"/>
    <w:rsid w:val="304D64CD"/>
    <w:rsid w:val="306021F9"/>
    <w:rsid w:val="30756E37"/>
    <w:rsid w:val="30BE2E29"/>
    <w:rsid w:val="30DC32A4"/>
    <w:rsid w:val="310541ED"/>
    <w:rsid w:val="311D75DC"/>
    <w:rsid w:val="31242423"/>
    <w:rsid w:val="312B36D7"/>
    <w:rsid w:val="31541D43"/>
    <w:rsid w:val="31593624"/>
    <w:rsid w:val="31715237"/>
    <w:rsid w:val="31B14944"/>
    <w:rsid w:val="322672C8"/>
    <w:rsid w:val="32397198"/>
    <w:rsid w:val="32492953"/>
    <w:rsid w:val="326B6441"/>
    <w:rsid w:val="32CA6790"/>
    <w:rsid w:val="32E47768"/>
    <w:rsid w:val="33121E8B"/>
    <w:rsid w:val="33346C22"/>
    <w:rsid w:val="335B21D8"/>
    <w:rsid w:val="33EC5709"/>
    <w:rsid w:val="347C00FD"/>
    <w:rsid w:val="34817881"/>
    <w:rsid w:val="34C709E1"/>
    <w:rsid w:val="34DD75D8"/>
    <w:rsid w:val="350D00C7"/>
    <w:rsid w:val="352B7ECA"/>
    <w:rsid w:val="358E685A"/>
    <w:rsid w:val="35A92F2A"/>
    <w:rsid w:val="35FF1EB7"/>
    <w:rsid w:val="361F222D"/>
    <w:rsid w:val="36263EC7"/>
    <w:rsid w:val="362730D7"/>
    <w:rsid w:val="36360652"/>
    <w:rsid w:val="36617608"/>
    <w:rsid w:val="366A4769"/>
    <w:rsid w:val="36AE7E5E"/>
    <w:rsid w:val="36CF72BB"/>
    <w:rsid w:val="36D06AD7"/>
    <w:rsid w:val="3708298E"/>
    <w:rsid w:val="374B054C"/>
    <w:rsid w:val="37765F88"/>
    <w:rsid w:val="37780762"/>
    <w:rsid w:val="37817A1E"/>
    <w:rsid w:val="378C0C06"/>
    <w:rsid w:val="3804096D"/>
    <w:rsid w:val="383E3CB5"/>
    <w:rsid w:val="385B740B"/>
    <w:rsid w:val="3891055B"/>
    <w:rsid w:val="38C74808"/>
    <w:rsid w:val="38E2043D"/>
    <w:rsid w:val="397F3A2D"/>
    <w:rsid w:val="398B301F"/>
    <w:rsid w:val="39CC4048"/>
    <w:rsid w:val="3A2A7DC7"/>
    <w:rsid w:val="3A3E3F8F"/>
    <w:rsid w:val="3A775CA3"/>
    <w:rsid w:val="3AA14CF1"/>
    <w:rsid w:val="3AA66CEB"/>
    <w:rsid w:val="3AB545B6"/>
    <w:rsid w:val="3AE00A67"/>
    <w:rsid w:val="3AF62191"/>
    <w:rsid w:val="3B0C6D1E"/>
    <w:rsid w:val="3B6531A4"/>
    <w:rsid w:val="3C9454BF"/>
    <w:rsid w:val="3CCD55D6"/>
    <w:rsid w:val="3CF84CC1"/>
    <w:rsid w:val="3D24397A"/>
    <w:rsid w:val="3D2756E8"/>
    <w:rsid w:val="3D3E117E"/>
    <w:rsid w:val="3D794D26"/>
    <w:rsid w:val="3D9D226B"/>
    <w:rsid w:val="3DCA4D6E"/>
    <w:rsid w:val="3DE15DAF"/>
    <w:rsid w:val="3E0632D7"/>
    <w:rsid w:val="3E36686E"/>
    <w:rsid w:val="3E3703C2"/>
    <w:rsid w:val="3E3E03EF"/>
    <w:rsid w:val="3E3F1324"/>
    <w:rsid w:val="3E4305F3"/>
    <w:rsid w:val="3E485701"/>
    <w:rsid w:val="3E5068B7"/>
    <w:rsid w:val="3EA13E6C"/>
    <w:rsid w:val="3F1F525B"/>
    <w:rsid w:val="3F2E6CE9"/>
    <w:rsid w:val="3F39100E"/>
    <w:rsid w:val="3F442A53"/>
    <w:rsid w:val="3F5F0295"/>
    <w:rsid w:val="3FA26F73"/>
    <w:rsid w:val="3FE03652"/>
    <w:rsid w:val="40026066"/>
    <w:rsid w:val="401C2BD9"/>
    <w:rsid w:val="402D6AC5"/>
    <w:rsid w:val="40597C83"/>
    <w:rsid w:val="40FC1505"/>
    <w:rsid w:val="413E5551"/>
    <w:rsid w:val="416372BB"/>
    <w:rsid w:val="418C7F6C"/>
    <w:rsid w:val="41C616AD"/>
    <w:rsid w:val="41CD77D5"/>
    <w:rsid w:val="41D40638"/>
    <w:rsid w:val="41E60B95"/>
    <w:rsid w:val="42205531"/>
    <w:rsid w:val="42492D4F"/>
    <w:rsid w:val="42500903"/>
    <w:rsid w:val="4252754B"/>
    <w:rsid w:val="426C0406"/>
    <w:rsid w:val="42C95B1B"/>
    <w:rsid w:val="42E742AC"/>
    <w:rsid w:val="42E91D31"/>
    <w:rsid w:val="42EA5A78"/>
    <w:rsid w:val="437F45A0"/>
    <w:rsid w:val="4426777B"/>
    <w:rsid w:val="44411839"/>
    <w:rsid w:val="44540087"/>
    <w:rsid w:val="44875F0C"/>
    <w:rsid w:val="44887603"/>
    <w:rsid w:val="448D3F89"/>
    <w:rsid w:val="4491094F"/>
    <w:rsid w:val="45131AE9"/>
    <w:rsid w:val="454901B2"/>
    <w:rsid w:val="45571FA3"/>
    <w:rsid w:val="458470FE"/>
    <w:rsid w:val="45B409F1"/>
    <w:rsid w:val="45BC452B"/>
    <w:rsid w:val="45CD3791"/>
    <w:rsid w:val="45CE01ED"/>
    <w:rsid w:val="45E513E4"/>
    <w:rsid w:val="46076293"/>
    <w:rsid w:val="465700CD"/>
    <w:rsid w:val="4677021F"/>
    <w:rsid w:val="46CF191C"/>
    <w:rsid w:val="470E0A90"/>
    <w:rsid w:val="47231C8B"/>
    <w:rsid w:val="47650232"/>
    <w:rsid w:val="47BC7C9D"/>
    <w:rsid w:val="47E47DCD"/>
    <w:rsid w:val="48154ADE"/>
    <w:rsid w:val="48493A38"/>
    <w:rsid w:val="484B0DE5"/>
    <w:rsid w:val="48520321"/>
    <w:rsid w:val="485D09CF"/>
    <w:rsid w:val="486262C5"/>
    <w:rsid w:val="48D01BB3"/>
    <w:rsid w:val="48D62F4A"/>
    <w:rsid w:val="48E5201B"/>
    <w:rsid w:val="48E65371"/>
    <w:rsid w:val="4918173E"/>
    <w:rsid w:val="491A6DAC"/>
    <w:rsid w:val="49204985"/>
    <w:rsid w:val="494E5F2D"/>
    <w:rsid w:val="49CB35A9"/>
    <w:rsid w:val="49E701CB"/>
    <w:rsid w:val="49ED2F26"/>
    <w:rsid w:val="4A3E270A"/>
    <w:rsid w:val="4A485BC1"/>
    <w:rsid w:val="4A4C569F"/>
    <w:rsid w:val="4A912639"/>
    <w:rsid w:val="4AAC3617"/>
    <w:rsid w:val="4B0D6A1D"/>
    <w:rsid w:val="4B353326"/>
    <w:rsid w:val="4B3D7B16"/>
    <w:rsid w:val="4B7A1233"/>
    <w:rsid w:val="4B882714"/>
    <w:rsid w:val="4B8B73DE"/>
    <w:rsid w:val="4BFA1D67"/>
    <w:rsid w:val="4C746D9C"/>
    <w:rsid w:val="4C7D352E"/>
    <w:rsid w:val="4CCF4ED4"/>
    <w:rsid w:val="4CD66534"/>
    <w:rsid w:val="4D4362A7"/>
    <w:rsid w:val="4D46212B"/>
    <w:rsid w:val="4D474BC3"/>
    <w:rsid w:val="4D5914BD"/>
    <w:rsid w:val="4D6D6A3E"/>
    <w:rsid w:val="4D9C49DC"/>
    <w:rsid w:val="4D9E0138"/>
    <w:rsid w:val="4DCE5300"/>
    <w:rsid w:val="4E935D3D"/>
    <w:rsid w:val="4EC66A63"/>
    <w:rsid w:val="4EC9586B"/>
    <w:rsid w:val="4ED721D6"/>
    <w:rsid w:val="4EF73E02"/>
    <w:rsid w:val="4F121454"/>
    <w:rsid w:val="4F162534"/>
    <w:rsid w:val="4F2D7FB9"/>
    <w:rsid w:val="4F583E64"/>
    <w:rsid w:val="4F6C5541"/>
    <w:rsid w:val="4F94514F"/>
    <w:rsid w:val="4FD27177"/>
    <w:rsid w:val="4FDF54E3"/>
    <w:rsid w:val="4FDF771B"/>
    <w:rsid w:val="50147434"/>
    <w:rsid w:val="50172D5C"/>
    <w:rsid w:val="50796CCB"/>
    <w:rsid w:val="50AE11DE"/>
    <w:rsid w:val="50D81E57"/>
    <w:rsid w:val="50FD1367"/>
    <w:rsid w:val="50FF0D81"/>
    <w:rsid w:val="514042F9"/>
    <w:rsid w:val="51763A64"/>
    <w:rsid w:val="51934D7B"/>
    <w:rsid w:val="51D87851"/>
    <w:rsid w:val="520F32E4"/>
    <w:rsid w:val="523E2944"/>
    <w:rsid w:val="525C00D6"/>
    <w:rsid w:val="52615922"/>
    <w:rsid w:val="527E4DF4"/>
    <w:rsid w:val="52C85650"/>
    <w:rsid w:val="531F5C60"/>
    <w:rsid w:val="53220619"/>
    <w:rsid w:val="53273CA2"/>
    <w:rsid w:val="532D104B"/>
    <w:rsid w:val="5359550F"/>
    <w:rsid w:val="535E2358"/>
    <w:rsid w:val="53A064B8"/>
    <w:rsid w:val="542C1E87"/>
    <w:rsid w:val="547B700B"/>
    <w:rsid w:val="548810F3"/>
    <w:rsid w:val="54AA4CE5"/>
    <w:rsid w:val="54C931CE"/>
    <w:rsid w:val="55465ED3"/>
    <w:rsid w:val="556849B9"/>
    <w:rsid w:val="55CE0F18"/>
    <w:rsid w:val="55F31F67"/>
    <w:rsid w:val="561338A6"/>
    <w:rsid w:val="561A2DC1"/>
    <w:rsid w:val="565260D3"/>
    <w:rsid w:val="565C0187"/>
    <w:rsid w:val="56773C23"/>
    <w:rsid w:val="56AC78F2"/>
    <w:rsid w:val="56BF17F8"/>
    <w:rsid w:val="574D646C"/>
    <w:rsid w:val="57782BA1"/>
    <w:rsid w:val="57AB16C7"/>
    <w:rsid w:val="57AB31D7"/>
    <w:rsid w:val="57B023D1"/>
    <w:rsid w:val="57BA29AE"/>
    <w:rsid w:val="57F73F1B"/>
    <w:rsid w:val="58332BA5"/>
    <w:rsid w:val="58522BA9"/>
    <w:rsid w:val="58A610A5"/>
    <w:rsid w:val="58B05A0E"/>
    <w:rsid w:val="593B04B6"/>
    <w:rsid w:val="59641566"/>
    <w:rsid w:val="59813ABE"/>
    <w:rsid w:val="59B93059"/>
    <w:rsid w:val="5A3B422F"/>
    <w:rsid w:val="5A4D5DCE"/>
    <w:rsid w:val="5A887D68"/>
    <w:rsid w:val="5AA90801"/>
    <w:rsid w:val="5AD650DB"/>
    <w:rsid w:val="5B097EF0"/>
    <w:rsid w:val="5B121CC3"/>
    <w:rsid w:val="5B303E1A"/>
    <w:rsid w:val="5B400BC2"/>
    <w:rsid w:val="5B4E366E"/>
    <w:rsid w:val="5B8762EF"/>
    <w:rsid w:val="5B8B44B8"/>
    <w:rsid w:val="5B97565C"/>
    <w:rsid w:val="5BA339C3"/>
    <w:rsid w:val="5BA45AAE"/>
    <w:rsid w:val="5BC0255B"/>
    <w:rsid w:val="5BCA42BE"/>
    <w:rsid w:val="5BF94C61"/>
    <w:rsid w:val="5BF96912"/>
    <w:rsid w:val="5C066553"/>
    <w:rsid w:val="5C08229F"/>
    <w:rsid w:val="5C5F398F"/>
    <w:rsid w:val="5C662CEB"/>
    <w:rsid w:val="5CD377F0"/>
    <w:rsid w:val="5CDE00A8"/>
    <w:rsid w:val="5CE42E78"/>
    <w:rsid w:val="5CF04827"/>
    <w:rsid w:val="5D141941"/>
    <w:rsid w:val="5D49751A"/>
    <w:rsid w:val="5D5C251E"/>
    <w:rsid w:val="5D8810AE"/>
    <w:rsid w:val="5D8C17AD"/>
    <w:rsid w:val="5DB951A8"/>
    <w:rsid w:val="5DC6581D"/>
    <w:rsid w:val="5DDC68E8"/>
    <w:rsid w:val="5E2469E2"/>
    <w:rsid w:val="5E453E4B"/>
    <w:rsid w:val="5E746753"/>
    <w:rsid w:val="5E784C1B"/>
    <w:rsid w:val="5E9B0D87"/>
    <w:rsid w:val="5EA416A8"/>
    <w:rsid w:val="5EB361FD"/>
    <w:rsid w:val="5EB92E68"/>
    <w:rsid w:val="5F0C7056"/>
    <w:rsid w:val="5F285DA2"/>
    <w:rsid w:val="5FAF289B"/>
    <w:rsid w:val="5FBA2263"/>
    <w:rsid w:val="5FE63ED7"/>
    <w:rsid w:val="603E793D"/>
    <w:rsid w:val="605630AB"/>
    <w:rsid w:val="605A36A7"/>
    <w:rsid w:val="6084103F"/>
    <w:rsid w:val="60A277EE"/>
    <w:rsid w:val="60F75636"/>
    <w:rsid w:val="61443DF6"/>
    <w:rsid w:val="615F40C9"/>
    <w:rsid w:val="61665096"/>
    <w:rsid w:val="619F3661"/>
    <w:rsid w:val="61E163D3"/>
    <w:rsid w:val="6204269E"/>
    <w:rsid w:val="62316528"/>
    <w:rsid w:val="62365445"/>
    <w:rsid w:val="62674F47"/>
    <w:rsid w:val="62B31264"/>
    <w:rsid w:val="62FD0EC5"/>
    <w:rsid w:val="635A5D1D"/>
    <w:rsid w:val="635F0F16"/>
    <w:rsid w:val="6361417E"/>
    <w:rsid w:val="63B174CB"/>
    <w:rsid w:val="63B57D91"/>
    <w:rsid w:val="63CC5822"/>
    <w:rsid w:val="644E5BEB"/>
    <w:rsid w:val="645E5DAA"/>
    <w:rsid w:val="64921585"/>
    <w:rsid w:val="64A87C65"/>
    <w:rsid w:val="64C514E3"/>
    <w:rsid w:val="64E94D4D"/>
    <w:rsid w:val="651040B4"/>
    <w:rsid w:val="652B7291"/>
    <w:rsid w:val="654F6612"/>
    <w:rsid w:val="65793D95"/>
    <w:rsid w:val="659E0534"/>
    <w:rsid w:val="65F67B3D"/>
    <w:rsid w:val="65F67C7F"/>
    <w:rsid w:val="65FC171F"/>
    <w:rsid w:val="66342CBF"/>
    <w:rsid w:val="664847D1"/>
    <w:rsid w:val="6682705A"/>
    <w:rsid w:val="669C06EB"/>
    <w:rsid w:val="66C501D5"/>
    <w:rsid w:val="66C80A79"/>
    <w:rsid w:val="66C942AB"/>
    <w:rsid w:val="66FA1B74"/>
    <w:rsid w:val="66FB0204"/>
    <w:rsid w:val="67492FA9"/>
    <w:rsid w:val="679D00D4"/>
    <w:rsid w:val="67F71CE6"/>
    <w:rsid w:val="67FE0B37"/>
    <w:rsid w:val="68214D19"/>
    <w:rsid w:val="682D6558"/>
    <w:rsid w:val="684F3371"/>
    <w:rsid w:val="68BA1007"/>
    <w:rsid w:val="68F40370"/>
    <w:rsid w:val="690F6BF2"/>
    <w:rsid w:val="691B6A5E"/>
    <w:rsid w:val="693B05B8"/>
    <w:rsid w:val="6941437E"/>
    <w:rsid w:val="69460647"/>
    <w:rsid w:val="699D3FC4"/>
    <w:rsid w:val="69B35F58"/>
    <w:rsid w:val="69CF0F67"/>
    <w:rsid w:val="69D5266D"/>
    <w:rsid w:val="69ED50AB"/>
    <w:rsid w:val="69F645AB"/>
    <w:rsid w:val="6A082D58"/>
    <w:rsid w:val="6A0B7E79"/>
    <w:rsid w:val="6A1A7721"/>
    <w:rsid w:val="6A223452"/>
    <w:rsid w:val="6A3830C7"/>
    <w:rsid w:val="6A390A60"/>
    <w:rsid w:val="6A743BF5"/>
    <w:rsid w:val="6A744D85"/>
    <w:rsid w:val="6A81401F"/>
    <w:rsid w:val="6A945504"/>
    <w:rsid w:val="6A9C3198"/>
    <w:rsid w:val="6AA26992"/>
    <w:rsid w:val="6AAD216C"/>
    <w:rsid w:val="6ABE0BFE"/>
    <w:rsid w:val="6AD93251"/>
    <w:rsid w:val="6B093637"/>
    <w:rsid w:val="6B2275A4"/>
    <w:rsid w:val="6B3876F5"/>
    <w:rsid w:val="6B4F6BD7"/>
    <w:rsid w:val="6B504C57"/>
    <w:rsid w:val="6B654437"/>
    <w:rsid w:val="6B6B10D2"/>
    <w:rsid w:val="6B8046E0"/>
    <w:rsid w:val="6B8579CF"/>
    <w:rsid w:val="6BF16AC7"/>
    <w:rsid w:val="6BFE6A78"/>
    <w:rsid w:val="6C075D24"/>
    <w:rsid w:val="6C0F1925"/>
    <w:rsid w:val="6C3E2E4C"/>
    <w:rsid w:val="6C506EFE"/>
    <w:rsid w:val="6C707C75"/>
    <w:rsid w:val="6CA67C24"/>
    <w:rsid w:val="6D170C17"/>
    <w:rsid w:val="6D341048"/>
    <w:rsid w:val="6D4D0ACC"/>
    <w:rsid w:val="6D6108F4"/>
    <w:rsid w:val="6D747716"/>
    <w:rsid w:val="6D8E3011"/>
    <w:rsid w:val="6DAB7F05"/>
    <w:rsid w:val="6DAE0B6C"/>
    <w:rsid w:val="6DE56DED"/>
    <w:rsid w:val="6DEC3435"/>
    <w:rsid w:val="6DEE6053"/>
    <w:rsid w:val="6E3B2E8E"/>
    <w:rsid w:val="6E4460E8"/>
    <w:rsid w:val="6E6433FA"/>
    <w:rsid w:val="6E6450F8"/>
    <w:rsid w:val="6E8D0180"/>
    <w:rsid w:val="6E944CB6"/>
    <w:rsid w:val="6EC65E72"/>
    <w:rsid w:val="6EC85771"/>
    <w:rsid w:val="6ECB2916"/>
    <w:rsid w:val="6F1D0F8A"/>
    <w:rsid w:val="6F4278A4"/>
    <w:rsid w:val="6F8F4429"/>
    <w:rsid w:val="6FC47071"/>
    <w:rsid w:val="6FC75B23"/>
    <w:rsid w:val="6FD81924"/>
    <w:rsid w:val="6FE02021"/>
    <w:rsid w:val="70020D0E"/>
    <w:rsid w:val="700952C9"/>
    <w:rsid w:val="7028659C"/>
    <w:rsid w:val="704637F1"/>
    <w:rsid w:val="705957A2"/>
    <w:rsid w:val="70861B5B"/>
    <w:rsid w:val="70C248A0"/>
    <w:rsid w:val="70E666E7"/>
    <w:rsid w:val="70F907EE"/>
    <w:rsid w:val="70FE46B9"/>
    <w:rsid w:val="71255C42"/>
    <w:rsid w:val="7138339D"/>
    <w:rsid w:val="716C7C8A"/>
    <w:rsid w:val="71BE43FD"/>
    <w:rsid w:val="71E079F1"/>
    <w:rsid w:val="71F26F8A"/>
    <w:rsid w:val="71FE4487"/>
    <w:rsid w:val="720714E7"/>
    <w:rsid w:val="721048BA"/>
    <w:rsid w:val="72230F35"/>
    <w:rsid w:val="723B01E9"/>
    <w:rsid w:val="724300B8"/>
    <w:rsid w:val="72546621"/>
    <w:rsid w:val="727867EB"/>
    <w:rsid w:val="72870BC2"/>
    <w:rsid w:val="72963217"/>
    <w:rsid w:val="72BA1FCC"/>
    <w:rsid w:val="72BA5765"/>
    <w:rsid w:val="731D6B62"/>
    <w:rsid w:val="73304272"/>
    <w:rsid w:val="73EE3359"/>
    <w:rsid w:val="73F56785"/>
    <w:rsid w:val="742879B1"/>
    <w:rsid w:val="74364260"/>
    <w:rsid w:val="74423611"/>
    <w:rsid w:val="74C122E9"/>
    <w:rsid w:val="74D32C37"/>
    <w:rsid w:val="74F05C71"/>
    <w:rsid w:val="74F4208A"/>
    <w:rsid w:val="751B7D45"/>
    <w:rsid w:val="752357EE"/>
    <w:rsid w:val="757B26C1"/>
    <w:rsid w:val="757E4E44"/>
    <w:rsid w:val="758906B7"/>
    <w:rsid w:val="75E67072"/>
    <w:rsid w:val="76132584"/>
    <w:rsid w:val="764333BA"/>
    <w:rsid w:val="765A2D48"/>
    <w:rsid w:val="76690F54"/>
    <w:rsid w:val="76A35D59"/>
    <w:rsid w:val="771624B0"/>
    <w:rsid w:val="772E064D"/>
    <w:rsid w:val="774C24F9"/>
    <w:rsid w:val="778C1B83"/>
    <w:rsid w:val="77C0500B"/>
    <w:rsid w:val="77C56722"/>
    <w:rsid w:val="77F732BE"/>
    <w:rsid w:val="77FB56FB"/>
    <w:rsid w:val="78385B87"/>
    <w:rsid w:val="783E4190"/>
    <w:rsid w:val="78453C86"/>
    <w:rsid w:val="7868219E"/>
    <w:rsid w:val="78751106"/>
    <w:rsid w:val="788240CD"/>
    <w:rsid w:val="78CF0341"/>
    <w:rsid w:val="78D32D7C"/>
    <w:rsid w:val="78DF2244"/>
    <w:rsid w:val="78E57AF5"/>
    <w:rsid w:val="78EC0326"/>
    <w:rsid w:val="79582954"/>
    <w:rsid w:val="79641B27"/>
    <w:rsid w:val="79694AAE"/>
    <w:rsid w:val="79C60581"/>
    <w:rsid w:val="7A4378C1"/>
    <w:rsid w:val="7A527748"/>
    <w:rsid w:val="7A9C23B7"/>
    <w:rsid w:val="7B0B352A"/>
    <w:rsid w:val="7B19245B"/>
    <w:rsid w:val="7B1A3109"/>
    <w:rsid w:val="7B2F2B70"/>
    <w:rsid w:val="7B300F6E"/>
    <w:rsid w:val="7B4269C1"/>
    <w:rsid w:val="7B476DC0"/>
    <w:rsid w:val="7B94024D"/>
    <w:rsid w:val="7B9D0341"/>
    <w:rsid w:val="7BF05854"/>
    <w:rsid w:val="7C151258"/>
    <w:rsid w:val="7C375EE5"/>
    <w:rsid w:val="7C416EBC"/>
    <w:rsid w:val="7C6B73CE"/>
    <w:rsid w:val="7C9F0AA4"/>
    <w:rsid w:val="7CC24DA0"/>
    <w:rsid w:val="7D7C40FE"/>
    <w:rsid w:val="7D9A2218"/>
    <w:rsid w:val="7DAF1DFC"/>
    <w:rsid w:val="7E132BC8"/>
    <w:rsid w:val="7E1C2E49"/>
    <w:rsid w:val="7E216297"/>
    <w:rsid w:val="7E3B3218"/>
    <w:rsid w:val="7E3E5A93"/>
    <w:rsid w:val="7E403CCD"/>
    <w:rsid w:val="7E455D8F"/>
    <w:rsid w:val="7E6A57BA"/>
    <w:rsid w:val="7E6E3A8D"/>
    <w:rsid w:val="7E731EFD"/>
    <w:rsid w:val="7EC32FF5"/>
    <w:rsid w:val="7ECD2E15"/>
    <w:rsid w:val="7ECE6E0B"/>
    <w:rsid w:val="7ED1224C"/>
    <w:rsid w:val="7F1165B8"/>
    <w:rsid w:val="7F4D6D12"/>
    <w:rsid w:val="7F6D1F79"/>
    <w:rsid w:val="7FB653B5"/>
    <w:rsid w:val="7FC06ACD"/>
    <w:rsid w:val="7FD67A64"/>
    <w:rsid w:val="7FDC0C1D"/>
    <w:rsid w:val="7FE224E3"/>
    <w:rsid w:val="7FE6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jc w:val="center"/>
      <w:outlineLvl w:val="0"/>
    </w:pPr>
    <w:rPr>
      <w:rFonts w:ascii="Arial" w:hAnsi="Arial" w:eastAsia="楷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qFormat/>
    <w:uiPriority w:val="0"/>
    <w:rPr>
      <w:rFonts w:ascii="Times New Roman" w:hAnsi="Times New Roman" w:eastAsia="宋体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2021-09-12T03:20:00Z</dcterms:created>
  <dc:creator>18372</dc:creator>
  <cp:lastModifiedBy>18372</cp:lastModifiedBy>
  <dcterms:modified xsi:type="dcterms:W3CDTF">2021-11-22T09:33:20Z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