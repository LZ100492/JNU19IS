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网络地址转换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潘冰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贺萱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2019054616</w:t>
      </w:r>
      <w:r>
        <w:rPr>
          <w:rFonts w:eastAsia="楷体_GB2312"/>
          <w:sz w:val="28"/>
          <w:szCs w:val="28"/>
          <w:u w:val="single"/>
        </w:rPr>
        <w:t xml:space="preserve">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16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22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2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通过对路由器的配置实现</w:t>
      </w:r>
      <w:r>
        <w:rPr>
          <w:rFonts w:hint="eastAsia" w:ascii="宋体" w:hAnsi="宋体" w:cs="Courier New"/>
          <w:sz w:val="21"/>
          <w:szCs w:val="21"/>
        </w:rPr>
        <w:t>内网中单台主机连接到Internet网时，地址转换技术。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3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学习路由器之间的连线。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配置路由器的以太接口和serial口的IP地址。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设置静态NAT转换。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通过路由器</w:t>
      </w:r>
      <w:r>
        <w:rPr>
          <w:rFonts w:hint="eastAsia"/>
          <w:sz w:val="21"/>
          <w:szCs w:val="21"/>
        </w:rPr>
        <w:t>设置动态NAT。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测试地址转换情况。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b/>
          <w:bCs/>
        </w:rPr>
        <w:t>仪器：</w:t>
      </w:r>
      <w:r>
        <w:rPr>
          <w:rFonts w:hint="eastAsia"/>
          <w:b w:val="0"/>
          <w:bCs w:val="0"/>
          <w:lang w:val="en-US" w:eastAsia="zh-CN"/>
        </w:rPr>
        <w:t>三</w:t>
      </w:r>
      <w:r>
        <w:rPr>
          <w:rFonts w:hint="eastAsia"/>
        </w:rPr>
        <w:t>台PC 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两台路由器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</w:rPr>
      </w:pPr>
      <w:r>
        <w:rPr>
          <w:rFonts w:hint="eastAsia"/>
          <w:b/>
          <w:bCs/>
        </w:rPr>
        <w:t>实验环境：</w:t>
      </w:r>
      <w:r>
        <w:rPr>
          <w:rFonts w:hint="default"/>
          <w:b w:val="0"/>
          <w:bCs w:val="0"/>
        </w:rPr>
        <w:t>局部网环境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实验原理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（网络地址转换）是指将网络地址从一个地址空间转换为另外一个地址空间的行为。NAT将网络划分为内部网络（inside）和外部网络(outside)两部分。局域网主机利用NAT访问网络时，是将局域网内部地址转换为了全局地址后转发数据包的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NAT分为两种类型：NAT（网络地址转换）和NAPT（网络地址端口转换）。NAT是实现转换后一个本地IP地址对应一个全局地址。NAPT是实现转换后多个本地IP地址对应一个全局地址。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静态NAT转换</w:t>
      </w:r>
    </w:p>
    <w:p>
      <w:r>
        <w:drawing>
          <wp:inline distT="0" distB="0" distL="114300" distR="114300">
            <wp:extent cx="5273675" cy="21094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（提示：以下各步中涉及到的Serial口是以路由器r1和r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的连接为例，因不同小组有所不同，如果是路由器r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rFonts w:hint="eastAsia"/>
          <w:b/>
          <w:sz w:val="21"/>
          <w:szCs w:val="21"/>
        </w:rPr>
        <w:t>和r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的连接，请仔细参考路由器的连接图，并对实验步骤中的相关接口进行修改。）</w:t>
      </w:r>
    </w:p>
    <w:p>
      <w:pPr>
        <w:jc w:val="center"/>
      </w:pPr>
      <w:r>
        <w:drawing>
          <wp:inline distT="0" distB="0" distL="114300" distR="114300">
            <wp:extent cx="3165475" cy="2261235"/>
            <wp:effectExtent l="0" t="0" r="4445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实验步骤</w:t>
      </w:r>
    </w:p>
    <w:p>
      <w:pPr>
        <w:ind w:left="360" w:firstLine="0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（代码更改处用红色标出）</w:t>
      </w: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1、通过浏览器登录到RCMS（远程控制服务管理）：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http://10.1.1.1:8080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http://10.1.1.1:8080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http://10.1.2.1:8080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http://10.1.2.1:8080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C组用户：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http://10.1.3.1:8080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http://10.1.3.1:8080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http://10.1.4.1:8080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color w:val="auto"/>
          <w:sz w:val="21"/>
          <w:szCs w:val="21"/>
        </w:rPr>
        <w:t>http://10.1.4.1:8080</w:t>
      </w:r>
      <w:r>
        <w:rPr>
          <w:bCs/>
          <w:sz w:val="21"/>
          <w:szCs w:val="21"/>
        </w:rPr>
        <w:fldChar w:fldCharType="end"/>
      </w:r>
    </w:p>
    <w:p>
      <w:pPr>
        <w:ind w:left="360" w:firstLine="0"/>
        <w:rPr>
          <w:rFonts w:hint="eastAsia"/>
          <w:b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选择一台路由器，如r1。进入用户模式。提示符为</w:t>
      </w:r>
      <w:r>
        <w:rPr>
          <w:rFonts w:hint="eastAsia"/>
          <w:b/>
          <w:bCs/>
          <w:sz w:val="21"/>
          <w:szCs w:val="21"/>
        </w:rPr>
        <w:t>r1&gt;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2、进入特权模式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r1&gt;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 w:firstLine="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assword:star  ！star是需要输入的密码。</w:t>
      </w:r>
    </w:p>
    <w:p>
      <w:pPr>
        <w:ind w:firstLine="415" w:firstLineChars="198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3、进入全局模式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r1#configure terminal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4、交换机改名</w:t>
      </w:r>
      <w:r>
        <w:rPr>
          <w:rFonts w:hint="eastAsia" w:ascii="宋体" w:hAnsi="宋体"/>
          <w:sz w:val="21"/>
          <w:szCs w:val="21"/>
          <w:lang w:eastAsia="zh-CN"/>
        </w:rPr>
        <w:t>【选】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r1(config)#hostname RouterA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！进入接口</w:t>
      </w:r>
      <w:r>
        <w:rPr>
          <w:rFonts w:hint="eastAsia"/>
          <w:sz w:val="21"/>
          <w:szCs w:val="21"/>
          <w:lang w:val="en-US" w:eastAsia="zh-CN"/>
        </w:rPr>
        <w:t>GF 0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的配置模式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192.168.1.1 255.255.255.0</w:t>
      </w:r>
      <w:r>
        <w:rPr>
          <w:rFonts w:hint="eastAsia"/>
          <w:sz w:val="21"/>
          <w:szCs w:val="21"/>
        </w:rPr>
        <w:t xml:space="preserve">  !配置接口F1/0的IP地址。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 no shutdown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！开启路由器的接口f1/0</w:t>
      </w:r>
    </w:p>
    <w:p>
      <w:pPr>
        <w:rPr>
          <w:rFonts w:hint="eastAsia" w:eastAsia="宋体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106680</wp:posOffset>
                </wp:positionV>
                <wp:extent cx="288290" cy="266700"/>
                <wp:effectExtent l="14605" t="13970" r="17145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2515" y="8153400"/>
                          <a:ext cx="28829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45pt;margin-top:8.4pt;height:21pt;width:22.7pt;z-index:251659264;v-text-anchor:middle;mso-width-relative:page;mso-height-relative:page;" filled="f" stroked="t" coordsize="21600,21600" o:gfxdata="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CrBCtYAAAAJAQAADwAAAAAAAAABACAAAAAiAAAAZHJzL2Rv&#10;d25yZXYueG1sUEsBAhQAFAAAAAgAh07iQH3KJ9h1AgAA2AQAAA4AAAAAAAAAAQAgAAAAJQEAAGRy&#10;cy9lMm9Eb2MueG1sUEsFBgAAAAAGAAYAWQEAAAw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sz w:val="21"/>
          <w:szCs w:val="21"/>
          <w:lang w:eastAsia="zh-CN"/>
        </w:rPr>
        <w:drawing>
          <wp:inline distT="0" distB="0" distL="114300" distR="114300">
            <wp:extent cx="5273040" cy="296545"/>
            <wp:effectExtent l="0" t="0" r="0" b="8255"/>
            <wp:docPr id="30" name="图片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适当更改接口F1/0的IP地址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7340"/>
            <wp:effectExtent l="0" t="0" r="3175" b="12700"/>
            <wp:docPr id="25" name="图片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 t="4937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第三步：在路由器RouterA上配置路由器串行口的时钟频率。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RouterA(config)#interface serial 2/0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！进入串行口s2/0的配置模式。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>2.16.1.1 255.255.255.0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RouterA(config-if)#clock rate 64000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！配置RouterA的时钟频率(DCE)</w:t>
      </w:r>
    </w:p>
    <w:p>
      <w:pPr>
        <w:ind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RouterA(config-if)#no shutdown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!开启s2/0端口</w:t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5000625" cy="628650"/>
            <wp:effectExtent l="0" t="0" r="13335" b="11430"/>
            <wp:docPr id="26" name="图片 2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显示路由器RouterA的接口配置信息(推荐)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 2/0</w:t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1061085</wp:posOffset>
                </wp:positionV>
                <wp:extent cx="288290" cy="266700"/>
                <wp:effectExtent l="14605" t="13970" r="17145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pt;margin-top:83.55pt;height:21pt;width:22.7pt;z-index:251660288;v-text-anchor:middle;mso-width-relative:page;mso-height-relative:page;" filled="f" stroked="t" coordsize="21600,21600" o:gfxdata="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j/UdoAAAALAQAADwAAAAAAAAABACAAAAAiAAAAZHJzL2Rvd25yZXYu&#10;eG1sUEsBAhQAFAAAAAgAh07iQNjr/A5rAgAAzAQAAA4AAAAAAAAAAQAgAAAAKQ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5271135" cy="1617345"/>
            <wp:effectExtent l="0" t="0" r="1905" b="13335"/>
            <wp:docPr id="27" name="图片 2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5270500" cy="3921760"/>
            <wp:effectExtent l="0" t="0" r="2540" b="10160"/>
            <wp:docPr id="28" name="图片 28" descr="9bdb8fb129826b5c116c6a6d7532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bdb8fb129826b5c116c6a6d7532a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第四步：在路由器RouterA上配置静态NAT映射。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RouterA(config)#ip nat inside source static 192.168.1.2  200.100.10.1  ！定义静态映射一一匹配,将内网IP 192.168.1.2 映射到IP 200.100.10.1 </w:t>
      </w:r>
      <w:r>
        <w:rPr>
          <w:rFonts w:hint="eastAsia"/>
          <w:b/>
          <w:sz w:val="21"/>
          <w:szCs w:val="21"/>
          <w:lang w:eastAsia="zh-CN"/>
        </w:rPr>
        <w:t>。一对一转换。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RouterA(config-if)#ip nat inside   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！定义内部接口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RouterA(config)#interface serial 2/0  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RouterA(config-if)#ip nat outside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！定义外部接口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RouterA(config-if)#exit</w:t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!返回到全局模式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RouterA(config)#ip route 0.0.0.0  0.0.0.0 ser 2/0   !配置静态路由</w:t>
      </w:r>
      <w:r>
        <w:rPr>
          <w:rFonts w:hint="eastAsia"/>
          <w:b/>
          <w:sz w:val="21"/>
          <w:szCs w:val="21"/>
          <w:lang w:eastAsia="zh-CN"/>
        </w:rPr>
        <w:t>（默认路由）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5088890</wp:posOffset>
                </wp:positionH>
                <wp:positionV relativeFrom="paragraph">
                  <wp:posOffset>144780</wp:posOffset>
                </wp:positionV>
                <wp:extent cx="288290" cy="266700"/>
                <wp:effectExtent l="14605" t="13970" r="1714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7pt;margin-top:11.4pt;height:21pt;width:22.7pt;z-index:251662336;v-text-anchor:middle;mso-width-relative:page;mso-height-relative:page;" filled="f" stroked="t" coordsize="21600,21600" o:gfxdata="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Xd2l1wAAAAkBAAAPAAAAAAAAAAEAIAAAACIAAABkcnMvZG93bnJldi54bWxQ&#10;SwECFAAUAAAACACHTuJA6FWXz2oCAADMBAAADgAAAAAAAAABACAAAAAmAQAAZHJzL2Uyb0RvYy54&#10;bWxQSwUGAAAAAAYABgBZAQAAAg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144780</wp:posOffset>
                </wp:positionV>
                <wp:extent cx="288290" cy="266700"/>
                <wp:effectExtent l="14605" t="13970" r="17145" b="241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pt;margin-top:11.4pt;height:21pt;width:22.7pt;z-index:251661312;v-text-anchor:middle;mso-width-relative:page;mso-height-relative:page;" filled="f" stroked="t" coordsize="21600,21600" o:gfxdata="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XJgxNgAAAAJAQAADwAAAAAAAAABACAAAAAiAAAAZHJzL2Rvd25yZXYueG1s&#10;UEsBAhQAFAAAAAgAh07iQNBekC5qAgAAzAQAAA4AAAAAAAAAAQAgAAAAJwEAAGRycy9lMm9Eb2Mu&#10;eG1sUEsFBgAAAAAGAAYAWQEAAAM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21"/>
          <w:szCs w:val="21"/>
        </w:rPr>
        <w:t>RouterA(config)#exit</w:t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5274310" cy="187960"/>
            <wp:effectExtent l="0" t="0" r="13970" b="10160"/>
            <wp:docPr id="29" name="图片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4029075" cy="933450"/>
            <wp:effectExtent l="0" t="0" r="9525" b="11430"/>
            <wp:docPr id="35" name="图片 3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drawing>
          <wp:inline distT="0" distB="0" distL="114300" distR="114300">
            <wp:extent cx="3752850" cy="361950"/>
            <wp:effectExtent l="0" t="0" r="11430" b="3810"/>
            <wp:docPr id="36" name="图片 3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第五步：在路由器RouterB上配置路由器串行口的IP地址。</w:t>
      </w:r>
    </w:p>
    <w:p>
      <w:pPr>
        <w:ind w:left="420" w:leftChars="200" w:firstLine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RouterB(config)#interface serial 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 xml:space="preserve">  ！进入串行口s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的配置模式。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172.16.1.2 255.255.255.0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RouterB(config-if)#end !返回到特权模式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029200" cy="838200"/>
            <wp:effectExtent l="0" t="0" r="0" b="0"/>
            <wp:docPr id="37" name="图片 3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第六步：在路由器RouterB上配置路由器F1/0的IP地址。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RouterB(config-if)#ip address 10.10.10.1 255.255.255.0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RouterB(config-if)#no shutdown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RouterB(config-if)#exit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2" w:firstLineChars="20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RouterB(config)#ip route 0.0.0.0  0.0.0.0 ser 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/</w:t>
      </w:r>
      <w:r>
        <w:rPr>
          <w:rFonts w:hint="eastAsia"/>
          <w:b/>
          <w:sz w:val="21"/>
          <w:szCs w:val="21"/>
          <w:lang w:val="en-US" w:eastAsia="zh-CN"/>
        </w:rPr>
        <w:t>0</w:t>
      </w:r>
      <w:r>
        <w:rPr>
          <w:rFonts w:hint="eastAsia"/>
          <w:b/>
          <w:sz w:val="21"/>
          <w:szCs w:val="21"/>
        </w:rPr>
        <w:t xml:space="preserve">  !配置静态默认路由</w:t>
      </w:r>
    </w:p>
    <w:p>
      <w:pPr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drawing>
          <wp:inline distT="0" distB="0" distL="114300" distR="114300">
            <wp:extent cx="5271770" cy="739140"/>
            <wp:effectExtent l="0" t="0" r="1270" b="7620"/>
            <wp:docPr id="38" name="图片 3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显示路由器Router</w:t>
      </w:r>
      <w:r>
        <w:rPr>
          <w:rFonts w:hint="eastAsia"/>
          <w:b/>
          <w:sz w:val="21"/>
          <w:szCs w:val="21"/>
          <w:lang w:val="en-US" w:eastAsia="zh-CN"/>
        </w:rPr>
        <w:t>B</w:t>
      </w:r>
      <w:r>
        <w:rPr>
          <w:rFonts w:hint="eastAsia"/>
          <w:b/>
          <w:sz w:val="21"/>
          <w:szCs w:val="21"/>
        </w:rPr>
        <w:t>的接口配置信息(推荐)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</w:rPr>
        <w:t xml:space="preserve">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eastAsia"/>
          <w:sz w:val="21"/>
          <w:szCs w:val="21"/>
        </w:rPr>
        <w:t>#show interface serial  2/0</w:t>
      </w: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5271135" cy="1414145"/>
            <wp:effectExtent l="0" t="0" r="1905" b="3175"/>
            <wp:docPr id="2" name="图片 2" descr="01749aa54e0195169afc09f42620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749aa54e0195169afc09f426208b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1"/>
          <w:szCs w:val="21"/>
          <w:lang w:val="en-US" w:eastAsia="zh-CN"/>
        </w:rPr>
      </w:pPr>
      <w:r>
        <w:rPr>
          <w:rFonts w:hint="default"/>
          <w:b/>
          <w:sz w:val="21"/>
          <w:szCs w:val="21"/>
          <w:lang w:val="en-US" w:eastAsia="zh-CN"/>
        </w:rPr>
        <w:drawing>
          <wp:inline distT="0" distB="0" distL="114300" distR="114300">
            <wp:extent cx="5269865" cy="3839845"/>
            <wp:effectExtent l="0" t="0" r="3175" b="635"/>
            <wp:docPr id="4" name="图片 4" descr="3990d5cb936206e2f25a35a1cc17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90d5cb936206e2f25a35a1cc17f1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1"/>
          <w:szCs w:val="21"/>
          <w:lang w:val="en-US" w:eastAsia="zh-CN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第七步：验证测试前的PC配置</w:t>
      </w:r>
    </w:p>
    <w:p>
      <w:pPr>
        <w:numPr>
          <w:ilvl w:val="0"/>
          <w:numId w:val="4"/>
        </w:numPr>
        <w:ind w:left="-72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将PC1，PC2的TCP/IP协议配置成如上图的配置。</w:t>
      </w:r>
    </w:p>
    <w:p>
      <w:pPr>
        <w:numPr>
          <w:ilvl w:val="0"/>
          <w:numId w:val="4"/>
        </w:numPr>
        <w:ind w:left="-72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在PC2上建立WWW网站</w:t>
      </w:r>
      <w:r>
        <w:rPr>
          <w:rFonts w:hint="eastAsia"/>
          <w:b w:val="0"/>
          <w:bCs/>
          <w:sz w:val="21"/>
          <w:szCs w:val="21"/>
          <w:lang w:eastAsia="zh-CN"/>
        </w:rPr>
        <w:t>（即一台能被内网访问的外网主机）</w:t>
      </w:r>
    </w:p>
    <w:p>
      <w:pPr>
        <w:numPr>
          <w:ilvl w:val="0"/>
          <w:numId w:val="4"/>
        </w:numPr>
        <w:ind w:left="-720" w:leftChars="0" w:firstLine="114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PC1访问PC2上的网站如：</w:t>
      </w:r>
      <w:r>
        <w:rPr>
          <w:b w:val="0"/>
          <w:bCs/>
          <w:sz w:val="21"/>
          <w:szCs w:val="21"/>
        </w:rPr>
        <w:fldChar w:fldCharType="begin"/>
      </w:r>
      <w:r>
        <w:rPr>
          <w:b w:val="0"/>
          <w:bCs/>
          <w:sz w:val="21"/>
          <w:szCs w:val="21"/>
        </w:rPr>
        <w:instrText xml:space="preserve"> HYPERLINK "</w:instrText>
      </w:r>
      <w:r>
        <w:rPr>
          <w:rFonts w:hint="eastAsia"/>
          <w:b w:val="0"/>
          <w:bCs/>
          <w:sz w:val="21"/>
          <w:szCs w:val="21"/>
        </w:rPr>
        <w:instrText xml:space="preserve">http://10.10.10.4</w:instrText>
      </w:r>
      <w:r>
        <w:rPr>
          <w:b w:val="0"/>
          <w:bCs/>
          <w:sz w:val="21"/>
          <w:szCs w:val="21"/>
        </w:rPr>
        <w:instrText xml:space="preserve">" </w:instrText>
      </w:r>
      <w:r>
        <w:rPr>
          <w:b w:val="0"/>
          <w:bCs/>
          <w:sz w:val="21"/>
          <w:szCs w:val="21"/>
        </w:rPr>
        <w:fldChar w:fldCharType="separate"/>
      </w:r>
      <w:r>
        <w:rPr>
          <w:rStyle w:val="5"/>
          <w:rFonts w:hint="eastAsia"/>
          <w:b w:val="0"/>
          <w:bCs/>
          <w:sz w:val="21"/>
          <w:szCs w:val="21"/>
        </w:rPr>
        <w:t>http://10.10.10.4</w:t>
      </w:r>
      <w:r>
        <w:rPr>
          <w:b w:val="0"/>
          <w:bCs/>
          <w:sz w:val="21"/>
          <w:szCs w:val="21"/>
        </w:rPr>
        <w:fldChar w:fldCharType="end"/>
      </w:r>
    </w:p>
    <w:p>
      <w:pPr>
        <w:numPr>
          <w:ilvl w:val="0"/>
          <w:numId w:val="5"/>
        </w:numPr>
        <w:ind w:left="420" w:leftChars="0" w:firstLineChar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</w:rPr>
        <w:t>在PC2上用Sniffer或Ethereal 捕获帧，并查看源IP和目的IP，从而验证NAT转换是否生效。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实验中我们搭建的网站为</w:t>
      </w:r>
      <w:r>
        <w:rPr>
          <w:rFonts w:hint="eastAsia"/>
          <w:b w:val="0"/>
          <w:bCs/>
          <w:color w:val="auto"/>
          <w:sz w:val="21"/>
          <w:szCs w:val="21"/>
          <w:u w:val="none"/>
        </w:rPr>
        <w:t>http://10.10.10.</w:t>
      </w:r>
      <w:r>
        <w:rPr>
          <w:rFonts w:hint="eastAsia"/>
          <w:b w:val="0"/>
          <w:bCs/>
          <w:color w:val="auto"/>
          <w:sz w:val="21"/>
          <w:szCs w:val="21"/>
          <w:u w:val="none"/>
          <w:lang w:val="en-US" w:eastAsia="zh-CN"/>
        </w:rPr>
        <w:t>1</w:t>
      </w:r>
      <w:r>
        <w:rPr>
          <w:rFonts w:hint="eastAsia"/>
          <w:b w:val="0"/>
          <w:bCs/>
          <w:sz w:val="21"/>
          <w:szCs w:val="21"/>
          <w:lang w:val="en-US"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通过ping命令，ping 10.10.10.11，发现并不能ping通，在检查防火墙、实际连线等问题后，并不能做出相关解释，但在wireshark上捕获到数据如下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61535" cy="1260475"/>
            <wp:effectExtent l="0" t="0" r="190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上图表明内网IP192.169.1.2已经映射到200.100.10.2，说明NAT网络地址转换成功。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第八步：验证测试</w:t>
      </w:r>
      <w:r>
        <w:rPr>
          <w:rFonts w:hint="eastAsia"/>
          <w:sz w:val="21"/>
          <w:szCs w:val="21"/>
        </w:rPr>
        <w:t>（以下数据只作参考）</w:t>
      </w:r>
    </w:p>
    <w:p>
      <w:pPr>
        <w:ind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how ip nat transulation    ！ 关于NAT的统计数据</w:t>
      </w:r>
    </w:p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Pro Inside global      Inside local       Outside local      Outside global</w:t>
      </w:r>
    </w:p>
    <w:p>
      <w:pPr>
        <w:rPr>
          <w:sz w:val="21"/>
          <w:szCs w:val="21"/>
        </w:rPr>
      </w:pPr>
      <w:r>
        <w:drawing>
          <wp:inline distT="0" distB="0" distL="0" distR="0">
            <wp:extent cx="5241925" cy="385445"/>
            <wp:effectExtent l="0" t="0" r="635" b="1079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NAT技术的运用，一方面是为了解决IPv4地址短缺问题，另一方面还能将机构私有的网络中的多个主机隐藏在一个IP地址后面，起到隐蔽和安全防护的作用。本次实验将</w:t>
      </w:r>
      <w:r>
        <w:rPr>
          <w:rFonts w:hint="default"/>
          <w:bCs/>
          <w:sz w:val="21"/>
          <w:szCs w:val="21"/>
          <w:lang w:val="en-US" w:eastAsia="zh-CN"/>
        </w:rPr>
        <w:t>内网IP</w:t>
      </w:r>
      <w:r>
        <w:rPr>
          <w:rFonts w:hint="eastAsia"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Cs/>
          <w:sz w:val="21"/>
          <w:szCs w:val="21"/>
          <w:lang w:val="en-US" w:eastAsia="zh-CN"/>
        </w:rPr>
        <w:t>192.16</w:t>
      </w:r>
      <w:r>
        <w:rPr>
          <w:rFonts w:hint="eastAsia"/>
          <w:bCs/>
          <w:sz w:val="21"/>
          <w:szCs w:val="21"/>
          <w:lang w:val="en-US" w:eastAsia="zh-CN"/>
        </w:rPr>
        <w:t>9</w:t>
      </w:r>
      <w:r>
        <w:rPr>
          <w:rFonts w:hint="default"/>
          <w:bCs/>
          <w:sz w:val="21"/>
          <w:szCs w:val="21"/>
          <w:lang w:val="en-US" w:eastAsia="zh-CN"/>
        </w:rPr>
        <w:t>.1.2 映射到IP 200.100.10.</w:t>
      </w:r>
      <w:r>
        <w:rPr>
          <w:rFonts w:hint="eastAsia"/>
          <w:bCs/>
          <w:sz w:val="21"/>
          <w:szCs w:val="21"/>
          <w:lang w:val="en-US" w:eastAsia="zh-CN"/>
        </w:rPr>
        <w:t>2，从而将内网IP隐藏起来，其他主机通过外网访问时只能获知到公网IP 200.100.10.2</w:t>
      </w:r>
      <w:bookmarkStart w:id="0" w:name="_GoBack"/>
      <w:bookmarkEnd w:id="0"/>
      <w:r>
        <w:rPr>
          <w:rFonts w:hint="eastAsia"/>
          <w:bCs/>
          <w:sz w:val="21"/>
          <w:szCs w:val="21"/>
          <w:lang w:val="en-US" w:eastAsia="zh-CN"/>
        </w:rPr>
        <w:t>. 通过实验，初步认识了静态NAT的配置过程。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2C1CDC"/>
    <w:multiLevelType w:val="singleLevel"/>
    <w:tmpl w:val="E52C1C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AAB7DE"/>
    <w:multiLevelType w:val="singleLevel"/>
    <w:tmpl w:val="F7AAB7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C"/>
    <w:multiLevelType w:val="singleLevel"/>
    <w:tmpl w:val="0000000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-295" w:hanging="425"/>
      </w:pPr>
      <w:rPr>
        <w:rFonts w:hint="default"/>
      </w:rPr>
    </w:lvl>
  </w:abstractNum>
  <w:abstractNum w:abstractNumId="3">
    <w:nsid w:val="1E55F1F0"/>
    <w:multiLevelType w:val="singleLevel"/>
    <w:tmpl w:val="1E55F1F0"/>
    <w:lvl w:ilvl="0" w:tentative="0">
      <w:start w:val="4"/>
      <w:numFmt w:val="decimal"/>
      <w:suff w:val="space"/>
      <w:lvlText w:val="%1）"/>
      <w:lvlJc w:val="left"/>
      <w:pPr>
        <w:ind w:left="420"/>
      </w:pPr>
      <w:rPr>
        <w:rFonts w:hint="default"/>
        <w:b w:val="0"/>
        <w:bCs w:val="0"/>
      </w:rPr>
    </w:lvl>
  </w:abstractNum>
  <w:abstractNum w:abstractNumId="4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33E47"/>
    <w:rsid w:val="676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2021-11-21T11:57:00Z</dcterms:created>
  <dc:creator>86150</dc:creator>
  <cp:lastModifiedBy>宝藏女孩</cp:lastModifiedBy>
  <dcterms:modified xsi:type="dcterms:W3CDTF">2021-11-22T12:14:47Z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A41DD40E73774EADB8911B6F623A80A5</vt:lpwstr>
  </property>
</Properties>
</file>