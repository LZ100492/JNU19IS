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sz w:val="44"/>
          <w:szCs w:val="44"/>
        </w:rPr>
      </w:pPr>
      <w:r>
        <w:rPr>
          <w:rFonts w:eastAsia="楷体_GB2312"/>
          <w:b/>
          <w:sz w:val="44"/>
          <w:szCs w:val="44"/>
        </w:rPr>
        <w:t>暨南大学本科实验报告专用纸</w:t>
      </w:r>
    </w:p>
    <w:p>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计算机网络实验</w:t>
      </w:r>
      <w:r>
        <w:rPr>
          <w:rFonts w:hint="eastAsia"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hint="eastAsia" w:eastAsia="楷体_GB2312"/>
          <w:sz w:val="28"/>
          <w:szCs w:val="28"/>
          <w:u w:val="single"/>
          <w:lang w:val="en-US" w:eastAsia="zh-CN"/>
        </w:rPr>
        <w:t>潘冰</w:t>
      </w:r>
      <w:r>
        <w:rPr>
          <w:rFonts w:eastAsia="楷体_GB2312"/>
          <w:sz w:val="28"/>
          <w:szCs w:val="28"/>
          <w:u w:val="single"/>
        </w:rPr>
        <w:t xml:space="preserve">     </w:t>
      </w:r>
      <w:r>
        <w:rPr>
          <w:rFonts w:hint="eastAsia" w:eastAsia="楷体_GB2312"/>
          <w:sz w:val="28"/>
          <w:szCs w:val="28"/>
          <w:u w:val="single"/>
        </w:rPr>
        <w:t xml:space="preserve"> </w:t>
      </w:r>
      <w:r>
        <w:rPr>
          <w:rFonts w:eastAsia="楷体_GB2312"/>
          <w:sz w:val="28"/>
          <w:szCs w:val="28"/>
        </w:rPr>
        <w:t>成绩</w:t>
      </w:r>
      <w:r>
        <w:rPr>
          <w:rFonts w:eastAsia="楷体_GB2312"/>
          <w:sz w:val="28"/>
          <w:szCs w:val="28"/>
          <w:u w:val="single"/>
        </w:rPr>
        <w:t xml:space="preserve">    </w:t>
      </w:r>
      <w:r>
        <w:rPr>
          <w:rFonts w:hint="eastAsia" w:eastAsia="楷体_GB2312"/>
          <w:sz w:val="28"/>
          <w:szCs w:val="28"/>
          <w:u w:val="single"/>
        </w:rPr>
        <w:t xml:space="preserve"> </w:t>
      </w:r>
      <w:r>
        <w:rPr>
          <w:rFonts w:eastAsia="楷体_GB2312"/>
          <w:sz w:val="28"/>
          <w:szCs w:val="28"/>
          <w:u w:val="single"/>
        </w:rPr>
        <w:t xml:space="preserve">   </w:t>
      </w:r>
    </w:p>
    <w:p>
      <w:pPr>
        <w:spacing w:line="420" w:lineRule="exact"/>
        <w:rPr>
          <w:rFonts w:eastAsia="楷体_GB2312"/>
          <w:sz w:val="28"/>
          <w:szCs w:val="28"/>
        </w:rPr>
      </w:pPr>
      <w:r>
        <w:rPr>
          <w:rFonts w:eastAsia="楷体_GB2312"/>
          <w:sz w:val="28"/>
          <w:szCs w:val="28"/>
        </w:rPr>
        <w:t>实验项目名称</w:t>
      </w:r>
      <w:r>
        <w:rPr>
          <w:rFonts w:hint="eastAsia" w:eastAsia="楷体_GB2312"/>
          <w:sz w:val="28"/>
          <w:szCs w:val="28"/>
          <w:u w:val="single"/>
        </w:rPr>
        <w:t xml:space="preserve">   </w:t>
      </w:r>
      <w:r>
        <w:rPr>
          <w:rFonts w:hint="eastAsia" w:eastAsia="楷体_GB2312"/>
          <w:sz w:val="28"/>
          <w:szCs w:val="28"/>
          <w:u w:val="single"/>
          <w:lang w:val="en-US" w:eastAsia="zh-CN"/>
        </w:rPr>
        <w:t>OSPF路由协议配置</w:t>
      </w:r>
      <w:r>
        <w:rPr>
          <w:rFonts w:hint="eastAsia" w:eastAsia="楷体_GB2312"/>
          <w:sz w:val="28"/>
          <w:szCs w:val="28"/>
          <w:u w:val="single"/>
        </w:rPr>
        <w:t xml:space="preserve"> </w:t>
      </w:r>
      <w:r>
        <w:rPr>
          <w:rFonts w:hint="eastAsia" w:eastAsia="楷体_GB2312"/>
          <w:sz w:val="28"/>
          <w:szCs w:val="28"/>
          <w:u w:val="single"/>
          <w:lang w:val="en-US" w:eastAsia="zh-CN"/>
        </w:rPr>
        <w:t xml:space="preserve"> </w:t>
      </w:r>
      <w:r>
        <w:rPr>
          <w:rFonts w:eastAsia="楷体_GB2312"/>
          <w:sz w:val="28"/>
          <w:szCs w:val="28"/>
          <w:u w:val="single"/>
        </w:rPr>
        <w:t xml:space="preserve"> </w:t>
      </w:r>
      <w:r>
        <w:rPr>
          <w:rFonts w:eastAsia="楷体_GB2312"/>
          <w:sz w:val="28"/>
          <w:szCs w:val="28"/>
        </w:rPr>
        <w:t>实验项目编号</w:t>
      </w:r>
      <w:r>
        <w:rPr>
          <w:rFonts w:eastAsia="楷体_GB2312"/>
          <w:sz w:val="28"/>
          <w:szCs w:val="28"/>
          <w:u w:val="single"/>
        </w:rPr>
        <w:t xml:space="preserve"> </w:t>
      </w:r>
      <w:r>
        <w:rPr>
          <w:rFonts w:hint="eastAsia" w:eastAsia="楷体_GB2312"/>
          <w:sz w:val="28"/>
          <w:szCs w:val="28"/>
          <w:u w:val="single"/>
          <w:lang w:val="en-US" w:eastAsia="zh-CN"/>
        </w:rPr>
        <w:t xml:space="preserve">   9</w:t>
      </w:r>
      <w:r>
        <w:rPr>
          <w:rFonts w:hint="eastAsia" w:eastAsia="楷体_GB2312"/>
          <w:sz w:val="28"/>
          <w:szCs w:val="28"/>
          <w:u w:val="single"/>
        </w:rPr>
        <w:t xml:space="preserve">    </w:t>
      </w:r>
      <w:r>
        <w:rPr>
          <w:rFonts w:eastAsia="楷体_GB2312"/>
          <w:sz w:val="28"/>
          <w:szCs w:val="28"/>
          <w:u w:val="single"/>
        </w:rPr>
        <w:t xml:space="preserve"> </w:t>
      </w:r>
    </w:p>
    <w:p>
      <w:pPr>
        <w:numPr>
          <w:ins w:id="0" w:author="MC SYSTEM" w:date="2006-06-11T14:06:00Z"/>
        </w:numPr>
        <w:spacing w:line="420" w:lineRule="exact"/>
        <w:rPr>
          <w:rFonts w:eastAsia="楷体_GB2312"/>
          <w:sz w:val="28"/>
          <w:szCs w:val="28"/>
          <w:u w:val="single"/>
        </w:rPr>
      </w:pPr>
      <w:r>
        <w:rPr>
          <w:rFonts w:eastAsia="楷体_GB2312"/>
          <w:sz w:val="28"/>
          <w:szCs w:val="28"/>
        </w:rPr>
        <w:t>实验项目类型</w:t>
      </w:r>
      <w:r>
        <w:rPr>
          <w:rFonts w:eastAsia="楷体_GB2312"/>
          <w:sz w:val="28"/>
          <w:szCs w:val="28"/>
          <w:u w:val="single"/>
        </w:rPr>
        <w:t xml:space="preserve"> </w:t>
      </w:r>
      <w:r>
        <w:rPr>
          <w:rFonts w:hint="eastAsia" w:eastAsia="楷体_GB2312"/>
          <w:sz w:val="28"/>
          <w:szCs w:val="28"/>
          <w:u w:val="single"/>
        </w:rPr>
        <w:t>验证</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r>
        <w:rPr>
          <w:rFonts w:hint="eastAsia" w:eastAsia="楷体_GB2312"/>
          <w:sz w:val="28"/>
          <w:szCs w:val="28"/>
          <w:u w:val="single"/>
          <w:lang w:val="en-US" w:eastAsia="zh-CN"/>
        </w:rPr>
        <w:t>计算机网络实验室</w:t>
      </w:r>
      <w:r>
        <w:rPr>
          <w:rFonts w:eastAsia="楷体_GB2312"/>
          <w:sz w:val="28"/>
          <w:szCs w:val="28"/>
          <w:u w:val="single"/>
        </w:rPr>
        <w:t xml:space="preserve"> </w:t>
      </w:r>
      <w:r>
        <w:rPr>
          <w:rFonts w:eastAsia="楷体_GB2312"/>
          <w:sz w:val="28"/>
          <w:szCs w:val="28"/>
        </w:rPr>
        <w:t>学院</w:t>
      </w:r>
      <w:r>
        <w:rPr>
          <w:rFonts w:eastAsia="楷体_GB2312"/>
          <w:sz w:val="28"/>
          <w:szCs w:val="28"/>
          <w:u w:val="single"/>
        </w:rPr>
        <w:t xml:space="preserve"> </w:t>
      </w:r>
      <w:r>
        <w:rPr>
          <w:rFonts w:hint="eastAsia" w:eastAsia="楷体_GB2312"/>
          <w:sz w:val="28"/>
          <w:szCs w:val="28"/>
          <w:u w:val="single"/>
          <w:lang w:val="en-US" w:eastAsia="zh-CN"/>
        </w:rPr>
        <w:t>智科院</w:t>
      </w:r>
      <w:r>
        <w:rPr>
          <w:rFonts w:eastAsia="楷体_GB2312"/>
          <w:sz w:val="28"/>
          <w:szCs w:val="28"/>
          <w:u w:val="single"/>
        </w:rPr>
        <w:t xml:space="preserve"> </w:t>
      </w:r>
      <w:r>
        <w:rPr>
          <w:rFonts w:eastAsia="楷体_GB2312"/>
          <w:sz w:val="28"/>
          <w:szCs w:val="28"/>
        </w:rPr>
        <w:t>专业</w:t>
      </w:r>
      <w:r>
        <w:rPr>
          <w:rFonts w:hint="eastAsia" w:eastAsia="楷体_GB2312"/>
          <w:sz w:val="28"/>
          <w:szCs w:val="28"/>
          <w:u w:val="single"/>
          <w:lang w:val="en-US" w:eastAsia="zh-CN"/>
        </w:rPr>
        <w:t>信息安全</w:t>
      </w:r>
      <w:r>
        <w:rPr>
          <w:rFonts w:eastAsia="楷体_GB2312"/>
          <w:sz w:val="28"/>
          <w:szCs w:val="28"/>
          <w:u w:val="single"/>
        </w:rPr>
        <w:t xml:space="preserve">   </w:t>
      </w:r>
      <w:r>
        <w:rPr>
          <w:rFonts w:eastAsia="楷体_GB2312"/>
          <w:sz w:val="28"/>
          <w:szCs w:val="28"/>
        </w:rPr>
        <w:t xml:space="preserve">  </w:t>
      </w:r>
    </w:p>
    <w:p>
      <w:pPr>
        <w:spacing w:line="420" w:lineRule="exact"/>
        <w:ind w:left="280" w:hanging="280" w:hangingChars="100"/>
        <w:rPr>
          <w:rFonts w:hint="eastAsia" w:eastAsia="楷体_GB2312"/>
          <w:sz w:val="28"/>
          <w:szCs w:val="28"/>
        </w:rPr>
      </w:pPr>
      <w:r>
        <w:rPr>
          <w:rFonts w:eastAsia="楷体_GB2312"/>
          <w:sz w:val="28"/>
          <w:szCs w:val="28"/>
        </w:rPr>
        <w:t>学生姓名</w:t>
      </w:r>
      <w:r>
        <w:rPr>
          <w:rFonts w:eastAsia="楷体_GB2312"/>
          <w:sz w:val="28"/>
          <w:szCs w:val="28"/>
          <w:u w:val="single"/>
        </w:rPr>
        <w:t xml:space="preserve">  </w:t>
      </w:r>
      <w:r>
        <w:rPr>
          <w:rFonts w:hint="eastAsia" w:eastAsia="楷体_GB2312"/>
          <w:sz w:val="28"/>
          <w:szCs w:val="28"/>
          <w:u w:val="single"/>
          <w:lang w:val="en-US" w:eastAsia="zh-CN"/>
        </w:rPr>
        <w:t>梁峻铭</w:t>
      </w:r>
      <w:r>
        <w:rPr>
          <w:rFonts w:hint="eastAsia" w:eastAsia="楷体_GB2312"/>
          <w:sz w:val="28"/>
          <w:szCs w:val="28"/>
          <w:u w:val="single"/>
        </w:rPr>
        <w:t xml:space="preserve"> </w:t>
      </w:r>
      <w:r>
        <w:rPr>
          <w:rFonts w:hint="eastAsia" w:eastAsia="楷体_GB2312"/>
          <w:sz w:val="28"/>
          <w:szCs w:val="28"/>
          <w:u w:val="single"/>
          <w:lang w:val="en-US" w:eastAsia="zh-CN"/>
        </w:rPr>
        <w:t xml:space="preserve"> </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hint="eastAsia" w:eastAsia="楷体_GB2312"/>
          <w:sz w:val="28"/>
          <w:szCs w:val="28"/>
          <w:u w:val="single"/>
          <w:lang w:val="en-US" w:eastAsia="zh-CN"/>
        </w:rPr>
        <w:t xml:space="preserve"> </w:t>
      </w:r>
      <w:r>
        <w:rPr>
          <w:rFonts w:eastAsia="楷体_GB2312"/>
          <w:sz w:val="28"/>
          <w:szCs w:val="28"/>
          <w:u w:val="single"/>
        </w:rPr>
        <w:t xml:space="preserve"> </w:t>
      </w:r>
      <w:r>
        <w:rPr>
          <w:rFonts w:hint="eastAsia" w:eastAsia="楷体_GB2312"/>
          <w:sz w:val="28"/>
          <w:szCs w:val="28"/>
          <w:u w:val="single"/>
          <w:lang w:val="en-US" w:eastAsia="zh-CN"/>
        </w:rPr>
        <w:t>2019051103</w:t>
      </w:r>
      <w:r>
        <w:rPr>
          <w:rFonts w:eastAsia="楷体_GB2312"/>
          <w:sz w:val="28"/>
          <w:szCs w:val="28"/>
          <w:u w:val="single"/>
        </w:rPr>
        <w:t xml:space="preserve"> </w:t>
      </w:r>
      <w:r>
        <w:rPr>
          <w:rFonts w:hint="eastAsia" w:eastAsia="楷体_GB2312"/>
          <w:sz w:val="28"/>
          <w:szCs w:val="28"/>
          <w:u w:val="single"/>
          <w:lang w:val="en-US" w:eastAsia="zh-CN"/>
        </w:rPr>
        <w:t xml:space="preserve"> </w:t>
      </w:r>
      <w:r>
        <w:rPr>
          <w:rFonts w:eastAsia="楷体_GB2312"/>
          <w:sz w:val="28"/>
          <w:szCs w:val="28"/>
        </w:rPr>
        <w:t>实验时间</w:t>
      </w:r>
      <w:r>
        <w:rPr>
          <w:rFonts w:hint="eastAsia" w:eastAsia="楷体_GB2312"/>
          <w:sz w:val="28"/>
          <w:szCs w:val="28"/>
          <w:u w:val="single"/>
        </w:rPr>
        <w:t xml:space="preserve"> </w:t>
      </w:r>
      <w:r>
        <w:rPr>
          <w:rFonts w:hint="eastAsia" w:eastAsia="楷体_GB2312"/>
          <w:sz w:val="28"/>
          <w:szCs w:val="28"/>
          <w:u w:val="single"/>
          <w:lang w:val="en-US" w:eastAsia="zh-CN"/>
        </w:rPr>
        <w:t>2021</w:t>
      </w:r>
      <w:r>
        <w:rPr>
          <w:rFonts w:hint="eastAsia" w:eastAsia="楷体_GB2312"/>
          <w:sz w:val="28"/>
          <w:szCs w:val="28"/>
          <w:u w:val="single"/>
        </w:rPr>
        <w:t xml:space="preserve"> </w:t>
      </w:r>
      <w:r>
        <w:rPr>
          <w:rFonts w:eastAsia="楷体_GB2312"/>
          <w:sz w:val="28"/>
          <w:szCs w:val="28"/>
        </w:rPr>
        <w:t>年</w:t>
      </w:r>
      <w:r>
        <w:rPr>
          <w:rFonts w:hint="eastAsia" w:eastAsia="楷体_GB2312"/>
          <w:sz w:val="28"/>
          <w:szCs w:val="28"/>
          <w:u w:val="single"/>
        </w:rPr>
        <w:t xml:space="preserve"> </w:t>
      </w:r>
      <w:r>
        <w:rPr>
          <w:rFonts w:hint="eastAsia" w:eastAsia="楷体_GB2312"/>
          <w:sz w:val="28"/>
          <w:szCs w:val="28"/>
          <w:u w:val="single"/>
          <w:lang w:val="en-US" w:eastAsia="zh-CN"/>
        </w:rPr>
        <w:t>12</w:t>
      </w:r>
      <w:r>
        <w:rPr>
          <w:rFonts w:hint="eastAsia" w:eastAsia="楷体_GB2312"/>
          <w:sz w:val="28"/>
          <w:szCs w:val="28"/>
          <w:u w:val="single"/>
        </w:rPr>
        <w:t xml:space="preserve"> </w:t>
      </w:r>
      <w:r>
        <w:rPr>
          <w:rFonts w:eastAsia="楷体_GB2312"/>
          <w:sz w:val="28"/>
          <w:szCs w:val="28"/>
        </w:rPr>
        <w:t>月</w:t>
      </w:r>
      <w:r>
        <w:rPr>
          <w:rFonts w:hint="eastAsia" w:eastAsia="楷体_GB2312"/>
          <w:sz w:val="28"/>
          <w:szCs w:val="28"/>
          <w:u w:val="single"/>
        </w:rPr>
        <w:t xml:space="preserve">  </w:t>
      </w:r>
      <w:r>
        <w:rPr>
          <w:rFonts w:hint="eastAsia" w:eastAsia="楷体_GB2312"/>
          <w:sz w:val="28"/>
          <w:szCs w:val="28"/>
          <w:u w:val="single"/>
          <w:lang w:val="en-US" w:eastAsia="zh-CN"/>
        </w:rPr>
        <w:t xml:space="preserve">2 </w:t>
      </w:r>
      <w:r>
        <w:rPr>
          <w:rFonts w:hint="eastAsia" w:eastAsia="楷体_GB2312"/>
          <w:sz w:val="28"/>
          <w:szCs w:val="28"/>
          <w:u w:val="single"/>
        </w:rPr>
        <w:t xml:space="preserve"> </w:t>
      </w:r>
      <w:r>
        <w:rPr>
          <w:rFonts w:eastAsia="楷体_GB2312"/>
          <w:sz w:val="28"/>
          <w:szCs w:val="28"/>
        </w:rPr>
        <w:t>日</w:t>
      </w:r>
      <w:r>
        <w:rPr>
          <w:rFonts w:hint="eastAsia" w:eastAsia="楷体_GB2312"/>
          <w:sz w:val="28"/>
          <w:szCs w:val="28"/>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281" w:leftChars="0" w:hanging="281"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实验目的</w:t>
      </w:r>
    </w:p>
    <w:p>
      <w:pPr>
        <w:numPr>
          <w:ilvl w:val="1"/>
          <w:numId w:val="2"/>
        </w:numPr>
        <w:rPr>
          <w:rFonts w:hint="eastAsia" w:ascii="宋体" w:hAnsi="宋体"/>
          <w:sz w:val="21"/>
          <w:szCs w:val="21"/>
        </w:rPr>
      </w:pPr>
      <w:r>
        <w:rPr>
          <w:rFonts w:hint="eastAsia"/>
          <w:sz w:val="21"/>
          <w:szCs w:val="21"/>
        </w:rPr>
        <w:t>加深对OSPF路由协议工作原理的理解，掌握在路由器（或三层交换机）上配置OSPF的过程 。</w:t>
      </w:r>
    </w:p>
    <w:p>
      <w:pPr>
        <w:numPr>
          <w:ilvl w:val="0"/>
          <w:numId w:val="0"/>
        </w:numPr>
        <w:ind w:left="1080" w:leftChars="0"/>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281" w:leftChars="0" w:hanging="281" w:firstLineChars="0"/>
        <w:textAlignment w:val="auto"/>
        <w:rPr>
          <w:rFonts w:hint="eastAsia"/>
          <w:b/>
          <w:bCs/>
          <w:color w:val="000000"/>
          <w:sz w:val="28"/>
          <w:szCs w:val="28"/>
          <w:lang w:val="en-US" w:eastAsia="zh-CN"/>
        </w:rPr>
      </w:pPr>
      <w:r>
        <w:rPr>
          <w:rFonts w:hint="eastAsia" w:ascii="宋体" w:hAnsi="宋体" w:eastAsia="宋体" w:cs="宋体"/>
          <w:b/>
          <w:bCs/>
          <w:sz w:val="28"/>
          <w:szCs w:val="28"/>
          <w:lang w:val="en-US" w:eastAsia="zh-CN"/>
        </w:rPr>
        <w:t>实验内容</w:t>
      </w:r>
    </w:p>
    <w:p>
      <w:pPr>
        <w:numPr>
          <w:ilvl w:val="1"/>
          <w:numId w:val="2"/>
        </w:numPr>
        <w:rPr>
          <w:rFonts w:hint="eastAsia" w:ascii="宋体" w:hAnsi="宋体"/>
          <w:sz w:val="21"/>
          <w:szCs w:val="21"/>
        </w:rPr>
      </w:pPr>
      <w:r>
        <w:rPr>
          <w:rFonts w:hint="eastAsia"/>
          <w:sz w:val="21"/>
          <w:szCs w:val="21"/>
        </w:rPr>
        <w:t>多区域的划分。</w:t>
      </w:r>
    </w:p>
    <w:p>
      <w:pPr>
        <w:numPr>
          <w:ilvl w:val="1"/>
          <w:numId w:val="2"/>
        </w:numPr>
        <w:rPr>
          <w:rFonts w:hint="eastAsia" w:ascii="宋体" w:hAnsi="宋体"/>
          <w:sz w:val="21"/>
          <w:szCs w:val="21"/>
        </w:rPr>
      </w:pPr>
      <w:r>
        <w:rPr>
          <w:rFonts w:hint="eastAsia"/>
          <w:sz w:val="21"/>
          <w:szCs w:val="21"/>
        </w:rPr>
        <w:t>配置路由器的OSPF协议。</w:t>
      </w:r>
    </w:p>
    <w:p>
      <w:pPr>
        <w:numPr>
          <w:ilvl w:val="1"/>
          <w:numId w:val="2"/>
        </w:numPr>
        <w:rPr>
          <w:rFonts w:hint="eastAsia" w:ascii="宋体" w:hAnsi="宋体"/>
          <w:sz w:val="21"/>
          <w:szCs w:val="21"/>
        </w:rPr>
      </w:pPr>
      <w:r>
        <w:rPr>
          <w:rFonts w:hint="eastAsia"/>
          <w:sz w:val="21"/>
          <w:szCs w:val="21"/>
        </w:rPr>
        <w:t>观察路由表信息。测试网络的连通性。</w:t>
      </w:r>
    </w:p>
    <w:p>
      <w:pPr>
        <w:numPr>
          <w:ilvl w:val="0"/>
          <w:numId w:val="0"/>
        </w:numPr>
        <w:rPr>
          <w:rFonts w:hint="eastAsia"/>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282" w:leftChars="0" w:hanging="281" w:firstLineChars="0"/>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b/>
          <w:bCs/>
          <w:lang w:val="en-US" w:eastAsia="zh-CN"/>
        </w:rPr>
      </w:pPr>
      <w:r>
        <w:rPr>
          <w:rFonts w:hint="eastAsia"/>
          <w:b/>
          <w:bCs/>
          <w:lang w:val="en-US" w:eastAsia="zh-CN"/>
        </w:rPr>
        <w:t>OSPF路由协议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b w:val="0"/>
          <w:bCs w:val="0"/>
          <w:lang w:val="en-US" w:eastAsia="zh-CN"/>
        </w:rPr>
      </w:pPr>
      <w:r>
        <w:rPr>
          <w:rFonts w:hint="eastAsia"/>
          <w:b w:val="0"/>
          <w:bCs w:val="0"/>
          <w:lang w:val="en-US" w:eastAsia="zh-CN"/>
        </w:rPr>
        <w:t>OSPF路由协议是用于网际协议（IP）网络的链路状态路由协议。该协议使用链路状态路由算法的内</w:t>
      </w:r>
      <w:r>
        <w:rPr>
          <w:rFonts w:hint="eastAsia"/>
          <w:b w:val="0"/>
          <w:bCs w:val="0"/>
          <w:lang w:val="en-US" w:eastAsia="zh-CN"/>
        </w:rPr>
        <w:tab/>
        <w:t>部网关协议（IGP），在单一自治系统（AS）内部工作。使用Dijkstra算法计算出到达每一网络的最短</w:t>
      </w:r>
      <w:r>
        <w:rPr>
          <w:rFonts w:hint="eastAsia"/>
          <w:b w:val="0"/>
          <w:bCs w:val="0"/>
          <w:lang w:val="en-US" w:eastAsia="zh-CN"/>
        </w:rPr>
        <w:tab/>
        <w:t>路径，并在检测链路的变化情况（如链路失效）时执行该算法快速收敛到新的无环路拓扑。</w:t>
      </w:r>
    </w:p>
    <w:p>
      <w:pPr>
        <w:numPr>
          <w:ilvl w:val="0"/>
          <w:numId w:val="0"/>
        </w:numPr>
        <w:ind w:left="360" w:leftChars="0"/>
        <w:rPr>
          <w:rFonts w:hint="eastAsia" w:ascii="宋体" w:hAnsi="宋体"/>
          <w:sz w:val="21"/>
          <w:szCs w:val="21"/>
        </w:rPr>
      </w:pPr>
      <w:r>
        <w:rPr>
          <w:rFonts w:hint="eastAsia"/>
          <w:b w:val="0"/>
          <w:bCs w:val="0"/>
          <w:lang w:val="en-US" w:eastAsia="zh-CN"/>
        </w:rPr>
        <w:t>该协议从所有可用的路由器中搜集链路状态（Link-state）信息从而构建该网络的拓扑图，由此决定提交给网际层（Internet Layer）的路由表，最终路由器依据在网际协议数据包中发现的目的IP地址，结合路由表作出转发决策。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b w:val="0"/>
          <w:bCs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282" w:leftChars="0" w:hanging="281" w:firstLineChars="0"/>
        <w:textAlignment w:val="auto"/>
        <w:rPr>
          <w:rFonts w:hint="eastAsia"/>
          <w:b/>
          <w:bCs/>
          <w:color w:val="000000"/>
          <w:sz w:val="28"/>
          <w:szCs w:val="28"/>
          <w:lang w:val="en-US" w:eastAsia="zh-CN"/>
        </w:rPr>
      </w:pPr>
      <w:r>
        <w:rPr>
          <w:rFonts w:hint="eastAsia"/>
          <w:b/>
          <w:bCs/>
          <w:color w:val="000000"/>
          <w:sz w:val="28"/>
          <w:szCs w:val="28"/>
          <w:lang w:val="en-US" w:eastAsia="zh-CN"/>
        </w:rPr>
        <w:t>实验环境</w:t>
      </w:r>
    </w:p>
    <w:p>
      <w:pPr>
        <w:rPr>
          <w:rFonts w:hint="eastAsia" w:ascii="宋体" w:hAnsi="宋体"/>
          <w:b/>
          <w:bCs/>
          <w:sz w:val="21"/>
          <w:szCs w:val="21"/>
        </w:rPr>
      </w:pPr>
      <w:r>
        <w:rPr>
          <w:rFonts w:hint="eastAsia" w:ascii="宋体" w:hAnsi="宋体"/>
          <w:b/>
          <w:bCs/>
          <w:sz w:val="21"/>
          <w:szCs w:val="21"/>
        </w:rPr>
        <w:t>【</w:t>
      </w:r>
      <w:r>
        <w:rPr>
          <w:rFonts w:hint="eastAsia"/>
          <w:b/>
          <w:bCs/>
          <w:sz w:val="21"/>
          <w:szCs w:val="21"/>
        </w:rPr>
        <w:t>实验环境</w:t>
      </w:r>
      <w:r>
        <w:rPr>
          <w:rFonts w:hint="eastAsia" w:ascii="宋体" w:hAnsi="宋体"/>
          <w:b/>
          <w:bCs/>
          <w:sz w:val="21"/>
          <w:szCs w:val="21"/>
        </w:rPr>
        <w:t xml:space="preserve">】 </w:t>
      </w:r>
    </w:p>
    <w:p>
      <w:pPr>
        <w:numPr>
          <w:ilvl w:val="1"/>
          <w:numId w:val="3"/>
        </w:numPr>
        <w:rPr>
          <w:rFonts w:hint="eastAsia"/>
          <w:sz w:val="21"/>
          <w:szCs w:val="21"/>
        </w:rPr>
      </w:pPr>
      <w:r>
        <w:rPr>
          <w:rFonts w:hint="eastAsia" w:ascii="宋体" w:hAnsi="宋体"/>
          <w:b/>
          <w:bCs/>
          <w:sz w:val="21"/>
          <w:szCs w:val="21"/>
        </w:rPr>
        <w:t>实验设备</w:t>
      </w:r>
      <w:r>
        <w:rPr>
          <w:rFonts w:hint="eastAsia" w:ascii="宋体" w:hAnsi="宋体"/>
          <w:bCs/>
          <w:sz w:val="21"/>
          <w:szCs w:val="21"/>
        </w:rPr>
        <w:t>：两台路由器(R2632)</w:t>
      </w:r>
      <w:r>
        <w:rPr>
          <w:rFonts w:hint="eastAsia" w:ascii="宋体" w:hAnsi="宋体"/>
          <w:bCs/>
          <w:sz w:val="21"/>
          <w:szCs w:val="21"/>
          <w:lang w:eastAsia="zh-CN"/>
        </w:rPr>
        <w:t>或三层交换机</w:t>
      </w:r>
      <w:r>
        <w:rPr>
          <w:rFonts w:hint="eastAsia" w:ascii="宋体" w:hAnsi="宋体"/>
          <w:bCs/>
          <w:sz w:val="21"/>
          <w:szCs w:val="21"/>
        </w:rPr>
        <w:t>，两台PC机，</w:t>
      </w:r>
      <w:r>
        <w:rPr>
          <w:rFonts w:hint="eastAsia"/>
          <w:sz w:val="21"/>
          <w:szCs w:val="21"/>
        </w:rPr>
        <w:t>1根V35DCE、1根V35DTE。</w:t>
      </w:r>
    </w:p>
    <w:p>
      <w:pPr>
        <w:numPr>
          <w:ilvl w:val="1"/>
          <w:numId w:val="3"/>
        </w:numPr>
        <w:rPr>
          <w:rFonts w:hint="eastAsia" w:ascii="宋体" w:hAnsi="宋体"/>
          <w:b/>
          <w:bCs/>
          <w:sz w:val="21"/>
          <w:szCs w:val="21"/>
        </w:rPr>
      </w:pPr>
      <w:r>
        <w:rPr>
          <w:rFonts w:hint="eastAsia" w:ascii="宋体" w:hAnsi="宋体"/>
          <w:b/>
          <w:bCs/>
          <w:sz w:val="21"/>
          <w:szCs w:val="21"/>
        </w:rPr>
        <w:t>拓扑结构：</w:t>
      </w:r>
    </w:p>
    <w:p>
      <w:pPr>
        <w:ind w:left="420"/>
        <w:jc w:val="center"/>
        <w:rPr>
          <w:rFonts w:hint="eastAsia"/>
          <w:sz w:val="21"/>
          <w:szCs w:val="21"/>
        </w:rPr>
      </w:pPr>
      <w:r>
        <w:rPr>
          <w:sz w:val="21"/>
          <w:szCs w:val="21"/>
        </w:rPr>
        <mc:AlternateContent>
          <mc:Choice Requires="wpg">
            <w:drawing>
              <wp:inline distT="0" distB="0" distL="114300" distR="114300">
                <wp:extent cx="5759450" cy="1407795"/>
                <wp:effectExtent l="0" t="0" r="0" b="0"/>
                <wp:docPr id="29" name="组合 29"/>
                <wp:cNvGraphicFramePr/>
                <a:graphic xmlns:a="http://schemas.openxmlformats.org/drawingml/2006/main">
                  <a:graphicData uri="http://schemas.microsoft.com/office/word/2010/wordprocessingGroup">
                    <wpg:wgp>
                      <wpg:cNvGrpSpPr/>
                      <wpg:grpSpPr>
                        <a:xfrm>
                          <a:off x="0" y="0"/>
                          <a:ext cx="5759450" cy="1407795"/>
                          <a:chOff x="0" y="0"/>
                          <a:chExt cx="9070" cy="2217"/>
                        </a:xfrm>
                      </wpg:grpSpPr>
                      <wps:wsp>
                        <wps:cNvPr id="1" name="矩形 1"/>
                        <wps:cNvSpPr>
                          <a:spLocks noChangeAspect="1" noTextEdit="1"/>
                        </wps:cNvSpPr>
                        <wps:spPr>
                          <a:xfrm>
                            <a:off x="0" y="0"/>
                            <a:ext cx="9070" cy="2217"/>
                          </a:xfrm>
                          <a:prstGeom prst="rect">
                            <a:avLst/>
                          </a:prstGeom>
                          <a:noFill/>
                          <a:ln>
                            <a:noFill/>
                          </a:ln>
                        </wps:spPr>
                        <wps:bodyPr upright="1"/>
                      </wps:wsp>
                      <wps:wsp>
                        <wps:cNvPr id="2" name="椭圆 2"/>
                        <wps:cNvSpPr/>
                        <wps:spPr>
                          <a:xfrm>
                            <a:off x="720" y="624"/>
                            <a:ext cx="1260" cy="624"/>
                          </a:xfrm>
                          <a:prstGeom prst="ellipse">
                            <a:avLst/>
                          </a:prstGeom>
                          <a:solidFill>
                            <a:srgbClr val="EAEAEA"/>
                          </a:solidFill>
                          <a:ln w="9525" cap="flat" cmpd="sng">
                            <a:solidFill>
                              <a:srgbClr val="000000"/>
                            </a:solidFill>
                            <a:prstDash val="solid"/>
                            <a:headEnd type="none" w="med" len="med"/>
                            <a:tailEnd type="none" w="med" len="med"/>
                          </a:ln>
                        </wps:spPr>
                        <wps:txbx>
                          <w:txbxContent>
                            <w:p>
                              <w:pPr>
                                <w:ind w:left="103" w:hanging="103" w:hangingChars="49"/>
                                <w:rPr>
                                  <w:rFonts w:hint="eastAsia"/>
                                  <w:b/>
                                </w:rPr>
                              </w:pPr>
                              <w:r>
                                <w:rPr>
                                  <w:b/>
                                </w:rPr>
                                <w:t>Area</w:t>
                              </w:r>
                              <w:r>
                                <w:rPr>
                                  <w:rFonts w:hint="eastAsia"/>
                                  <w:b/>
                                </w:rPr>
                                <w:t xml:space="preserve"> 1</w:t>
                              </w:r>
                            </w:p>
                          </w:txbxContent>
                        </wps:txbx>
                        <wps:bodyPr upright="1"/>
                      </wps:wsp>
                      <wps:wsp>
                        <wps:cNvPr id="3" name="椭圆 3"/>
                        <wps:cNvSpPr/>
                        <wps:spPr>
                          <a:xfrm>
                            <a:off x="6240" y="468"/>
                            <a:ext cx="1320" cy="624"/>
                          </a:xfrm>
                          <a:prstGeom prst="ellipse">
                            <a:avLst/>
                          </a:prstGeom>
                          <a:solidFill>
                            <a:srgbClr val="EAEAEA"/>
                          </a:solidFill>
                          <a:ln w="9525" cap="flat" cmpd="sng">
                            <a:solidFill>
                              <a:srgbClr val="000000"/>
                            </a:solidFill>
                            <a:prstDash val="solid"/>
                            <a:headEnd type="none" w="med" len="med"/>
                            <a:tailEnd type="none" w="med" len="med"/>
                          </a:ln>
                        </wps:spPr>
                        <wps:txbx>
                          <w:txbxContent>
                            <w:p>
                              <w:pPr>
                                <w:rPr>
                                  <w:rFonts w:hint="eastAsia"/>
                                  <w:b/>
                                </w:rPr>
                              </w:pPr>
                              <w:r>
                                <w:rPr>
                                  <w:b/>
                                </w:rPr>
                                <w:t>Area</w:t>
                              </w:r>
                              <w:r>
                                <w:rPr>
                                  <w:rFonts w:hint="eastAsia"/>
                                  <w:b/>
                                </w:rPr>
                                <w:t xml:space="preserve"> 2</w:t>
                              </w:r>
                            </w:p>
                          </w:txbxContent>
                        </wps:txbx>
                        <wps:bodyPr upright="1"/>
                      </wps:wsp>
                      <wps:wsp>
                        <wps:cNvPr id="4" name="椭圆 4"/>
                        <wps:cNvSpPr/>
                        <wps:spPr>
                          <a:xfrm>
                            <a:off x="3060" y="468"/>
                            <a:ext cx="2160" cy="919"/>
                          </a:xfrm>
                          <a:prstGeom prst="ellipse">
                            <a:avLst/>
                          </a:prstGeom>
                          <a:solidFill>
                            <a:srgbClr val="EAEAEA"/>
                          </a:solidFill>
                          <a:ln w="9525" cap="flat" cmpd="sng">
                            <a:solidFill>
                              <a:srgbClr val="000000"/>
                            </a:solidFill>
                            <a:prstDash val="solid"/>
                            <a:headEnd type="none" w="med" len="med"/>
                            <a:tailEnd type="none" w="med" len="med"/>
                          </a:ln>
                        </wps:spPr>
                        <wps:txbx>
                          <w:txbxContent>
                            <w:p>
                              <w:pPr>
                                <w:ind w:firstLine="523" w:firstLineChars="248"/>
                                <w:rPr>
                                  <w:rFonts w:hint="eastAsia"/>
                                  <w:b/>
                                </w:rPr>
                              </w:pPr>
                              <w:r>
                                <w:rPr>
                                  <w:b/>
                                </w:rPr>
                                <w:t>Area</w:t>
                              </w:r>
                              <w:r>
                                <w:rPr>
                                  <w:rFonts w:hint="eastAsia"/>
                                  <w:b/>
                                </w:rPr>
                                <w:t xml:space="preserve"> 0</w:t>
                              </w:r>
                            </w:p>
                          </w:txbxContent>
                        </wps:txbx>
                        <wps:bodyPr upright="1"/>
                      </wps:wsp>
                      <wps:wsp>
                        <wps:cNvPr id="5" name="直接连接符 5"/>
                        <wps:cNvSpPr/>
                        <wps:spPr>
                          <a:xfrm flipV="1">
                            <a:off x="6120" y="936"/>
                            <a:ext cx="1578" cy="1"/>
                          </a:xfrm>
                          <a:prstGeom prst="line">
                            <a:avLst/>
                          </a:prstGeom>
                          <a:ln w="25400" cap="flat" cmpd="sng">
                            <a:solidFill>
                              <a:srgbClr val="0099CC"/>
                            </a:solidFill>
                            <a:prstDash val="solid"/>
                            <a:headEnd type="none" w="med" len="med"/>
                            <a:tailEnd type="none" w="med" len="med"/>
                          </a:ln>
                          <a:effectLst>
                            <a:outerShdw dist="17961" dir="2699999" algn="ctr" rotWithShape="0">
                              <a:srgbClr val="000000"/>
                            </a:outerShdw>
                          </a:effectLst>
                        </wps:spPr>
                        <wps:bodyPr upright="1"/>
                      </wps:wsp>
                      <wps:wsp>
                        <wps:cNvPr id="6" name="直接连接符 6"/>
                        <wps:cNvSpPr/>
                        <wps:spPr>
                          <a:xfrm flipV="1">
                            <a:off x="442" y="983"/>
                            <a:ext cx="2137" cy="0"/>
                          </a:xfrm>
                          <a:prstGeom prst="line">
                            <a:avLst/>
                          </a:prstGeom>
                          <a:ln w="25400" cap="flat" cmpd="sng">
                            <a:solidFill>
                              <a:srgbClr val="0099CC"/>
                            </a:solidFill>
                            <a:prstDash val="solid"/>
                            <a:headEnd type="none" w="med" len="med"/>
                            <a:tailEnd type="none" w="med" len="med"/>
                          </a:ln>
                          <a:effectLst>
                            <a:outerShdw dist="17961" dir="2699999" algn="ctr" rotWithShape="0">
                              <a:srgbClr val="000000"/>
                            </a:outerShdw>
                          </a:effectLst>
                        </wps:spPr>
                        <wps:bodyPr upright="1"/>
                      </wps:wsp>
                      <pic:pic xmlns:pic="http://schemas.openxmlformats.org/drawingml/2006/picture">
                        <pic:nvPicPr>
                          <pic:cNvPr id="7" name="图片 9" descr="PC"/>
                          <pic:cNvPicPr>
                            <a:picLocks noChangeAspect="1"/>
                          </pic:cNvPicPr>
                        </pic:nvPicPr>
                        <pic:blipFill>
                          <a:blip r:embed="rId6"/>
                          <a:stretch>
                            <a:fillRect/>
                          </a:stretch>
                        </pic:blipFill>
                        <pic:spPr>
                          <a:xfrm>
                            <a:off x="180" y="615"/>
                            <a:ext cx="720" cy="633"/>
                          </a:xfrm>
                          <a:prstGeom prst="rect">
                            <a:avLst/>
                          </a:prstGeom>
                          <a:noFill/>
                          <a:ln>
                            <a:noFill/>
                          </a:ln>
                        </pic:spPr>
                      </pic:pic>
                      <wps:wsp>
                        <wps:cNvPr id="8" name="文本框 8"/>
                        <wps:cNvSpPr txBox="1"/>
                        <wps:spPr>
                          <a:xfrm>
                            <a:off x="1620" y="936"/>
                            <a:ext cx="540" cy="468"/>
                          </a:xfrm>
                          <a:prstGeom prst="rect">
                            <a:avLst/>
                          </a:prstGeom>
                          <a:noFill/>
                          <a:ln>
                            <a:noFill/>
                          </a:ln>
                        </wps:spPr>
                        <wps:txbx>
                          <w:txbxContent>
                            <w:p>
                              <w:pPr>
                                <w:autoSpaceDE w:val="0"/>
                                <w:autoSpaceDN w:val="0"/>
                                <w:adjustRightInd w:val="0"/>
                                <w:rPr>
                                  <w:b/>
                                  <w:color w:val="000000"/>
                                  <w:szCs w:val="21"/>
                                </w:rPr>
                              </w:pPr>
                              <w:r>
                                <w:rPr>
                                  <w:b/>
                                  <w:color w:val="000000"/>
                                  <w:szCs w:val="21"/>
                                </w:rPr>
                                <w:t>.1</w:t>
                              </w:r>
                            </w:p>
                          </w:txbxContent>
                        </wps:txbx>
                        <wps:bodyPr lIns="59436" tIns="29718" rIns="59436" bIns="29718" upright="1"/>
                      </wps:wsp>
                      <wps:wsp>
                        <wps:cNvPr id="9" name="文本框 9"/>
                        <wps:cNvSpPr txBox="1"/>
                        <wps:spPr>
                          <a:xfrm>
                            <a:off x="7020" y="936"/>
                            <a:ext cx="612" cy="421"/>
                          </a:xfrm>
                          <a:prstGeom prst="rect">
                            <a:avLst/>
                          </a:prstGeom>
                          <a:noFill/>
                          <a:ln>
                            <a:noFill/>
                          </a:ln>
                        </wps:spPr>
                        <wps:txbx>
                          <w:txbxContent>
                            <w:p>
                              <w:pPr>
                                <w:autoSpaceDE w:val="0"/>
                                <w:autoSpaceDN w:val="0"/>
                                <w:adjustRightInd w:val="0"/>
                                <w:rPr>
                                  <w:b/>
                                  <w:color w:val="000000"/>
                                  <w:szCs w:val="21"/>
                                </w:rPr>
                              </w:pPr>
                              <w:r>
                                <w:rPr>
                                  <w:b/>
                                  <w:color w:val="000000"/>
                                  <w:szCs w:val="21"/>
                                </w:rPr>
                                <w:t>.22</w:t>
                              </w:r>
                            </w:p>
                          </w:txbxContent>
                        </wps:txbx>
                        <wps:bodyPr lIns="59436" tIns="29718" rIns="59436" bIns="29718" upright="1"/>
                      </wps:wsp>
                      <pic:pic xmlns:pic="http://schemas.openxmlformats.org/drawingml/2006/picture">
                        <pic:nvPicPr>
                          <pic:cNvPr id="10" name="图片 12" descr="Router"/>
                          <pic:cNvPicPr>
                            <a:picLocks noChangeAspect="1"/>
                          </pic:cNvPicPr>
                        </pic:nvPicPr>
                        <pic:blipFill>
                          <a:blip r:embed="rId7"/>
                          <a:stretch>
                            <a:fillRect/>
                          </a:stretch>
                        </pic:blipFill>
                        <pic:spPr>
                          <a:xfrm>
                            <a:off x="5182" y="624"/>
                            <a:ext cx="1118" cy="624"/>
                          </a:xfrm>
                          <a:prstGeom prst="rect">
                            <a:avLst/>
                          </a:prstGeom>
                          <a:noFill/>
                          <a:ln>
                            <a:noFill/>
                          </a:ln>
                        </pic:spPr>
                      </pic:pic>
                      <wpg:grpSp>
                        <wpg:cNvPr id="13" name="组合 13"/>
                        <wpg:cNvGrpSpPr/>
                        <wpg:grpSpPr>
                          <a:xfrm>
                            <a:off x="0" y="312"/>
                            <a:ext cx="2520" cy="696"/>
                            <a:chOff x="0" y="0"/>
                            <a:chExt cx="2520" cy="696"/>
                          </a:xfrm>
                        </wpg:grpSpPr>
                        <wps:wsp>
                          <wps:cNvPr id="11" name="文本框 11"/>
                          <wps:cNvSpPr txBox="1"/>
                          <wps:spPr>
                            <a:xfrm>
                              <a:off x="0" y="0"/>
                              <a:ext cx="2065" cy="468"/>
                            </a:xfrm>
                            <a:prstGeom prst="rect">
                              <a:avLst/>
                            </a:prstGeom>
                            <a:noFill/>
                            <a:ln>
                              <a:noFill/>
                            </a:ln>
                          </wps:spPr>
                          <wps:txbx>
                            <w:txbxContent>
                              <w:p>
                                <w:pPr>
                                  <w:autoSpaceDE w:val="0"/>
                                  <w:autoSpaceDN w:val="0"/>
                                  <w:adjustRightInd w:val="0"/>
                                  <w:rPr>
                                    <w:color w:val="000000"/>
                                    <w:szCs w:val="21"/>
                                  </w:rPr>
                                </w:pPr>
                                <w:r>
                                  <w:rPr>
                                    <w:color w:val="000000"/>
                                    <w:szCs w:val="21"/>
                                  </w:rPr>
                                  <w:t>172.16.1.0/24</w:t>
                                </w:r>
                              </w:p>
                            </w:txbxContent>
                          </wps:txbx>
                          <wps:bodyPr lIns="59436" tIns="29718" rIns="59436" bIns="29718" upright="1"/>
                        </wps:wsp>
                        <wps:wsp>
                          <wps:cNvPr id="12" name="文本框 12"/>
                          <wps:cNvSpPr txBox="1"/>
                          <wps:spPr>
                            <a:xfrm>
                              <a:off x="960" y="312"/>
                              <a:ext cx="1560" cy="384"/>
                            </a:xfrm>
                            <a:prstGeom prst="rect">
                              <a:avLst/>
                            </a:prstGeom>
                            <a:noFill/>
                            <a:ln>
                              <a:noFill/>
                            </a:ln>
                          </wps:spPr>
                          <wps:txbx>
                            <w:txbxContent>
                              <w:p>
                                <w:pPr>
                                  <w:autoSpaceDE w:val="0"/>
                                  <w:autoSpaceDN w:val="0"/>
                                  <w:adjustRightInd w:val="0"/>
                                  <w:rPr>
                                    <w:rFonts w:hint="eastAsia"/>
                                    <w:color w:val="000000"/>
                                    <w:szCs w:val="21"/>
                                  </w:rPr>
                                </w:pPr>
                                <w:r>
                                  <w:rPr>
                                    <w:rFonts w:hint="eastAsia"/>
                                    <w:color w:val="000000"/>
                                    <w:szCs w:val="21"/>
                                    <w:lang w:val="en-US" w:eastAsia="zh-CN"/>
                                  </w:rPr>
                                  <w:t>GE0/1</w:t>
                                </w:r>
                              </w:p>
                            </w:txbxContent>
                          </wps:txbx>
                          <wps:bodyPr lIns="59436" tIns="29718" rIns="59436" bIns="29718" upright="1"/>
                        </wps:wsp>
                      </wpg:grpSp>
                      <wps:wsp>
                        <wps:cNvPr id="14" name="文本框 14"/>
                        <wps:cNvSpPr txBox="1"/>
                        <wps:spPr>
                          <a:xfrm>
                            <a:off x="2520" y="468"/>
                            <a:ext cx="1560" cy="384"/>
                          </a:xfrm>
                          <a:prstGeom prst="rect">
                            <a:avLst/>
                          </a:prstGeom>
                          <a:noFill/>
                          <a:ln>
                            <a:noFill/>
                          </a:ln>
                        </wps:spPr>
                        <wps:txbx>
                          <w:txbxContent>
                            <w:p>
                              <w:pPr>
                                <w:autoSpaceDE w:val="0"/>
                                <w:autoSpaceDN w:val="0"/>
                                <w:adjustRightInd w:val="0"/>
                                <w:rPr>
                                  <w:rFonts w:hint="eastAsia"/>
                                  <w:color w:val="000000"/>
                                  <w:szCs w:val="21"/>
                                </w:rPr>
                              </w:pPr>
                              <w:r>
                                <w:rPr>
                                  <w:color w:val="000000"/>
                                  <w:szCs w:val="21"/>
                                </w:rPr>
                                <w:t>S</w:t>
                              </w:r>
                              <w:r>
                                <w:rPr>
                                  <w:rFonts w:hint="eastAsia"/>
                                  <w:color w:val="000000"/>
                                  <w:szCs w:val="21"/>
                                </w:rPr>
                                <w:t>2/0</w:t>
                              </w:r>
                            </w:p>
                          </w:txbxContent>
                        </wps:txbx>
                        <wps:bodyPr lIns="59436" tIns="29718" rIns="59436" bIns="29718" upright="1"/>
                      </wps:wsp>
                      <wps:wsp>
                        <wps:cNvPr id="15" name="文本框 15"/>
                        <wps:cNvSpPr txBox="1"/>
                        <wps:spPr>
                          <a:xfrm>
                            <a:off x="2880" y="780"/>
                            <a:ext cx="535" cy="494"/>
                          </a:xfrm>
                          <a:prstGeom prst="rect">
                            <a:avLst/>
                          </a:prstGeom>
                          <a:noFill/>
                          <a:ln>
                            <a:noFill/>
                          </a:ln>
                        </wps:spPr>
                        <wps:txbx>
                          <w:txbxContent>
                            <w:p>
                              <w:pPr>
                                <w:autoSpaceDE w:val="0"/>
                                <w:autoSpaceDN w:val="0"/>
                                <w:adjustRightInd w:val="0"/>
                                <w:rPr>
                                  <w:b/>
                                  <w:color w:val="000000"/>
                                  <w:szCs w:val="21"/>
                                </w:rPr>
                              </w:pPr>
                              <w:r>
                                <w:rPr>
                                  <w:b/>
                                  <w:color w:val="000000"/>
                                  <w:szCs w:val="21"/>
                                </w:rPr>
                                <w:t>.1</w:t>
                              </w:r>
                            </w:p>
                          </w:txbxContent>
                        </wps:txbx>
                        <wps:bodyPr lIns="59436" tIns="29718" rIns="59436" bIns="29718" upright="1"/>
                      </wps:wsp>
                      <wps:wsp>
                        <wps:cNvPr id="16" name="文本框 16"/>
                        <wps:cNvSpPr txBox="1"/>
                        <wps:spPr>
                          <a:xfrm>
                            <a:off x="4860" y="936"/>
                            <a:ext cx="540" cy="468"/>
                          </a:xfrm>
                          <a:prstGeom prst="rect">
                            <a:avLst/>
                          </a:prstGeom>
                          <a:noFill/>
                          <a:ln>
                            <a:noFill/>
                          </a:ln>
                        </wps:spPr>
                        <wps:txbx>
                          <w:txbxContent>
                            <w:p>
                              <w:pPr>
                                <w:autoSpaceDE w:val="0"/>
                                <w:autoSpaceDN w:val="0"/>
                                <w:adjustRightInd w:val="0"/>
                                <w:rPr>
                                  <w:b/>
                                  <w:color w:val="000000"/>
                                  <w:szCs w:val="21"/>
                                </w:rPr>
                              </w:pPr>
                              <w:r>
                                <w:rPr>
                                  <w:b/>
                                  <w:color w:val="000000"/>
                                  <w:szCs w:val="21"/>
                                </w:rPr>
                                <w:t>.2</w:t>
                              </w:r>
                            </w:p>
                          </w:txbxContent>
                        </wps:txbx>
                        <wps:bodyPr lIns="59436" tIns="29718" rIns="59436" bIns="29718" upright="1"/>
                      </wps:wsp>
                      <wps:wsp>
                        <wps:cNvPr id="17" name="任意多边形 17"/>
                        <wps:cNvSpPr/>
                        <wps:spPr>
                          <a:xfrm>
                            <a:off x="2340" y="832"/>
                            <a:ext cx="3320" cy="155"/>
                          </a:xfrm>
                          <a:custGeom>
                            <a:avLst/>
                            <a:gdLst/>
                            <a:ahLst/>
                            <a:cxnLst/>
                            <a:pathLst>
                              <a:path w="2017" h="97">
                                <a:moveTo>
                                  <a:pt x="0" y="0"/>
                                </a:moveTo>
                                <a:lnTo>
                                  <a:pt x="1008" y="0"/>
                                </a:lnTo>
                                <a:lnTo>
                                  <a:pt x="912" y="96"/>
                                </a:lnTo>
                                <a:lnTo>
                                  <a:pt x="2016" y="96"/>
                                </a:lnTo>
                              </a:path>
                            </a:pathLst>
                          </a:custGeom>
                          <a:noFill/>
                          <a:ln w="25400" cap="rnd" cmpd="sng">
                            <a:solidFill>
                              <a:srgbClr val="0099CC"/>
                            </a:solidFill>
                            <a:prstDash val="solid"/>
                            <a:headEnd type="none" w="med" len="med"/>
                            <a:tailEnd type="none" w="med" len="med"/>
                          </a:ln>
                          <a:effectLst>
                            <a:outerShdw dist="17961" dir="2699999" algn="ctr" rotWithShape="0">
                              <a:srgbClr val="000000"/>
                            </a:outerShdw>
                          </a:effectLst>
                        </wps:spPr>
                        <wps:bodyPr upright="1"/>
                      </wps:wsp>
                      <pic:pic xmlns:pic="http://schemas.openxmlformats.org/drawingml/2006/picture">
                        <pic:nvPicPr>
                          <pic:cNvPr id="18" name="图片 20" descr="Router"/>
                          <pic:cNvPicPr>
                            <a:picLocks noChangeAspect="1"/>
                          </pic:cNvPicPr>
                        </pic:nvPicPr>
                        <pic:blipFill>
                          <a:blip r:embed="rId7"/>
                          <a:stretch>
                            <a:fillRect/>
                          </a:stretch>
                        </pic:blipFill>
                        <pic:spPr>
                          <a:xfrm>
                            <a:off x="1942" y="468"/>
                            <a:ext cx="1118" cy="624"/>
                          </a:xfrm>
                          <a:prstGeom prst="rect">
                            <a:avLst/>
                          </a:prstGeom>
                          <a:noFill/>
                          <a:ln>
                            <a:noFill/>
                          </a:ln>
                        </pic:spPr>
                      </pic:pic>
                      <pic:pic xmlns:pic="http://schemas.openxmlformats.org/drawingml/2006/picture">
                        <pic:nvPicPr>
                          <pic:cNvPr id="19" name="图片 21" descr="PC"/>
                          <pic:cNvPicPr>
                            <a:picLocks noChangeAspect="1"/>
                          </pic:cNvPicPr>
                        </pic:nvPicPr>
                        <pic:blipFill>
                          <a:blip r:embed="rId6"/>
                          <a:stretch>
                            <a:fillRect/>
                          </a:stretch>
                        </pic:blipFill>
                        <pic:spPr>
                          <a:xfrm>
                            <a:off x="7318" y="615"/>
                            <a:ext cx="782" cy="687"/>
                          </a:xfrm>
                          <a:prstGeom prst="rect">
                            <a:avLst/>
                          </a:prstGeom>
                          <a:noFill/>
                          <a:ln>
                            <a:noFill/>
                          </a:ln>
                        </pic:spPr>
                      </pic:pic>
                      <wps:wsp>
                        <wps:cNvPr id="20" name="文本框 20"/>
                        <wps:cNvSpPr txBox="1"/>
                        <wps:spPr>
                          <a:xfrm>
                            <a:off x="7380" y="1248"/>
                            <a:ext cx="720" cy="468"/>
                          </a:xfrm>
                          <a:prstGeom prst="rect">
                            <a:avLst/>
                          </a:prstGeom>
                          <a:noFill/>
                          <a:ln>
                            <a:noFill/>
                          </a:ln>
                        </wps:spPr>
                        <wps:txbx>
                          <w:txbxContent>
                            <w:p>
                              <w:pPr>
                                <w:autoSpaceDE w:val="0"/>
                                <w:autoSpaceDN w:val="0"/>
                                <w:adjustRightInd w:val="0"/>
                                <w:rPr>
                                  <w:color w:val="000000"/>
                                  <w:szCs w:val="21"/>
                                </w:rPr>
                              </w:pPr>
                              <w:r>
                                <w:rPr>
                                  <w:color w:val="000000"/>
                                  <w:szCs w:val="21"/>
                                </w:rPr>
                                <w:t>PC2</w:t>
                              </w:r>
                            </w:p>
                          </w:txbxContent>
                        </wps:txbx>
                        <wps:bodyPr lIns="59436" tIns="29718" rIns="59436" bIns="29718" upright="1"/>
                      </wps:wsp>
                      <wps:wsp>
                        <wps:cNvPr id="21" name="文本框 21"/>
                        <wps:cNvSpPr txBox="1"/>
                        <wps:spPr>
                          <a:xfrm>
                            <a:off x="3060" y="312"/>
                            <a:ext cx="2064" cy="718"/>
                          </a:xfrm>
                          <a:prstGeom prst="rect">
                            <a:avLst/>
                          </a:prstGeom>
                          <a:noFill/>
                          <a:ln>
                            <a:noFill/>
                          </a:ln>
                        </wps:spPr>
                        <wps:txbx>
                          <w:txbxContent>
                            <w:p>
                              <w:pPr>
                                <w:autoSpaceDE w:val="0"/>
                                <w:autoSpaceDN w:val="0"/>
                                <w:adjustRightInd w:val="0"/>
                                <w:rPr>
                                  <w:color w:val="000000"/>
                                  <w:szCs w:val="21"/>
                                </w:rPr>
                              </w:pPr>
                              <w:r>
                                <w:rPr>
                                  <w:color w:val="000000"/>
                                  <w:szCs w:val="21"/>
                                </w:rPr>
                                <w:t>1</w:t>
                              </w:r>
                              <w:r>
                                <w:rPr>
                                  <w:rFonts w:hint="eastAsia"/>
                                  <w:color w:val="000000"/>
                                  <w:szCs w:val="21"/>
                                </w:rPr>
                                <w:t>9</w:t>
                              </w:r>
                              <w:r>
                                <w:rPr>
                                  <w:color w:val="000000"/>
                                  <w:szCs w:val="21"/>
                                </w:rPr>
                                <w:t>2.16</w:t>
                              </w:r>
                              <w:r>
                                <w:rPr>
                                  <w:rFonts w:hint="eastAsia"/>
                                  <w:color w:val="000000"/>
                                  <w:szCs w:val="21"/>
                                </w:rPr>
                                <w:t>8</w:t>
                              </w:r>
                              <w:r>
                                <w:rPr>
                                  <w:color w:val="000000"/>
                                  <w:szCs w:val="21"/>
                                </w:rPr>
                                <w:t>.</w:t>
                              </w:r>
                              <w:r>
                                <w:rPr>
                                  <w:rFonts w:hint="eastAsia"/>
                                  <w:color w:val="000000"/>
                                  <w:szCs w:val="21"/>
                                </w:rPr>
                                <w:t>1</w:t>
                              </w:r>
                              <w:r>
                                <w:rPr>
                                  <w:b/>
                                  <w:color w:val="000000"/>
                                  <w:szCs w:val="21"/>
                                </w:rPr>
                                <w:t>.</w:t>
                              </w:r>
                              <w:r>
                                <w:rPr>
                                  <w:color w:val="000000"/>
                                  <w:szCs w:val="21"/>
                                </w:rPr>
                                <w:t>0/24</w:t>
                              </w:r>
                            </w:p>
                          </w:txbxContent>
                        </wps:txbx>
                        <wps:bodyPr lIns="59436" tIns="29718" rIns="59436" bIns="29718" upright="1"/>
                      </wps:wsp>
                      <wps:wsp>
                        <wps:cNvPr id="22" name="文本框 22"/>
                        <wps:cNvSpPr txBox="1"/>
                        <wps:spPr>
                          <a:xfrm>
                            <a:off x="5940" y="312"/>
                            <a:ext cx="2065" cy="718"/>
                          </a:xfrm>
                          <a:prstGeom prst="rect">
                            <a:avLst/>
                          </a:prstGeom>
                          <a:noFill/>
                          <a:ln>
                            <a:noFill/>
                          </a:ln>
                        </wps:spPr>
                        <wps:txbx>
                          <w:txbxContent>
                            <w:p>
                              <w:pPr>
                                <w:autoSpaceDE w:val="0"/>
                                <w:autoSpaceDN w:val="0"/>
                                <w:adjustRightInd w:val="0"/>
                                <w:rPr>
                                  <w:color w:val="000000"/>
                                  <w:szCs w:val="21"/>
                                </w:rPr>
                              </w:pPr>
                              <w:r>
                                <w:rPr>
                                  <w:color w:val="000000"/>
                                  <w:szCs w:val="21"/>
                                </w:rPr>
                                <w:t>172.16.3.0/24</w:t>
                              </w:r>
                            </w:p>
                          </w:txbxContent>
                        </wps:txbx>
                        <wps:bodyPr lIns="59436" tIns="29718" rIns="59436" bIns="29718" upright="1"/>
                      </wps:wsp>
                      <wps:wsp>
                        <wps:cNvPr id="23" name="文本框 23"/>
                        <wps:cNvSpPr txBox="1"/>
                        <wps:spPr>
                          <a:xfrm>
                            <a:off x="736" y="936"/>
                            <a:ext cx="704" cy="365"/>
                          </a:xfrm>
                          <a:prstGeom prst="rect">
                            <a:avLst/>
                          </a:prstGeom>
                          <a:noFill/>
                          <a:ln>
                            <a:noFill/>
                          </a:ln>
                        </wps:spPr>
                        <wps:txbx>
                          <w:txbxContent>
                            <w:p>
                              <w:pPr>
                                <w:autoSpaceDE w:val="0"/>
                                <w:autoSpaceDN w:val="0"/>
                                <w:adjustRightInd w:val="0"/>
                                <w:rPr>
                                  <w:rFonts w:ascii="Arial" w:hAnsi="Arial" w:cs="Arial"/>
                                  <w:b/>
                                  <w:color w:val="000000"/>
                                  <w:szCs w:val="21"/>
                                </w:rPr>
                              </w:pPr>
                              <w:r>
                                <w:rPr>
                                  <w:rFonts w:ascii="Arial" w:hAnsi="Arial" w:cs="Arial"/>
                                  <w:b/>
                                  <w:color w:val="000000"/>
                                  <w:szCs w:val="21"/>
                                </w:rPr>
                                <w:t>.11</w:t>
                              </w:r>
                            </w:p>
                          </w:txbxContent>
                        </wps:txbx>
                        <wps:bodyPr lIns="59436" tIns="29718" rIns="59436" bIns="29718" upright="1"/>
                      </wps:wsp>
                      <wps:wsp>
                        <wps:cNvPr id="24" name="文本框 24"/>
                        <wps:cNvSpPr txBox="1"/>
                        <wps:spPr>
                          <a:xfrm>
                            <a:off x="1800" y="1092"/>
                            <a:ext cx="1440" cy="447"/>
                          </a:xfrm>
                          <a:prstGeom prst="rect">
                            <a:avLst/>
                          </a:prstGeom>
                          <a:noFill/>
                          <a:ln>
                            <a:noFill/>
                          </a:ln>
                        </wps:spPr>
                        <wps:txbx>
                          <w:txbxContent>
                            <w:p>
                              <w:pPr>
                                <w:autoSpaceDE w:val="0"/>
                                <w:autoSpaceDN w:val="0"/>
                                <w:adjustRightInd w:val="0"/>
                                <w:rPr>
                                  <w:rFonts w:hint="eastAsia"/>
                                  <w:b/>
                                  <w:color w:val="000000"/>
                                  <w:szCs w:val="21"/>
                                </w:rPr>
                              </w:pPr>
                              <w:r>
                                <w:rPr>
                                  <w:b/>
                                  <w:color w:val="000000"/>
                                  <w:szCs w:val="21"/>
                                </w:rPr>
                                <w:t>Router</w:t>
                              </w:r>
                              <w:r>
                                <w:rPr>
                                  <w:rFonts w:hint="eastAsia"/>
                                  <w:b/>
                                  <w:color w:val="000000"/>
                                  <w:szCs w:val="21"/>
                                </w:rPr>
                                <w:t>A</w:t>
                              </w:r>
                            </w:p>
                          </w:txbxContent>
                        </wps:txbx>
                        <wps:bodyPr lIns="59436" tIns="29718" rIns="59436" bIns="29718" upright="1"/>
                      </wps:wsp>
                      <wps:wsp>
                        <wps:cNvPr id="25" name="文本框 25"/>
                        <wps:cNvSpPr txBox="1"/>
                        <wps:spPr>
                          <a:xfrm>
                            <a:off x="4860" y="1092"/>
                            <a:ext cx="1440" cy="468"/>
                          </a:xfrm>
                          <a:prstGeom prst="rect">
                            <a:avLst/>
                          </a:prstGeom>
                          <a:noFill/>
                          <a:ln>
                            <a:noFill/>
                          </a:ln>
                        </wps:spPr>
                        <wps:txbx>
                          <w:txbxContent>
                            <w:p>
                              <w:pPr>
                                <w:autoSpaceDE w:val="0"/>
                                <w:autoSpaceDN w:val="0"/>
                                <w:adjustRightInd w:val="0"/>
                                <w:rPr>
                                  <w:rFonts w:hint="eastAsia"/>
                                  <w:b/>
                                  <w:color w:val="000000"/>
                                  <w:szCs w:val="21"/>
                                </w:rPr>
                              </w:pPr>
                              <w:r>
                                <w:rPr>
                                  <w:b/>
                                  <w:color w:val="000000"/>
                                  <w:szCs w:val="21"/>
                                </w:rPr>
                                <w:t>Router</w:t>
                              </w:r>
                              <w:r>
                                <w:rPr>
                                  <w:rFonts w:hint="eastAsia"/>
                                  <w:b/>
                                  <w:color w:val="000000"/>
                                  <w:szCs w:val="21"/>
                                </w:rPr>
                                <w:t>B</w:t>
                              </w:r>
                            </w:p>
                          </w:txbxContent>
                        </wps:txbx>
                        <wps:bodyPr lIns="59436" tIns="29718" rIns="59436" bIns="29718" upright="1"/>
                      </wps:wsp>
                      <wpg:grpSp>
                        <wpg:cNvPr id="28" name="组合 28"/>
                        <wpg:cNvGrpSpPr/>
                        <wpg:grpSpPr>
                          <a:xfrm>
                            <a:off x="4320" y="552"/>
                            <a:ext cx="2340" cy="731"/>
                            <a:chOff x="0" y="0"/>
                            <a:chExt cx="2340" cy="731"/>
                          </a:xfrm>
                        </wpg:grpSpPr>
                        <wps:wsp>
                          <wps:cNvPr id="26" name="文本框 26"/>
                          <wps:cNvSpPr txBox="1"/>
                          <wps:spPr>
                            <a:xfrm>
                              <a:off x="1965" y="384"/>
                              <a:ext cx="375" cy="347"/>
                            </a:xfrm>
                            <a:prstGeom prst="rect">
                              <a:avLst/>
                            </a:prstGeom>
                            <a:noFill/>
                            <a:ln>
                              <a:noFill/>
                            </a:ln>
                          </wps:spPr>
                          <wps:txbx>
                            <w:txbxContent>
                              <w:p>
                                <w:pPr>
                                  <w:autoSpaceDE w:val="0"/>
                                  <w:autoSpaceDN w:val="0"/>
                                  <w:adjustRightInd w:val="0"/>
                                  <w:rPr>
                                    <w:b/>
                                    <w:color w:val="000000"/>
                                    <w:szCs w:val="21"/>
                                  </w:rPr>
                                </w:pPr>
                                <w:r>
                                  <w:rPr>
                                    <w:b/>
                                    <w:color w:val="000000"/>
                                    <w:szCs w:val="21"/>
                                  </w:rPr>
                                  <w:t>.2</w:t>
                                </w:r>
                              </w:p>
                            </w:txbxContent>
                          </wps:txbx>
                          <wps:bodyPr lIns="59436" tIns="29718" rIns="59436" bIns="29718" upright="1"/>
                        </wps:wsp>
                        <wps:wsp>
                          <wps:cNvPr id="27" name="文本框 27"/>
                          <wps:cNvSpPr txBox="1"/>
                          <wps:spPr>
                            <a:xfrm>
                              <a:off x="0" y="0"/>
                              <a:ext cx="1560" cy="384"/>
                            </a:xfrm>
                            <a:prstGeom prst="rect">
                              <a:avLst/>
                            </a:prstGeom>
                            <a:noFill/>
                            <a:ln>
                              <a:noFill/>
                            </a:ln>
                          </wps:spPr>
                          <wps:txbx>
                            <w:txbxContent>
                              <w:p>
                                <w:pPr>
                                  <w:autoSpaceDE w:val="0"/>
                                  <w:autoSpaceDN w:val="0"/>
                                  <w:adjustRightInd w:val="0"/>
                                  <w:rPr>
                                    <w:rFonts w:hint="eastAsia"/>
                                    <w:color w:val="000000"/>
                                    <w:szCs w:val="21"/>
                                  </w:rPr>
                                </w:pPr>
                                <w:r>
                                  <w:rPr>
                                    <w:color w:val="000000"/>
                                    <w:szCs w:val="21"/>
                                  </w:rPr>
                                  <w:t>S</w:t>
                                </w:r>
                                <w:r>
                                  <w:rPr>
                                    <w:rFonts w:hint="eastAsia"/>
                                    <w:color w:val="000000"/>
                                    <w:szCs w:val="21"/>
                                  </w:rPr>
                                  <w:t>1/2</w:t>
                                </w:r>
                              </w:p>
                            </w:txbxContent>
                          </wps:txbx>
                          <wps:bodyPr lIns="59436" tIns="29718" rIns="59436" bIns="29718" upright="1"/>
                        </wps:wsp>
                      </wpg:grpSp>
                    </wpg:wgp>
                  </a:graphicData>
                </a:graphic>
              </wp:inline>
            </w:drawing>
          </mc:Choice>
          <mc:Fallback>
            <w:pict>
              <v:group id="_x0000_s1026" o:spid="_x0000_s1026" o:spt="203" style="height:110.85pt;width:453.5pt;" coordsize="9070,2217" o:gfxdata="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C5s8AC/AAAA&#10;pQEAABkAAABkcnMvX3JlbHMvZTJvRG9jLnhtbC5yZWxzvZDBisIwEIbvC/sOYe7btD0sspj2IoJX&#10;cR9gSKZpsJmEJIq+vYFlQUHw5nFm+L//Y9bjxS/iTCm7wAq6pgVBrINxbBX8HrZfKxC5IBtcApOC&#10;K2UYh8+P9Z4WLDWUZxezqBTOCuZS4o+UWc/kMTchEtfLFJLHUsdkZUR9REuyb9tvme4ZMDwwxc4o&#10;SDvTgzhcY21+zQ7T5DRtgj554vKkQjpfuysQk6WiwJNx+Lfsm8gW5HOH7j0O3b+DfHjucAN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">
                <o:lock v:ext="edit" aspectratio="f"/>
                <v:rect id="_x0000_s1026" o:spid="_x0000_s1026" o:spt="1" style="position:absolute;left:0;top:0;height:2217;width:9070;" filled="f" stroked="f" coordsize="21600,21600" o:gfxdata="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OClNugAAANoA&#10;AAAPAAAAAAAAAAEAIAAAACIAAABkcnMvZG93bnJldi54bWxQSwECFAAUAAAACACHTuJAMy8FnjsA&#10;AAA5AAAAEAAAAAAAAAABACAAAAAJAQAAZHJzL3NoYXBleG1sLnhtbFBLBQYAAAAABgAGAFsBAACz&#10;AwAAAAA=&#10;">
                  <v:fill on="f" focussize="0,0"/>
                  <v:stroke on="f"/>
                  <v:imagedata o:title=""/>
                  <o:lock v:ext="edit" text="t" aspectratio="t"/>
                </v:rect>
                <v:shape id="_x0000_s1026" o:spid="_x0000_s1026" o:spt="3" type="#_x0000_t3" style="position:absolute;left:720;top:624;height:624;width:1260;" fillcolor="#EAEAEA" filled="t" stroked="t" coordsize="21600,21600" o:gfxdata="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nkNC5AAAA2g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w:txbxContent>
                      <w:p>
                        <w:pPr>
                          <w:ind w:left="103" w:hanging="103" w:hangingChars="49"/>
                          <w:rPr>
                            <w:rFonts w:hint="eastAsia"/>
                            <w:b/>
                          </w:rPr>
                        </w:pPr>
                        <w:r>
                          <w:rPr>
                            <w:b/>
                          </w:rPr>
                          <w:t>Area</w:t>
                        </w:r>
                        <w:r>
                          <w:rPr>
                            <w:rFonts w:hint="eastAsia"/>
                            <w:b/>
                          </w:rPr>
                          <w:t xml:space="preserve"> 1</w:t>
                        </w:r>
                      </w:p>
                    </w:txbxContent>
                  </v:textbox>
                </v:shape>
                <v:shape id="_x0000_s1026" o:spid="_x0000_s1026" o:spt="3" type="#_x0000_t3" style="position:absolute;left:6240;top:468;height:624;width:1320;" fillcolor="#EAEAEA" filled="t" stroked="t" coordsize="21600,21600" o:gfxdata="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CrNUu5AAAA2g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w:txbxContent>
                      <w:p>
                        <w:pPr>
                          <w:rPr>
                            <w:rFonts w:hint="eastAsia"/>
                            <w:b/>
                          </w:rPr>
                        </w:pPr>
                        <w:r>
                          <w:rPr>
                            <w:b/>
                          </w:rPr>
                          <w:t>Area</w:t>
                        </w:r>
                        <w:r>
                          <w:rPr>
                            <w:rFonts w:hint="eastAsia"/>
                            <w:b/>
                          </w:rPr>
                          <w:t xml:space="preserve"> 2</w:t>
                        </w:r>
                      </w:p>
                    </w:txbxContent>
                  </v:textbox>
                </v:shape>
                <v:shape id="_x0000_s1026" o:spid="_x0000_s1026" o:spt="3" type="#_x0000_t3" style="position:absolute;left:3060;top:468;height:919;width:2160;" fillcolor="#EAEAEA" filled="t" stroked="t" coordsize="21600,21600" o:gfxdata="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9CrT+5AAAA2g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w:txbxContent>
                      <w:p>
                        <w:pPr>
                          <w:ind w:firstLine="523" w:firstLineChars="248"/>
                          <w:rPr>
                            <w:rFonts w:hint="eastAsia"/>
                            <w:b/>
                          </w:rPr>
                        </w:pPr>
                        <w:r>
                          <w:rPr>
                            <w:b/>
                          </w:rPr>
                          <w:t>Area</w:t>
                        </w:r>
                        <w:r>
                          <w:rPr>
                            <w:rFonts w:hint="eastAsia"/>
                            <w:b/>
                          </w:rPr>
                          <w:t xml:space="preserve"> 0</w:t>
                        </w:r>
                      </w:p>
                    </w:txbxContent>
                  </v:textbox>
                </v:shape>
                <v:line id="_x0000_s1026" o:spid="_x0000_s1026" o:spt="20" style="position:absolute;left:6120;top:936;flip:y;height:1;width:1578;" filled="f" stroked="t" coordsize="21600,21600" o:gfxdata="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KHhW8AAAA&#10;2gAAAA8AAAAAAAAAAQAgAAAAIgAAAGRycy9kb3ducmV2LnhtbFBLAQIUABQAAAAIAIdO4kAzLwWe&#10;OwAAADkAAAAQAAAAAAAAAAEAIAAAAAsBAABkcnMvc2hhcGV4bWwueG1sUEsFBgAAAAAGAAYAWwEA&#10;ALUDAAAAAA==&#10;">
                  <v:fill on="f" focussize="0,0"/>
                  <v:stroke weight="2pt" color="#0099CC" joinstyle="round"/>
                  <v:imagedata o:title=""/>
                  <o:lock v:ext="edit" aspectratio="f"/>
                  <v:shadow on="t" color="#000000" offset="1pt,1pt" origin="0f,0f" matrix="65536f,0f,0f,65536f"/>
                </v:line>
                <v:line id="_x0000_s1026" o:spid="_x0000_s1026" o:spt="20" style="position:absolute;left:442;top:983;flip:y;height:0;width:2137;" filled="f" stroked="t" coordsize="21600,21600" o:gfxdata="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YgGK8AAAA&#10;2gAAAA8AAAAAAAAAAQAgAAAAIgAAAGRycy9kb3ducmV2LnhtbFBLAQIUABQAAAAIAIdO4kAzLwWe&#10;OwAAADkAAAAQAAAAAAAAAAEAIAAAAAsBAABkcnMvc2hhcGV4bWwueG1sUEsFBgAAAAAGAAYAWwEA&#10;ALUDAAAAAA==&#10;">
                  <v:fill on="f" focussize="0,0"/>
                  <v:stroke weight="2pt" color="#0099CC" joinstyle="round"/>
                  <v:imagedata o:title=""/>
                  <o:lock v:ext="edit" aspectratio="f"/>
                  <v:shadow on="t" color="#000000" offset="1pt,1pt" origin="0f,0f" matrix="65536f,0f,0f,65536f"/>
                </v:line>
                <v:shape id="图片 9" o:spid="_x0000_s1026" o:spt="75" alt="PC" type="#_x0000_t75" style="position:absolute;left:180;top:615;height:633;width:720;" filled="f" o:preferrelative="t" stroked="f" coordsize="21600,21600" o:gfxdata="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ASvKvQAA&#10;ANoAAAAPAAAAAAAAAAEAIAAAACIAAABkcnMvZG93bnJldi54bWxQSwECFAAUAAAACACHTuJAMy8F&#10;njsAAAA5AAAAEAAAAAAAAAABACAAAAAMAQAAZHJzL3NoYXBleG1sLnhtbFBLBQYAAAAABgAGAFsB&#10;AAC2AwAAAAA=&#10;">
                  <v:fill on="f" focussize="0,0"/>
                  <v:stroke on="f"/>
                  <v:imagedata r:id="rId6" o:title="PC"/>
                  <o:lock v:ext="edit" aspectratio="t"/>
                </v:shape>
                <v:shape id="_x0000_s1026" o:spid="_x0000_s1026" o:spt="202" type="#_x0000_t202" style="position:absolute;left:1620;top:936;height:468;width:540;" filled="f" stroked="f" coordsize="21600,21600" o:gfxdata="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hversAAADa&#10;AAAADwAAAAAAAAABACAAAAAiAAAAZHJzL2Rvd25yZXYueG1sUEsBAhQAFAAAAAgAh07iQDMvBZ47&#10;AAAAOQAAABAAAAAAAAAAAQAgAAAACgEAAGRycy9zaGFwZXhtbC54bWxQSwUGAAAAAAYABgBbAQAA&#10;tAMAAAAA&#10;">
                  <v:fill on="f" focussize="0,0"/>
                  <v:stroke on="f"/>
                  <v:imagedata o:title=""/>
                  <o:lock v:ext="edit" aspectratio="f"/>
                  <v:textbox inset="1.651mm,0.8255mm,1.651mm,0.8255mm">
                    <w:txbxContent>
                      <w:p>
                        <w:pPr>
                          <w:autoSpaceDE w:val="0"/>
                          <w:autoSpaceDN w:val="0"/>
                          <w:adjustRightInd w:val="0"/>
                          <w:rPr>
                            <w:b/>
                            <w:color w:val="000000"/>
                            <w:szCs w:val="21"/>
                          </w:rPr>
                        </w:pPr>
                        <w:r>
                          <w:rPr>
                            <w:b/>
                            <w:color w:val="000000"/>
                            <w:szCs w:val="21"/>
                          </w:rPr>
                          <w:t>.1</w:t>
                        </w:r>
                      </w:p>
                    </w:txbxContent>
                  </v:textbox>
                </v:shape>
                <v:shape id="_x0000_s1026" o:spid="_x0000_s1026" o:spt="202" type="#_x0000_t202" style="position:absolute;left:7020;top:936;height:421;width:612;" filled="f" stroked="f" coordsize="21600,21600" o:gfxdata="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K4b4A&#10;AADaAAAADwAAAAAAAAABACAAAAAiAAAAZHJzL2Rvd25yZXYueG1sUEsBAhQAFAAAAAgAh07iQDMv&#10;BZ47AAAAOQAAABAAAAAAAAAAAQAgAAAADQEAAGRycy9zaGFwZXhtbC54bWxQSwUGAAAAAAYABgBb&#10;AQAAtwMAAAAA&#10;">
                  <v:fill on="f" focussize="0,0"/>
                  <v:stroke on="f"/>
                  <v:imagedata o:title=""/>
                  <o:lock v:ext="edit" aspectratio="f"/>
                  <v:textbox inset="1.651mm,0.8255mm,1.651mm,0.8255mm">
                    <w:txbxContent>
                      <w:p>
                        <w:pPr>
                          <w:autoSpaceDE w:val="0"/>
                          <w:autoSpaceDN w:val="0"/>
                          <w:adjustRightInd w:val="0"/>
                          <w:rPr>
                            <w:b/>
                            <w:color w:val="000000"/>
                            <w:szCs w:val="21"/>
                          </w:rPr>
                        </w:pPr>
                        <w:r>
                          <w:rPr>
                            <w:b/>
                            <w:color w:val="000000"/>
                            <w:szCs w:val="21"/>
                          </w:rPr>
                          <w:t>.22</w:t>
                        </w:r>
                      </w:p>
                    </w:txbxContent>
                  </v:textbox>
                </v:shape>
                <v:shape id="图片 12" o:spid="_x0000_s1026" o:spt="75" alt="Router" type="#_x0000_t75" style="position:absolute;left:5182;top:624;height:624;width:1118;" filled="f" o:preferrelative="t" stroked="f" coordsize="21600,21600" o:gfxdata="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017Hm/&#10;AAAA2wAAAA8AAAAAAAAAAQAgAAAAIgAAAGRycy9kb3ducmV2LnhtbFBLAQIUABQAAAAIAIdO4kAz&#10;LwWeOwAAADkAAAAQAAAAAAAAAAEAIAAAAA4BAABkcnMvc2hhcGV4bWwueG1sUEsFBgAAAAAGAAYA&#10;WwEAALgDAAAAAA==&#10;">
                  <v:fill on="f" focussize="0,0"/>
                  <v:stroke on="f"/>
                  <v:imagedata r:id="rId7" o:title="Router"/>
                  <o:lock v:ext="edit" aspectratio="t"/>
                </v:shape>
                <v:group id="_x0000_s1026" o:spid="_x0000_s1026" o:spt="203" style="position:absolute;left:0;top:312;height:696;width:2520;" coordsize="2520,696"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0;top:0;height:468;width:2065;" filled="f" stroked="f" coordsize="21600,21600" o:gfxdata="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5hNpvQAA&#10;ANsAAAAPAAAAAAAAAAEAIAAAACIAAABkcnMvZG93bnJldi54bWxQSwECFAAUAAAACACHTuJAMy8F&#10;njsAAAA5AAAAEAAAAAAAAAABACAAAAAMAQAAZHJzL3NoYXBleG1sLnhtbFBLBQYAAAAABgAGAFsB&#10;AAC2AwAAAAA=&#10;">
                    <v:fill on="f" focussize="0,0"/>
                    <v:stroke on="f"/>
                    <v:imagedata o:title=""/>
                    <o:lock v:ext="edit" aspectratio="f"/>
                    <v:textbox inset="1.651mm,0.8255mm,1.651mm,0.8255mm">
                      <w:txbxContent>
                        <w:p>
                          <w:pPr>
                            <w:autoSpaceDE w:val="0"/>
                            <w:autoSpaceDN w:val="0"/>
                            <w:adjustRightInd w:val="0"/>
                            <w:rPr>
                              <w:color w:val="000000"/>
                              <w:szCs w:val="21"/>
                            </w:rPr>
                          </w:pPr>
                          <w:r>
                            <w:rPr>
                              <w:color w:val="000000"/>
                              <w:szCs w:val="21"/>
                            </w:rPr>
                            <w:t>172.16.1.0/24</w:t>
                          </w:r>
                        </w:p>
                      </w:txbxContent>
                    </v:textbox>
                  </v:shape>
                  <v:shape id="_x0000_s1026" o:spid="_x0000_s1026" o:spt="202" type="#_x0000_t202" style="position:absolute;left:960;top:312;height:384;width:1560;" filled="f" stroked="f" coordsize="21600,21600" o:gfxdata="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NI0evQAA&#10;ANsAAAAPAAAAAAAAAAEAIAAAACIAAABkcnMvZG93bnJldi54bWxQSwECFAAUAAAACACHTuJAMy8F&#10;njsAAAA5AAAAEAAAAAAAAAABACAAAAAMAQAAZHJzL3NoYXBleG1sLnhtbFBLBQYAAAAABgAGAFsB&#10;AAC2AwAAAAA=&#10;">
                    <v:fill on="f" focussize="0,0"/>
                    <v:stroke on="f"/>
                    <v:imagedata o:title=""/>
                    <o:lock v:ext="edit" aspectratio="f"/>
                    <v:textbox inset="1.651mm,0.8255mm,1.651mm,0.8255mm">
                      <w:txbxContent>
                        <w:p>
                          <w:pPr>
                            <w:autoSpaceDE w:val="0"/>
                            <w:autoSpaceDN w:val="0"/>
                            <w:adjustRightInd w:val="0"/>
                            <w:rPr>
                              <w:rFonts w:hint="eastAsia"/>
                              <w:color w:val="000000"/>
                              <w:szCs w:val="21"/>
                            </w:rPr>
                          </w:pPr>
                          <w:r>
                            <w:rPr>
                              <w:rFonts w:hint="eastAsia"/>
                              <w:color w:val="000000"/>
                              <w:szCs w:val="21"/>
                              <w:lang w:val="en-US" w:eastAsia="zh-CN"/>
                            </w:rPr>
                            <w:t>GE0/1</w:t>
                          </w:r>
                        </w:p>
                      </w:txbxContent>
                    </v:textbox>
                  </v:shape>
                </v:group>
                <v:shape id="_x0000_s1026" o:spid="_x0000_s1026" o:spt="202" type="#_x0000_t202" style="position:absolute;left:2520;top:468;height:384;width:1560;" filled="f" stroked="f" coordsize="21600,21600" o:gfxdata="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kbDxvQAA&#10;ANsAAAAPAAAAAAAAAAEAIAAAACIAAABkcnMvZG93bnJldi54bWxQSwECFAAUAAAACACHTuJAMy8F&#10;njsAAAA5AAAAEAAAAAAAAAABACAAAAAMAQAAZHJzL3NoYXBleG1sLnhtbFBLBQYAAAAABgAGAFsB&#10;AAC2AwAAAAA=&#10;">
                  <v:fill on="f" focussize="0,0"/>
                  <v:stroke on="f"/>
                  <v:imagedata o:title=""/>
                  <o:lock v:ext="edit" aspectratio="f"/>
                  <v:textbox inset="1.651mm,0.8255mm,1.651mm,0.8255mm">
                    <w:txbxContent>
                      <w:p>
                        <w:pPr>
                          <w:autoSpaceDE w:val="0"/>
                          <w:autoSpaceDN w:val="0"/>
                          <w:adjustRightInd w:val="0"/>
                          <w:rPr>
                            <w:rFonts w:hint="eastAsia"/>
                            <w:color w:val="000000"/>
                            <w:szCs w:val="21"/>
                          </w:rPr>
                        </w:pPr>
                        <w:r>
                          <w:rPr>
                            <w:color w:val="000000"/>
                            <w:szCs w:val="21"/>
                          </w:rPr>
                          <w:t>S</w:t>
                        </w:r>
                        <w:r>
                          <w:rPr>
                            <w:rFonts w:hint="eastAsia"/>
                            <w:color w:val="000000"/>
                            <w:szCs w:val="21"/>
                          </w:rPr>
                          <w:t>2/0</w:t>
                        </w:r>
                      </w:p>
                    </w:txbxContent>
                  </v:textbox>
                </v:shape>
                <v:shape id="_x0000_s1026" o:spid="_x0000_s1026" o:spt="202" type="#_x0000_t202" style="position:absolute;left:2880;top:780;height:494;width:535;" filled="f" stroked="f" coordsize="21600,21600" o:gfxdata="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3RVqvQAA&#10;ANsAAAAPAAAAAAAAAAEAIAAAACIAAABkcnMvZG93bnJldi54bWxQSwECFAAUAAAACACHTuJAMy8F&#10;njsAAAA5AAAAEAAAAAAAAAABACAAAAAMAQAAZHJzL3NoYXBleG1sLnhtbFBLBQYAAAAABgAGAFsB&#10;AAC2AwAAAAA=&#10;">
                  <v:fill on="f" focussize="0,0"/>
                  <v:stroke on="f"/>
                  <v:imagedata o:title=""/>
                  <o:lock v:ext="edit" aspectratio="f"/>
                  <v:textbox inset="1.651mm,0.8255mm,1.651mm,0.8255mm">
                    <w:txbxContent>
                      <w:p>
                        <w:pPr>
                          <w:autoSpaceDE w:val="0"/>
                          <w:autoSpaceDN w:val="0"/>
                          <w:adjustRightInd w:val="0"/>
                          <w:rPr>
                            <w:b/>
                            <w:color w:val="000000"/>
                            <w:szCs w:val="21"/>
                          </w:rPr>
                        </w:pPr>
                        <w:r>
                          <w:rPr>
                            <w:b/>
                            <w:color w:val="000000"/>
                            <w:szCs w:val="21"/>
                          </w:rPr>
                          <w:t>.1</w:t>
                        </w:r>
                      </w:p>
                    </w:txbxContent>
                  </v:textbox>
                </v:shape>
                <v:shape id="_x0000_s1026" o:spid="_x0000_s1026" o:spt="202" type="#_x0000_t202" style="position:absolute;left:4860;top:936;height:468;width:540;" filled="f" stroked="f" coordsize="21600,21600" o:gfxdata="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D4sdvQAA&#10;ANsAAAAPAAAAAAAAAAEAIAAAACIAAABkcnMvZG93bnJldi54bWxQSwECFAAUAAAACACHTuJAMy8F&#10;njsAAAA5AAAAEAAAAAAAAAABACAAAAAMAQAAZHJzL3NoYXBleG1sLnhtbFBLBQYAAAAABgAGAFsB&#10;AAC2AwAAAAA=&#10;">
                  <v:fill on="f" focussize="0,0"/>
                  <v:stroke on="f"/>
                  <v:imagedata o:title=""/>
                  <o:lock v:ext="edit" aspectratio="f"/>
                  <v:textbox inset="1.651mm,0.8255mm,1.651mm,0.8255mm">
                    <w:txbxContent>
                      <w:p>
                        <w:pPr>
                          <w:autoSpaceDE w:val="0"/>
                          <w:autoSpaceDN w:val="0"/>
                          <w:adjustRightInd w:val="0"/>
                          <w:rPr>
                            <w:b/>
                            <w:color w:val="000000"/>
                            <w:szCs w:val="21"/>
                          </w:rPr>
                        </w:pPr>
                        <w:r>
                          <w:rPr>
                            <w:b/>
                            <w:color w:val="000000"/>
                            <w:szCs w:val="21"/>
                          </w:rPr>
                          <w:t>.2</w:t>
                        </w:r>
                      </w:p>
                    </w:txbxContent>
                  </v:textbox>
                </v:shape>
                <v:shape id="_x0000_s1026" o:spid="_x0000_s1026" o:spt="100" style="position:absolute;left:2340;top:832;height:155;width:3320;" filled="f" stroked="t" coordsize="2017,97" o:gfxdata="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V+Qe5AAAA2wAA&#10;AA8AAAAAAAAAAQAgAAAAIgAAAGRycy9kb3ducmV2LnhtbFBLAQIUABQAAAAIAIdO4kAzLwWeOwAA&#10;ADkAAAAQAAAAAAAAAAEAIAAAAAgBAABkcnMvc2hhcGV4bWwueG1sUEsFBgAAAAAGAAYAWwEAALID&#10;AAAAAA==&#10;" path="m0,0l1008,0,912,96,2016,96e">
                  <v:fill on="f" focussize="0,0"/>
                  <v:stroke weight="2pt" color="#0099CC" joinstyle="round" endcap="round"/>
                  <v:imagedata o:title=""/>
                  <o:lock v:ext="edit" aspectratio="f"/>
                  <v:shadow on="t" color="#000000" offset="1pt,1pt" origin="0f,0f" matrix="65536f,0f,0f,65536f"/>
                </v:shape>
                <v:shape id="图片 20" o:spid="_x0000_s1026" o:spt="75" alt="Router" type="#_x0000_t75" style="position:absolute;left:1942;top:468;height:624;width:1118;" filled="f" o:preferrelative="t" stroked="f" coordsize="21600,21600" o:gfxdata="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D4H+/&#10;AAAA2wAAAA8AAAAAAAAAAQAgAAAAIgAAAGRycy9kb3ducmV2LnhtbFBLAQIUABQAAAAIAIdO4kAz&#10;LwWeOwAAADkAAAAQAAAAAAAAAAEAIAAAAA4BAABkcnMvc2hhcGV4bWwueG1sUEsFBgAAAAAGAAYA&#10;WwEAALgDAAAAAA==&#10;">
                  <v:fill on="f" focussize="0,0"/>
                  <v:stroke on="f"/>
                  <v:imagedata r:id="rId7" o:title="Router"/>
                  <o:lock v:ext="edit" aspectratio="t"/>
                </v:shape>
                <v:shape id="图片 21" o:spid="_x0000_s1026" o:spt="75" alt="PC" type="#_x0000_t75" style="position:absolute;left:7318;top:615;height:687;width:782;" filled="f" o:preferrelative="t" stroked="f" coordsize="21600,21600" o:gfxdata="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alqfbsAAADb&#10;AAAADwAAAAAAAAABACAAAAAiAAAAZHJzL2Rvd25yZXYueG1sUEsBAhQAFAAAAAgAh07iQDMvBZ47&#10;AAAAOQAAABAAAAAAAAAAAQAgAAAACgEAAGRycy9zaGFwZXhtbC54bWxQSwUGAAAAAAYABgBbAQAA&#10;tAMAAAAA&#10;">
                  <v:fill on="f" focussize="0,0"/>
                  <v:stroke on="f"/>
                  <v:imagedata r:id="rId6" o:title="PC"/>
                  <o:lock v:ext="edit" aspectratio="t"/>
                </v:shape>
                <v:shape id="_x0000_s1026" o:spid="_x0000_s1026" o:spt="202" type="#_x0000_t202" style="position:absolute;left:7380;top:1248;height:468;width:720;" filled="f" stroked="f" coordsize="21600,21600" o:gfxdata="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GfE+8AAAA&#10;2wAAAA8AAAAAAAAAAQAgAAAAIgAAAGRycy9kb3ducmV2LnhtbFBLAQIUABQAAAAIAIdO4kAzLwWe&#10;OwAAADkAAAAQAAAAAAAAAAEAIAAAAAsBAABkcnMvc2hhcGV4bWwueG1sUEsFBgAAAAAGAAYAWwEA&#10;ALUDAAAAAA==&#10;">
                  <v:fill on="f" focussize="0,0"/>
                  <v:stroke on="f"/>
                  <v:imagedata o:title=""/>
                  <o:lock v:ext="edit" aspectratio="f"/>
                  <v:textbox inset="1.651mm,0.8255mm,1.651mm,0.8255mm">
                    <w:txbxContent>
                      <w:p>
                        <w:pPr>
                          <w:autoSpaceDE w:val="0"/>
                          <w:autoSpaceDN w:val="0"/>
                          <w:adjustRightInd w:val="0"/>
                          <w:rPr>
                            <w:color w:val="000000"/>
                            <w:szCs w:val="21"/>
                          </w:rPr>
                        </w:pPr>
                        <w:r>
                          <w:rPr>
                            <w:color w:val="000000"/>
                            <w:szCs w:val="21"/>
                          </w:rPr>
                          <w:t>PC2</w:t>
                        </w:r>
                      </w:p>
                    </w:txbxContent>
                  </v:textbox>
                </v:shape>
                <v:shape id="_x0000_s1026" o:spid="_x0000_s1026" o:spt="202" type="#_x0000_t202" style="position:absolute;left:3060;top:312;height:718;width:2064;" filled="f" stroked="f" coordsize="21600,21600" o:gfxdata="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2dS/&#10;AAAA2wAAAA8AAAAAAAAAAQAgAAAAIgAAAGRycy9kb3ducmV2LnhtbFBLAQIUABQAAAAIAIdO4kAz&#10;LwWeOwAAADkAAAAQAAAAAAAAAAEAIAAAAA4BAABkcnMvc2hhcGV4bWwueG1sUEsFBgAAAAAGAAYA&#10;WwEAALgDAAAAAA==&#10;">
                  <v:fill on="f" focussize="0,0"/>
                  <v:stroke on="f"/>
                  <v:imagedata o:title=""/>
                  <o:lock v:ext="edit" aspectratio="f"/>
                  <v:textbox inset="1.651mm,0.8255mm,1.651mm,0.8255mm">
                    <w:txbxContent>
                      <w:p>
                        <w:pPr>
                          <w:autoSpaceDE w:val="0"/>
                          <w:autoSpaceDN w:val="0"/>
                          <w:adjustRightInd w:val="0"/>
                          <w:rPr>
                            <w:color w:val="000000"/>
                            <w:szCs w:val="21"/>
                          </w:rPr>
                        </w:pPr>
                        <w:r>
                          <w:rPr>
                            <w:color w:val="000000"/>
                            <w:szCs w:val="21"/>
                          </w:rPr>
                          <w:t>1</w:t>
                        </w:r>
                        <w:r>
                          <w:rPr>
                            <w:rFonts w:hint="eastAsia"/>
                            <w:color w:val="000000"/>
                            <w:szCs w:val="21"/>
                          </w:rPr>
                          <w:t>9</w:t>
                        </w:r>
                        <w:r>
                          <w:rPr>
                            <w:color w:val="000000"/>
                            <w:szCs w:val="21"/>
                          </w:rPr>
                          <w:t>2.16</w:t>
                        </w:r>
                        <w:r>
                          <w:rPr>
                            <w:rFonts w:hint="eastAsia"/>
                            <w:color w:val="000000"/>
                            <w:szCs w:val="21"/>
                          </w:rPr>
                          <w:t>8</w:t>
                        </w:r>
                        <w:r>
                          <w:rPr>
                            <w:color w:val="000000"/>
                            <w:szCs w:val="21"/>
                          </w:rPr>
                          <w:t>.</w:t>
                        </w:r>
                        <w:r>
                          <w:rPr>
                            <w:rFonts w:hint="eastAsia"/>
                            <w:color w:val="000000"/>
                            <w:szCs w:val="21"/>
                          </w:rPr>
                          <w:t>1</w:t>
                        </w:r>
                        <w:r>
                          <w:rPr>
                            <w:b/>
                            <w:color w:val="000000"/>
                            <w:szCs w:val="21"/>
                          </w:rPr>
                          <w:t>.</w:t>
                        </w:r>
                        <w:r>
                          <w:rPr>
                            <w:color w:val="000000"/>
                            <w:szCs w:val="21"/>
                          </w:rPr>
                          <w:t>0/24</w:t>
                        </w:r>
                      </w:p>
                    </w:txbxContent>
                  </v:textbox>
                </v:shape>
                <v:shape id="_x0000_s1026" o:spid="_x0000_s1026" o:spt="202" type="#_x0000_t202" style="position:absolute;left:5940;top:312;height:718;width:2065;" filled="f" stroked="f" coordsize="21600,21600" o:gfxdata="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YR6O/&#10;AAAA2wAAAA8AAAAAAAAAAQAgAAAAIgAAAGRycy9kb3ducmV2LnhtbFBLAQIUABQAAAAIAIdO4kAz&#10;LwWeOwAAADkAAAAQAAAAAAAAAAEAIAAAAA4BAABkcnMvc2hhcGV4bWwueG1sUEsFBgAAAAAGAAYA&#10;WwEAALgDAAAAAA==&#10;">
                  <v:fill on="f" focussize="0,0"/>
                  <v:stroke on="f"/>
                  <v:imagedata o:title=""/>
                  <o:lock v:ext="edit" aspectratio="f"/>
                  <v:textbox inset="1.651mm,0.8255mm,1.651mm,0.8255mm">
                    <w:txbxContent>
                      <w:p>
                        <w:pPr>
                          <w:autoSpaceDE w:val="0"/>
                          <w:autoSpaceDN w:val="0"/>
                          <w:adjustRightInd w:val="0"/>
                          <w:rPr>
                            <w:color w:val="000000"/>
                            <w:szCs w:val="21"/>
                          </w:rPr>
                        </w:pPr>
                        <w:r>
                          <w:rPr>
                            <w:color w:val="000000"/>
                            <w:szCs w:val="21"/>
                          </w:rPr>
                          <w:t>172.16.3.0/24</w:t>
                        </w:r>
                      </w:p>
                    </w:txbxContent>
                  </v:textbox>
                </v:shape>
                <v:shape id="_x0000_s1026" o:spid="_x0000_s1026" o:spt="202" type="#_x0000_t202" style="position:absolute;left:736;top:936;height:365;width:704;" filled="f" stroked="f" coordsize="21600,21600" o:gfxdata="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AU4ji/&#10;AAAA2wAAAA8AAAAAAAAAAQAgAAAAIgAAAGRycy9kb3ducmV2LnhtbFBLAQIUABQAAAAIAIdO4kAz&#10;LwWeOwAAADkAAAAQAAAAAAAAAAEAIAAAAA4BAABkcnMvc2hhcGV4bWwueG1sUEsFBgAAAAAGAAYA&#10;WwEAALgDAAAAAA==&#10;">
                  <v:fill on="f" focussize="0,0"/>
                  <v:stroke on="f"/>
                  <v:imagedata o:title=""/>
                  <o:lock v:ext="edit" aspectratio="f"/>
                  <v:textbox inset="1.651mm,0.8255mm,1.651mm,0.8255mm">
                    <w:txbxContent>
                      <w:p>
                        <w:pPr>
                          <w:autoSpaceDE w:val="0"/>
                          <w:autoSpaceDN w:val="0"/>
                          <w:adjustRightInd w:val="0"/>
                          <w:rPr>
                            <w:rFonts w:ascii="Arial" w:hAnsi="Arial" w:cs="Arial"/>
                            <w:b/>
                            <w:color w:val="000000"/>
                            <w:szCs w:val="21"/>
                          </w:rPr>
                        </w:pPr>
                        <w:r>
                          <w:rPr>
                            <w:rFonts w:ascii="Arial" w:hAnsi="Arial" w:cs="Arial"/>
                            <w:b/>
                            <w:color w:val="000000"/>
                            <w:szCs w:val="21"/>
                          </w:rPr>
                          <w:t>.11</w:t>
                        </w:r>
                      </w:p>
                    </w:txbxContent>
                  </v:textbox>
                </v:shape>
                <v:shape id="_x0000_s1026" o:spid="_x0000_s1026" o:spt="202" type="#_x0000_t202" style="position:absolute;left:1800;top:1092;height:447;width:1440;" filled="f" stroked="f" coordsize="21600,21600" o:gfxdata="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eky/&#10;AAAA2wAAAA8AAAAAAAAAAQAgAAAAIgAAAGRycy9kb3ducmV2LnhtbFBLAQIUABQAAAAIAIdO4kAz&#10;LwWeOwAAADkAAAAQAAAAAAAAAAEAIAAAAA4BAABkcnMvc2hhcGV4bWwueG1sUEsFBgAAAAAGAAYA&#10;WwEAALgDAAAAAA==&#10;">
                  <v:fill on="f" focussize="0,0"/>
                  <v:stroke on="f"/>
                  <v:imagedata o:title=""/>
                  <o:lock v:ext="edit" aspectratio="f"/>
                  <v:textbox inset="1.651mm,0.8255mm,1.651mm,0.8255mm">
                    <w:txbxContent>
                      <w:p>
                        <w:pPr>
                          <w:autoSpaceDE w:val="0"/>
                          <w:autoSpaceDN w:val="0"/>
                          <w:adjustRightInd w:val="0"/>
                          <w:rPr>
                            <w:rFonts w:hint="eastAsia"/>
                            <w:b/>
                            <w:color w:val="000000"/>
                            <w:szCs w:val="21"/>
                          </w:rPr>
                        </w:pPr>
                        <w:r>
                          <w:rPr>
                            <w:b/>
                            <w:color w:val="000000"/>
                            <w:szCs w:val="21"/>
                          </w:rPr>
                          <w:t>Router</w:t>
                        </w:r>
                        <w:r>
                          <w:rPr>
                            <w:rFonts w:hint="eastAsia"/>
                            <w:b/>
                            <w:color w:val="000000"/>
                            <w:szCs w:val="21"/>
                          </w:rPr>
                          <w:t>A</w:t>
                        </w:r>
                      </w:p>
                    </w:txbxContent>
                  </v:textbox>
                </v:shape>
                <v:shape id="_x0000_s1026" o:spid="_x0000_s1026" o:spt="202" type="#_x0000_t202" style="position:absolute;left:4860;top:1092;height:468;width:1440;" filled="f" stroked="f" coordsize="21600,21600" o:gfxdata="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Cx39e/&#10;AAAA2wAAAA8AAAAAAAAAAQAgAAAAIgAAAGRycy9kb3ducmV2LnhtbFBLAQIUABQAAAAIAIdO4kAz&#10;LwWeOwAAADkAAAAQAAAAAAAAAAEAIAAAAA4BAABkcnMvc2hhcGV4bWwueG1sUEsFBgAAAAAGAAYA&#10;WwEAALgDAAAAAA==&#10;">
                  <v:fill on="f" focussize="0,0"/>
                  <v:stroke on="f"/>
                  <v:imagedata o:title=""/>
                  <o:lock v:ext="edit" aspectratio="f"/>
                  <v:textbox inset="1.651mm,0.8255mm,1.651mm,0.8255mm">
                    <w:txbxContent>
                      <w:p>
                        <w:pPr>
                          <w:autoSpaceDE w:val="0"/>
                          <w:autoSpaceDN w:val="0"/>
                          <w:adjustRightInd w:val="0"/>
                          <w:rPr>
                            <w:rFonts w:hint="eastAsia"/>
                            <w:b/>
                            <w:color w:val="000000"/>
                            <w:szCs w:val="21"/>
                          </w:rPr>
                        </w:pPr>
                        <w:r>
                          <w:rPr>
                            <w:b/>
                            <w:color w:val="000000"/>
                            <w:szCs w:val="21"/>
                          </w:rPr>
                          <w:t>Router</w:t>
                        </w:r>
                        <w:r>
                          <w:rPr>
                            <w:rFonts w:hint="eastAsia"/>
                            <w:b/>
                            <w:color w:val="000000"/>
                            <w:szCs w:val="21"/>
                          </w:rPr>
                          <w:t>B</w:t>
                        </w:r>
                      </w:p>
                    </w:txbxContent>
                  </v:textbox>
                </v:shape>
                <v:group id="_x0000_s1026" o:spid="_x0000_s1026" o:spt="203" style="position:absolute;left:4320;top:552;height:731;width:2340;" coordsize="2340,731"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_x0000_s1026" o:spid="_x0000_s1026" o:spt="202" type="#_x0000_t202" style="position:absolute;left:1965;top:384;height:347;width:375;" filled="f" stroked="f" coordsize="21600,21600" o:gfxdata="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jQaC/&#10;AAAA2wAAAA8AAAAAAAAAAQAgAAAAIgAAAGRycy9kb3ducmV2LnhtbFBLAQIUABQAAAAIAIdO4kAz&#10;LwWeOwAAADkAAAAQAAAAAAAAAAEAIAAAAA4BAABkcnMvc2hhcGV4bWwueG1sUEsFBgAAAAAGAAYA&#10;WwEAALgDAAAAAA==&#10;">
                    <v:fill on="f" focussize="0,0"/>
                    <v:stroke on="f"/>
                    <v:imagedata o:title=""/>
                    <o:lock v:ext="edit" aspectratio="f"/>
                    <v:textbox inset="1.651mm,0.8255mm,1.651mm,0.8255mm">
                      <w:txbxContent>
                        <w:p>
                          <w:pPr>
                            <w:autoSpaceDE w:val="0"/>
                            <w:autoSpaceDN w:val="0"/>
                            <w:adjustRightInd w:val="0"/>
                            <w:rPr>
                              <w:b/>
                              <w:color w:val="000000"/>
                              <w:szCs w:val="21"/>
                            </w:rPr>
                          </w:pPr>
                          <w:r>
                            <w:rPr>
                              <w:b/>
                              <w:color w:val="000000"/>
                              <w:szCs w:val="21"/>
                            </w:rPr>
                            <w:t>.2</w:t>
                          </w:r>
                        </w:p>
                      </w:txbxContent>
                    </v:textbox>
                  </v:shape>
                  <v:shape id="_x0000_s1026" o:spid="_x0000_s1026" o:spt="202" type="#_x0000_t202" style="position:absolute;left:0;top:0;height:384;width:1560;" filled="f" stroked="f" coordsize="21600,21600" o:gfxdata="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v5Du/&#10;AAAA2wAAAA8AAAAAAAAAAQAgAAAAIgAAAGRycy9kb3ducmV2LnhtbFBLAQIUABQAAAAIAIdO4kAz&#10;LwWeOwAAADkAAAAQAAAAAAAAAAEAIAAAAA4BAABkcnMvc2hhcGV4bWwueG1sUEsFBgAAAAAGAAYA&#10;WwEAALgDAAAAAA==&#10;">
                    <v:fill on="f" focussize="0,0"/>
                    <v:stroke on="f"/>
                    <v:imagedata o:title=""/>
                    <o:lock v:ext="edit" aspectratio="f"/>
                    <v:textbox inset="1.651mm,0.8255mm,1.651mm,0.8255mm">
                      <w:txbxContent>
                        <w:p>
                          <w:pPr>
                            <w:autoSpaceDE w:val="0"/>
                            <w:autoSpaceDN w:val="0"/>
                            <w:adjustRightInd w:val="0"/>
                            <w:rPr>
                              <w:rFonts w:hint="eastAsia"/>
                              <w:color w:val="000000"/>
                              <w:szCs w:val="21"/>
                            </w:rPr>
                          </w:pPr>
                          <w:r>
                            <w:rPr>
                              <w:color w:val="000000"/>
                              <w:szCs w:val="21"/>
                            </w:rPr>
                            <w:t>S</w:t>
                          </w:r>
                          <w:r>
                            <w:rPr>
                              <w:rFonts w:hint="eastAsia"/>
                              <w:color w:val="000000"/>
                              <w:szCs w:val="21"/>
                            </w:rPr>
                            <w:t>1/2</w:t>
                          </w:r>
                        </w:p>
                      </w:txbxContent>
                    </v:textbox>
                  </v:shape>
                </v:group>
                <w10:wrap type="none"/>
                <w10:anchorlock/>
              </v:group>
            </w:pict>
          </mc:Fallback>
        </mc:AlternateConten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282" w:leftChars="0" w:hanging="281" w:firstLineChars="0"/>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实验步骤</w:t>
      </w:r>
    </w:p>
    <w:p>
      <w:pPr>
        <w:rPr>
          <w:rFonts w:hint="eastAsia"/>
          <w:sz w:val="21"/>
          <w:szCs w:val="21"/>
        </w:rPr>
      </w:pPr>
      <w:r>
        <w:rPr>
          <w:rFonts w:hint="eastAsia"/>
          <w:b/>
          <w:bCs/>
          <w:sz w:val="21"/>
          <w:szCs w:val="21"/>
        </w:rPr>
        <w:t>第一步 登录到路由器</w:t>
      </w:r>
    </w:p>
    <w:p>
      <w:pPr>
        <w:rPr>
          <w:rFonts w:hint="eastAsia"/>
          <w:sz w:val="21"/>
          <w:szCs w:val="21"/>
        </w:rPr>
      </w:pPr>
      <w:r>
        <w:rPr>
          <w:rFonts w:hint="eastAsia"/>
          <w:b/>
          <w:sz w:val="21"/>
          <w:szCs w:val="21"/>
        </w:rPr>
        <w:t>（提示：</w:t>
      </w:r>
      <w:r>
        <w:rPr>
          <w:rFonts w:hint="eastAsia"/>
          <w:sz w:val="21"/>
          <w:szCs w:val="21"/>
        </w:rPr>
        <w:t>以下各步中涉及到的Serial口是以路由器r1和r</w:t>
      </w:r>
      <w:r>
        <w:rPr>
          <w:rFonts w:hint="eastAsia"/>
          <w:sz w:val="21"/>
          <w:szCs w:val="21"/>
          <w:lang w:val="en-US" w:eastAsia="zh-CN"/>
        </w:rPr>
        <w:t>2</w:t>
      </w:r>
      <w:r>
        <w:rPr>
          <w:rFonts w:hint="eastAsia"/>
          <w:sz w:val="21"/>
          <w:szCs w:val="21"/>
        </w:rPr>
        <w:t>的连接为例。不同小组使用路由器有所不同，如果是路由器r</w:t>
      </w:r>
      <w:r>
        <w:rPr>
          <w:rFonts w:hint="eastAsia"/>
          <w:sz w:val="21"/>
          <w:szCs w:val="21"/>
          <w:lang w:val="en-US" w:eastAsia="zh-CN"/>
        </w:rPr>
        <w:t>3</w:t>
      </w:r>
      <w:r>
        <w:rPr>
          <w:rFonts w:hint="eastAsia"/>
          <w:sz w:val="21"/>
          <w:szCs w:val="21"/>
        </w:rPr>
        <w:t>和r</w:t>
      </w:r>
      <w:r>
        <w:rPr>
          <w:rFonts w:hint="eastAsia"/>
          <w:sz w:val="21"/>
          <w:szCs w:val="21"/>
          <w:lang w:val="en-US" w:eastAsia="zh-CN"/>
        </w:rPr>
        <w:t>4</w:t>
      </w:r>
      <w:r>
        <w:rPr>
          <w:rFonts w:hint="eastAsia"/>
          <w:sz w:val="21"/>
          <w:szCs w:val="21"/>
        </w:rPr>
        <w:t>的连接，请仔细参考路由器的连接图，并对实验步骤中的相关接口进行修改。）</w:t>
      </w:r>
    </w:p>
    <w:p>
      <w:pPr>
        <w:rPr>
          <w:rFonts w:hint="eastAsia" w:ascii="宋体" w:hAnsi="宋体"/>
          <w:b/>
          <w:bCs/>
          <w:sz w:val="21"/>
          <w:szCs w:val="21"/>
        </w:rPr>
      </w:pPr>
      <w:r>
        <w:rPr>
          <w:rFonts w:hint="eastAsia"/>
          <w:b/>
          <w:sz w:val="21"/>
          <w:szCs w:val="21"/>
        </w:rPr>
        <w:t>第二步：在路由器RouterA上配置路由器接口的IP地址</w:t>
      </w:r>
    </w:p>
    <w:p>
      <w:pPr>
        <w:ind w:left="420" w:leftChars="200"/>
        <w:rPr>
          <w:rFonts w:hint="eastAsia"/>
          <w:sz w:val="21"/>
          <w:szCs w:val="21"/>
        </w:rPr>
      </w:pPr>
      <w:r>
        <w:rPr>
          <w:rFonts w:hint="eastAsia"/>
          <w:sz w:val="21"/>
          <w:szCs w:val="21"/>
        </w:rPr>
        <w:t>RouterA(config)#</w:t>
      </w:r>
      <w:r>
        <w:rPr>
          <w:rFonts w:hint="eastAsia"/>
          <w:b/>
          <w:bCs/>
          <w:sz w:val="21"/>
          <w:szCs w:val="21"/>
          <w:lang w:val="en-US" w:eastAsia="zh-CN"/>
        </w:rPr>
        <w:t>interface GigabitEthernet 0/1</w:t>
      </w:r>
      <w:r>
        <w:rPr>
          <w:rFonts w:hint="eastAsia"/>
          <w:sz w:val="21"/>
          <w:szCs w:val="21"/>
        </w:rPr>
        <w:t xml:space="preserve">           ！进入接口的配置模式</w:t>
      </w:r>
    </w:p>
    <w:p>
      <w:pPr>
        <w:ind w:left="420" w:leftChars="200"/>
        <w:rPr>
          <w:rFonts w:hint="eastAsia"/>
          <w:sz w:val="21"/>
          <w:szCs w:val="21"/>
        </w:rPr>
      </w:pPr>
      <w:r>
        <w:rPr>
          <w:rFonts w:hint="eastAsia"/>
          <w:sz w:val="21"/>
          <w:szCs w:val="21"/>
        </w:rPr>
        <w:t>RouterA(config)# ip address 172.16.1.1 255.255.255.0  !配置接口的IP地址。</w:t>
      </w:r>
    </w:p>
    <w:p>
      <w:pPr>
        <w:ind w:left="420" w:leftChars="200"/>
        <w:rPr>
          <w:rFonts w:hint="eastAsia"/>
          <w:sz w:val="21"/>
          <w:szCs w:val="21"/>
        </w:rPr>
      </w:pPr>
      <w:r>
        <w:rPr>
          <w:rFonts w:hint="eastAsia"/>
          <w:sz w:val="21"/>
          <w:szCs w:val="21"/>
        </w:rPr>
        <w:t>RouterA(config)# no shutdown                     ！开启路由器的接口</w:t>
      </w:r>
    </w:p>
    <w:p>
      <w:pPr>
        <w:rPr>
          <w:rFonts w:hint="eastAsia"/>
          <w:sz w:val="21"/>
          <w:szCs w:val="21"/>
        </w:rPr>
      </w:pPr>
      <w:r>
        <w:drawing>
          <wp:inline distT="0" distB="0" distL="114300" distR="114300">
            <wp:extent cx="6243320" cy="893445"/>
            <wp:effectExtent l="0" t="0" r="5080" b="8255"/>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pic:cNvPicPr>
                      <a:picLocks noChangeAspect="1"/>
                    </pic:cNvPicPr>
                  </pic:nvPicPr>
                  <pic:blipFill>
                    <a:blip r:embed="rId8"/>
                    <a:stretch>
                      <a:fillRect/>
                    </a:stretch>
                  </pic:blipFill>
                  <pic:spPr>
                    <a:xfrm>
                      <a:off x="0" y="0"/>
                      <a:ext cx="6243320" cy="893445"/>
                    </a:xfrm>
                    <a:prstGeom prst="rect">
                      <a:avLst/>
                    </a:prstGeom>
                    <a:noFill/>
                    <a:ln>
                      <a:noFill/>
                    </a:ln>
                  </pic:spPr>
                </pic:pic>
              </a:graphicData>
            </a:graphic>
          </wp:inline>
        </w:drawing>
      </w:r>
    </w:p>
    <w:p>
      <w:pPr>
        <w:rPr>
          <w:rFonts w:hint="eastAsia"/>
          <w:b/>
          <w:sz w:val="21"/>
          <w:szCs w:val="21"/>
        </w:rPr>
      </w:pPr>
      <w:r>
        <w:rPr>
          <w:rFonts w:hint="eastAsia"/>
          <w:b/>
          <w:sz w:val="21"/>
          <w:szCs w:val="21"/>
        </w:rPr>
        <w:t>第三步：在路由器RouterA上配置路由器串行口IP地址和时钟频率。</w:t>
      </w:r>
    </w:p>
    <w:p>
      <w:pPr>
        <w:ind w:firstLine="420" w:firstLineChars="200"/>
        <w:rPr>
          <w:rFonts w:hint="eastAsia"/>
          <w:b/>
          <w:sz w:val="21"/>
          <w:szCs w:val="21"/>
        </w:rPr>
      </w:pPr>
      <w:r>
        <w:rPr>
          <w:rFonts w:hint="eastAsia"/>
          <w:sz w:val="21"/>
          <w:szCs w:val="21"/>
        </w:rPr>
        <w:t>RouterA(config)#interface serial 2/0                ！进入串行口s2/0的配置模式。</w:t>
      </w:r>
    </w:p>
    <w:p>
      <w:pPr>
        <w:ind w:firstLine="420" w:firstLineChars="0"/>
        <w:rPr>
          <w:rFonts w:hint="eastAsia"/>
          <w:sz w:val="21"/>
          <w:szCs w:val="21"/>
        </w:rPr>
      </w:pPr>
      <w:r>
        <w:rPr>
          <w:rFonts w:hint="eastAsia"/>
          <w:sz w:val="21"/>
          <w:szCs w:val="21"/>
        </w:rPr>
        <w:t>RouterA(config-if)#</w:t>
      </w:r>
      <w:r>
        <w:rPr>
          <w:sz w:val="21"/>
          <w:szCs w:val="21"/>
        </w:rPr>
        <w:t>ip address 1</w:t>
      </w:r>
      <w:r>
        <w:rPr>
          <w:rFonts w:hint="eastAsia"/>
          <w:sz w:val="21"/>
          <w:szCs w:val="21"/>
        </w:rPr>
        <w:t>92</w:t>
      </w:r>
      <w:r>
        <w:rPr>
          <w:sz w:val="21"/>
          <w:szCs w:val="21"/>
        </w:rPr>
        <w:t>.16</w:t>
      </w:r>
      <w:r>
        <w:rPr>
          <w:rFonts w:hint="eastAsia"/>
          <w:sz w:val="21"/>
          <w:szCs w:val="21"/>
        </w:rPr>
        <w:t>8.1.</w:t>
      </w:r>
      <w:r>
        <w:rPr>
          <w:sz w:val="21"/>
          <w:szCs w:val="21"/>
        </w:rPr>
        <w:t>1 255.255.255.0</w:t>
      </w:r>
      <w:r>
        <w:rPr>
          <w:rFonts w:hint="eastAsia"/>
          <w:sz w:val="21"/>
          <w:szCs w:val="21"/>
        </w:rPr>
        <w:t xml:space="preserve">  !配置接口S2/0的IP地址。</w:t>
      </w:r>
    </w:p>
    <w:p>
      <w:pPr>
        <w:ind w:firstLine="420" w:firstLineChars="200"/>
        <w:rPr>
          <w:rFonts w:hint="eastAsia"/>
          <w:sz w:val="21"/>
          <w:szCs w:val="21"/>
        </w:rPr>
      </w:pPr>
      <w:r>
        <w:rPr>
          <w:rFonts w:hint="eastAsia"/>
          <w:sz w:val="21"/>
          <w:szCs w:val="21"/>
        </w:rPr>
        <w:t>RouterA(config-if)#clock rate 64000                 ！配置RouterA的时钟频率</w:t>
      </w:r>
    </w:p>
    <w:p>
      <w:pPr>
        <w:ind w:firstLine="420" w:firstLineChars="200"/>
        <w:rPr>
          <w:rFonts w:hint="eastAsia"/>
          <w:sz w:val="21"/>
          <w:szCs w:val="21"/>
        </w:rPr>
      </w:pPr>
      <w:r>
        <w:rPr>
          <w:rFonts w:hint="eastAsia"/>
          <w:sz w:val="21"/>
          <w:szCs w:val="21"/>
        </w:rPr>
        <w:t>RouterA(config-if)#no shutdown                    !开启s2/0端口</w:t>
      </w:r>
    </w:p>
    <w:p>
      <w:pPr>
        <w:ind w:firstLine="420" w:firstLineChars="200"/>
        <w:rPr>
          <w:rFonts w:hint="eastAsia"/>
          <w:sz w:val="21"/>
          <w:szCs w:val="21"/>
        </w:rPr>
      </w:pPr>
      <w:r>
        <w:rPr>
          <w:rFonts w:hint="eastAsia"/>
          <w:sz w:val="21"/>
          <w:szCs w:val="21"/>
        </w:rPr>
        <w:t>RouterA(config-if)#exit</w:t>
      </w:r>
    </w:p>
    <w:p>
      <w:pPr>
        <w:rPr>
          <w:rFonts w:hint="eastAsia"/>
          <w:sz w:val="21"/>
          <w:szCs w:val="21"/>
        </w:rPr>
      </w:pPr>
      <w:r>
        <w:drawing>
          <wp:inline distT="0" distB="0" distL="114300" distR="114300">
            <wp:extent cx="6197600" cy="796290"/>
            <wp:effectExtent l="0" t="0" r="0" b="3810"/>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pic:cNvPicPr>
                      <a:picLocks noChangeAspect="1"/>
                    </pic:cNvPicPr>
                  </pic:nvPicPr>
                  <pic:blipFill>
                    <a:blip r:embed="rId9"/>
                    <a:stretch>
                      <a:fillRect/>
                    </a:stretch>
                  </pic:blipFill>
                  <pic:spPr>
                    <a:xfrm>
                      <a:off x="0" y="0"/>
                      <a:ext cx="6197600" cy="796290"/>
                    </a:xfrm>
                    <a:prstGeom prst="rect">
                      <a:avLst/>
                    </a:prstGeom>
                    <a:noFill/>
                    <a:ln>
                      <a:noFill/>
                    </a:ln>
                  </pic:spPr>
                </pic:pic>
              </a:graphicData>
            </a:graphic>
          </wp:inline>
        </w:drawing>
      </w:r>
    </w:p>
    <w:p>
      <w:pPr>
        <w:rPr>
          <w:rFonts w:hint="eastAsia"/>
          <w:b/>
          <w:sz w:val="21"/>
          <w:szCs w:val="21"/>
        </w:rPr>
      </w:pPr>
      <w:r>
        <w:rPr>
          <w:rFonts w:hint="eastAsia"/>
          <w:b/>
          <w:sz w:val="21"/>
          <w:szCs w:val="21"/>
        </w:rPr>
        <w:t>第四步：显示路由器RouterA的接口配置信息</w:t>
      </w:r>
    </w:p>
    <w:p>
      <w:pPr>
        <w:ind w:firstLine="420" w:firstLineChars="200"/>
        <w:rPr>
          <w:rFonts w:hint="eastAsia"/>
          <w:sz w:val="21"/>
          <w:szCs w:val="21"/>
        </w:rPr>
      </w:pPr>
      <w:r>
        <w:rPr>
          <w:rFonts w:hint="eastAsia"/>
          <w:sz w:val="21"/>
          <w:szCs w:val="21"/>
        </w:rPr>
        <w:t xml:space="preserve">RouterA#show ip interface </w:t>
      </w:r>
      <w:r>
        <w:rPr>
          <w:sz w:val="21"/>
          <w:szCs w:val="21"/>
        </w:rPr>
        <w:t>brief</w:t>
      </w:r>
    </w:p>
    <w:p>
      <w:pPr>
        <w:ind w:firstLine="420" w:firstLineChars="200"/>
        <w:rPr>
          <w:rFonts w:hint="eastAsia"/>
          <w:sz w:val="21"/>
          <w:szCs w:val="21"/>
        </w:rPr>
      </w:pPr>
      <w:r>
        <w:rPr>
          <w:rFonts w:hint="eastAsia"/>
          <w:sz w:val="21"/>
          <w:szCs w:val="21"/>
        </w:rPr>
        <w:t>RouterA#show interface serial 2/0</w:t>
      </w:r>
    </w:p>
    <w:p>
      <w:r>
        <w:drawing>
          <wp:inline distT="0" distB="0" distL="114300" distR="114300">
            <wp:extent cx="6136005" cy="1995805"/>
            <wp:effectExtent l="0" t="0" r="10795" b="10795"/>
            <wp:docPr id="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pic:cNvPicPr>
                      <a:picLocks noChangeAspect="1"/>
                    </pic:cNvPicPr>
                  </pic:nvPicPr>
                  <pic:blipFill>
                    <a:blip r:embed="rId10"/>
                    <a:stretch>
                      <a:fillRect/>
                    </a:stretch>
                  </pic:blipFill>
                  <pic:spPr>
                    <a:xfrm>
                      <a:off x="0" y="0"/>
                      <a:ext cx="6136005" cy="1995805"/>
                    </a:xfrm>
                    <a:prstGeom prst="rect">
                      <a:avLst/>
                    </a:prstGeom>
                    <a:noFill/>
                    <a:ln>
                      <a:noFill/>
                    </a:ln>
                  </pic:spPr>
                </pic:pic>
              </a:graphicData>
            </a:graphic>
          </wp:inline>
        </w:drawing>
      </w:r>
    </w:p>
    <w:p>
      <w:r>
        <w:drawing>
          <wp:inline distT="0" distB="0" distL="114300" distR="114300">
            <wp:extent cx="5154295" cy="4104640"/>
            <wp:effectExtent l="0" t="0" r="1905" b="10160"/>
            <wp:docPr id="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pic:cNvPicPr>
                      <a:picLocks noChangeAspect="1"/>
                    </pic:cNvPicPr>
                  </pic:nvPicPr>
                  <pic:blipFill>
                    <a:blip r:embed="rId11"/>
                    <a:stretch>
                      <a:fillRect/>
                    </a:stretch>
                  </pic:blipFill>
                  <pic:spPr>
                    <a:xfrm>
                      <a:off x="0" y="0"/>
                      <a:ext cx="5154295" cy="4104640"/>
                    </a:xfrm>
                    <a:prstGeom prst="rect">
                      <a:avLst/>
                    </a:prstGeom>
                    <a:noFill/>
                    <a:ln>
                      <a:noFill/>
                    </a:ln>
                  </pic:spPr>
                </pic:pic>
              </a:graphicData>
            </a:graphic>
          </wp:inline>
        </w:drawing>
      </w:r>
    </w:p>
    <w:p>
      <w:pPr>
        <w:rPr>
          <w:rFonts w:hint="eastAsia"/>
        </w:rPr>
      </w:pPr>
    </w:p>
    <w:p>
      <w:pPr>
        <w:rPr>
          <w:rFonts w:hint="eastAsia"/>
          <w:b/>
          <w:sz w:val="21"/>
          <w:szCs w:val="21"/>
        </w:rPr>
      </w:pPr>
      <w:r>
        <w:rPr>
          <w:rFonts w:hint="eastAsia"/>
          <w:b/>
          <w:sz w:val="21"/>
          <w:szCs w:val="21"/>
        </w:rPr>
        <w:t>第五步：在路由器RouterA上配置OSPF动态路由</w:t>
      </w:r>
    </w:p>
    <w:p>
      <w:pPr>
        <w:ind w:firstLine="420"/>
        <w:rPr>
          <w:rFonts w:hint="eastAsia"/>
          <w:sz w:val="21"/>
          <w:szCs w:val="21"/>
        </w:rPr>
      </w:pPr>
      <w:r>
        <w:rPr>
          <w:rFonts w:hint="eastAsia"/>
          <w:sz w:val="21"/>
          <w:szCs w:val="21"/>
        </w:rPr>
        <w:t>RouterA(config)# router ospf         ！创建OSPF路由进程</w:t>
      </w:r>
    </w:p>
    <w:p>
      <w:pPr>
        <w:ind w:firstLine="420"/>
        <w:rPr>
          <w:rFonts w:hint="eastAsia"/>
          <w:sz w:val="21"/>
          <w:szCs w:val="21"/>
        </w:rPr>
      </w:pPr>
      <w:r>
        <w:rPr>
          <w:rFonts w:hint="eastAsia"/>
          <w:sz w:val="21"/>
          <w:szCs w:val="21"/>
        </w:rPr>
        <w:t>RouterA(config-router)#network 192.168.1.0 0.0.0.255 area 0！配置主干区域0</w:t>
      </w:r>
    </w:p>
    <w:p>
      <w:pPr>
        <w:ind w:firstLine="420"/>
        <w:rPr>
          <w:rFonts w:hint="eastAsia"/>
          <w:sz w:val="21"/>
          <w:szCs w:val="21"/>
        </w:rPr>
      </w:pPr>
      <w:r>
        <w:rPr>
          <w:rFonts w:hint="eastAsia"/>
          <w:sz w:val="21"/>
          <w:szCs w:val="21"/>
        </w:rPr>
        <w:t>RouterA(config-router)#network 172.16.1.0 0.0.0.255 area 1！配置分支区域1</w:t>
      </w:r>
    </w:p>
    <w:p>
      <w:pPr>
        <w:ind w:firstLine="420"/>
        <w:rPr>
          <w:rFonts w:hint="eastAsia"/>
          <w:sz w:val="21"/>
          <w:szCs w:val="21"/>
        </w:rPr>
      </w:pPr>
      <w:r>
        <w:rPr>
          <w:rFonts w:hint="eastAsia"/>
          <w:sz w:val="21"/>
          <w:szCs w:val="21"/>
        </w:rPr>
        <w:t>RouterA(config-router)#end          ！返回特权模式</w:t>
      </w:r>
    </w:p>
    <w:p>
      <w:r>
        <w:drawing>
          <wp:inline distT="0" distB="0" distL="114300" distR="114300">
            <wp:extent cx="5144135" cy="678815"/>
            <wp:effectExtent l="0" t="0" r="12065" b="6985"/>
            <wp:docPr id="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
                    <pic:cNvPicPr>
                      <a:picLocks noChangeAspect="1"/>
                    </pic:cNvPicPr>
                  </pic:nvPicPr>
                  <pic:blipFill>
                    <a:blip r:embed="rId12"/>
                    <a:stretch>
                      <a:fillRect/>
                    </a:stretch>
                  </pic:blipFill>
                  <pic:spPr>
                    <a:xfrm>
                      <a:off x="0" y="0"/>
                      <a:ext cx="5144135" cy="678815"/>
                    </a:xfrm>
                    <a:prstGeom prst="rect">
                      <a:avLst/>
                    </a:prstGeom>
                    <a:noFill/>
                    <a:ln>
                      <a:noFill/>
                    </a:ln>
                  </pic:spPr>
                </pic:pic>
              </a:graphicData>
            </a:graphic>
          </wp:inline>
        </w:drawing>
      </w:r>
    </w:p>
    <w:p>
      <w:pPr>
        <w:rPr>
          <w:rFonts w:hint="eastAsia"/>
        </w:rPr>
      </w:pPr>
    </w:p>
    <w:p>
      <w:pPr>
        <w:rPr>
          <w:rFonts w:hint="eastAsia"/>
          <w:b/>
          <w:sz w:val="21"/>
          <w:szCs w:val="21"/>
        </w:rPr>
      </w:pPr>
      <w:r>
        <w:rPr>
          <w:rFonts w:hint="eastAsia"/>
          <w:b/>
          <w:sz w:val="21"/>
          <w:szCs w:val="21"/>
        </w:rPr>
        <w:t>第六步：在路由器RouterB上配置接口IP地址。</w:t>
      </w:r>
    </w:p>
    <w:p>
      <w:pPr>
        <w:ind w:left="420" w:leftChars="200"/>
        <w:rPr>
          <w:rFonts w:hint="eastAsia" w:ascii="宋体" w:hAnsi="宋体"/>
          <w:sz w:val="21"/>
          <w:szCs w:val="21"/>
        </w:rPr>
      </w:pPr>
      <w:r>
        <w:rPr>
          <w:rFonts w:hint="eastAsia" w:ascii="宋体" w:hAnsi="宋体"/>
          <w:sz w:val="21"/>
          <w:szCs w:val="21"/>
        </w:rPr>
        <w:t>返回到RCMS界面，选择另一个路由器，如r</w:t>
      </w:r>
      <w:r>
        <w:rPr>
          <w:rFonts w:hint="default" w:ascii="宋体" w:hAnsi="宋体"/>
          <w:sz w:val="21"/>
          <w:szCs w:val="21"/>
          <w:lang w:val="en-US"/>
        </w:rPr>
        <w:t>2</w:t>
      </w:r>
      <w:r>
        <w:rPr>
          <w:rFonts w:hint="eastAsia" w:ascii="宋体" w:hAnsi="宋体"/>
          <w:sz w:val="21"/>
          <w:szCs w:val="21"/>
        </w:rPr>
        <w:t>。操作同第一步,注意交换机改名为RouterB。</w:t>
      </w:r>
    </w:p>
    <w:p>
      <w:pPr>
        <w:ind w:firstLine="420"/>
        <w:rPr>
          <w:rFonts w:hint="eastAsia"/>
          <w:sz w:val="21"/>
          <w:szCs w:val="21"/>
        </w:rPr>
      </w:pPr>
      <w:r>
        <w:rPr>
          <w:rFonts w:hint="eastAsia"/>
          <w:sz w:val="21"/>
          <w:szCs w:val="21"/>
        </w:rPr>
        <w:t>RouterB(config)#</w:t>
      </w:r>
      <w:r>
        <w:rPr>
          <w:rFonts w:hint="eastAsia"/>
          <w:b/>
          <w:bCs/>
          <w:sz w:val="21"/>
          <w:szCs w:val="21"/>
          <w:lang w:val="en-US" w:eastAsia="zh-CN"/>
        </w:rPr>
        <w:t>interface GigabitEthernet 0/1</w:t>
      </w:r>
      <w:r>
        <w:rPr>
          <w:rFonts w:hint="eastAsia"/>
          <w:sz w:val="21"/>
          <w:szCs w:val="21"/>
        </w:rPr>
        <w:t xml:space="preserve">           ！进入接口F1/0的配置模式</w:t>
      </w:r>
    </w:p>
    <w:p>
      <w:pPr>
        <w:ind w:firstLine="420"/>
        <w:rPr>
          <w:rFonts w:hint="eastAsia"/>
          <w:sz w:val="21"/>
          <w:szCs w:val="21"/>
        </w:rPr>
      </w:pPr>
      <w:r>
        <w:rPr>
          <w:rFonts w:hint="eastAsia"/>
          <w:sz w:val="21"/>
          <w:szCs w:val="21"/>
        </w:rPr>
        <w:t>RouterB(config-if)# ip address 172.16.3.2 255.255.255.0  !配置接口F1/0的IP地址。</w:t>
      </w:r>
    </w:p>
    <w:p>
      <w:pPr>
        <w:ind w:firstLine="420"/>
        <w:rPr>
          <w:rFonts w:hint="eastAsia"/>
          <w:sz w:val="21"/>
          <w:szCs w:val="21"/>
        </w:rPr>
      </w:pPr>
      <w:r>
        <w:rPr>
          <w:rFonts w:hint="eastAsia"/>
          <w:sz w:val="21"/>
          <w:szCs w:val="21"/>
        </w:rPr>
        <w:t>RouterB(config-if)# no shutdown                     ！开启路由器的接口f1/0</w:t>
      </w:r>
    </w:p>
    <w:p>
      <w:pPr>
        <w:rPr>
          <w:rFonts w:hint="eastAsia"/>
          <w:sz w:val="21"/>
          <w:szCs w:val="21"/>
        </w:rPr>
      </w:pPr>
      <w:r>
        <w:drawing>
          <wp:inline distT="0" distB="0" distL="114300" distR="114300">
            <wp:extent cx="5102225" cy="753745"/>
            <wp:effectExtent l="0" t="0" r="3175" b="8255"/>
            <wp:docPr id="3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pic:cNvPicPr>
                      <a:picLocks noChangeAspect="1"/>
                    </pic:cNvPicPr>
                  </pic:nvPicPr>
                  <pic:blipFill>
                    <a:blip r:embed="rId13"/>
                    <a:stretch>
                      <a:fillRect/>
                    </a:stretch>
                  </pic:blipFill>
                  <pic:spPr>
                    <a:xfrm>
                      <a:off x="0" y="0"/>
                      <a:ext cx="5102225" cy="753745"/>
                    </a:xfrm>
                    <a:prstGeom prst="rect">
                      <a:avLst/>
                    </a:prstGeom>
                    <a:noFill/>
                    <a:ln>
                      <a:noFill/>
                    </a:ln>
                  </pic:spPr>
                </pic:pic>
              </a:graphicData>
            </a:graphic>
          </wp:inline>
        </w:drawing>
      </w:r>
    </w:p>
    <w:p>
      <w:pPr>
        <w:rPr>
          <w:rFonts w:hint="eastAsia"/>
          <w:sz w:val="21"/>
          <w:szCs w:val="21"/>
        </w:rPr>
      </w:pPr>
    </w:p>
    <w:p>
      <w:pPr>
        <w:rPr>
          <w:rFonts w:hint="eastAsia"/>
          <w:b/>
          <w:sz w:val="21"/>
          <w:szCs w:val="21"/>
        </w:rPr>
      </w:pPr>
      <w:r>
        <w:rPr>
          <w:rFonts w:hint="eastAsia"/>
          <w:b/>
          <w:sz w:val="21"/>
          <w:szCs w:val="21"/>
        </w:rPr>
        <w:t>第七步：在路由器RouterB上配置串口上的IP地址。</w:t>
      </w:r>
    </w:p>
    <w:p>
      <w:pPr>
        <w:ind w:firstLine="420" w:firstLineChars="200"/>
        <w:rPr>
          <w:rFonts w:ascii="Arial" w:hAnsi="Arial" w:cs="Arial"/>
          <w:b/>
          <w:sz w:val="21"/>
          <w:szCs w:val="21"/>
        </w:rPr>
      </w:pPr>
      <w:r>
        <w:rPr>
          <w:rFonts w:ascii="Arial" w:hAnsi="Arial" w:cs="Arial"/>
          <w:sz w:val="21"/>
          <w:szCs w:val="21"/>
        </w:rPr>
        <w:t xml:space="preserve">RouterB(config)#interface serial </w:t>
      </w:r>
      <w:r>
        <w:rPr>
          <w:rFonts w:hint="eastAsia" w:ascii="Arial" w:hAnsi="Arial" w:cs="Arial"/>
          <w:sz w:val="21"/>
          <w:szCs w:val="21"/>
        </w:rPr>
        <w:t xml:space="preserve"> 2</w:t>
      </w:r>
      <w:r>
        <w:rPr>
          <w:rFonts w:hint="eastAsia" w:ascii="Arial" w:hAnsi="Arial" w:cs="Arial"/>
          <w:sz w:val="21"/>
          <w:szCs w:val="21"/>
          <w:lang w:val="en-US" w:eastAsia="zh-CN"/>
        </w:rPr>
        <w:t>/0</w:t>
      </w:r>
      <w:r>
        <w:rPr>
          <w:rFonts w:ascii="Arial" w:hAnsi="Arial" w:cs="Arial"/>
          <w:sz w:val="21"/>
          <w:szCs w:val="21"/>
        </w:rPr>
        <w:t xml:space="preserve">             </w:t>
      </w:r>
      <w:r>
        <w:rPr>
          <w:rFonts w:ascii="Arial" w:cs="Arial"/>
          <w:sz w:val="21"/>
          <w:szCs w:val="21"/>
        </w:rPr>
        <w:t>！进入串行口的配置模式。</w:t>
      </w:r>
    </w:p>
    <w:p>
      <w:pPr>
        <w:ind w:firstLine="420"/>
        <w:rPr>
          <w:rFonts w:hint="eastAsia"/>
          <w:sz w:val="21"/>
          <w:szCs w:val="21"/>
        </w:rPr>
      </w:pPr>
      <w:r>
        <w:rPr>
          <w:rFonts w:ascii="Arial" w:hAnsi="Arial" w:cs="Arial"/>
          <w:sz w:val="21"/>
          <w:szCs w:val="21"/>
        </w:rPr>
        <w:t>RouterB(config</w:t>
      </w:r>
      <w:r>
        <w:rPr>
          <w:rFonts w:hint="eastAsia" w:ascii="Arial" w:hAnsi="Arial" w:cs="Arial"/>
          <w:sz w:val="21"/>
          <w:szCs w:val="21"/>
        </w:rPr>
        <w:t>-if</w:t>
      </w:r>
      <w:r>
        <w:rPr>
          <w:rFonts w:ascii="Arial" w:hAnsi="Arial" w:cs="Arial"/>
          <w:sz w:val="21"/>
          <w:szCs w:val="21"/>
        </w:rPr>
        <w:t>)#</w:t>
      </w:r>
      <w:r>
        <w:rPr>
          <w:rFonts w:hint="eastAsia"/>
          <w:sz w:val="21"/>
          <w:szCs w:val="21"/>
        </w:rPr>
        <w:t xml:space="preserve"> IP ADDRESS 192.168.1.2 255.255.255.0 ！为串口配置IP地址</w:t>
      </w:r>
    </w:p>
    <w:p>
      <w:pPr>
        <w:ind w:firstLine="420"/>
        <w:rPr>
          <w:rFonts w:hint="eastAsia"/>
          <w:sz w:val="21"/>
          <w:szCs w:val="21"/>
        </w:rPr>
      </w:pPr>
      <w:r>
        <w:rPr>
          <w:rFonts w:hint="eastAsia"/>
          <w:sz w:val="21"/>
          <w:szCs w:val="21"/>
        </w:rPr>
        <w:t>RouterB(config-if)# no shutdown                        ！开启路由器的</w:t>
      </w:r>
    </w:p>
    <w:p>
      <w:pPr>
        <w:ind w:firstLine="420"/>
        <w:rPr>
          <w:rFonts w:hint="eastAsia" w:ascii="Arial" w:hAnsi="Arial" w:cs="Arial"/>
          <w:sz w:val="21"/>
          <w:szCs w:val="21"/>
        </w:rPr>
      </w:pPr>
      <w:r>
        <w:rPr>
          <w:rFonts w:ascii="Arial" w:hAnsi="Arial" w:cs="Arial"/>
          <w:sz w:val="21"/>
          <w:szCs w:val="21"/>
        </w:rPr>
        <w:t>RouterB(config</w:t>
      </w:r>
      <w:r>
        <w:rPr>
          <w:rFonts w:hint="eastAsia" w:ascii="Arial" w:hAnsi="Arial" w:cs="Arial"/>
          <w:sz w:val="21"/>
          <w:szCs w:val="21"/>
        </w:rPr>
        <w:t>-if</w:t>
      </w:r>
      <w:r>
        <w:rPr>
          <w:rFonts w:ascii="Arial" w:hAnsi="Arial" w:cs="Arial"/>
          <w:sz w:val="21"/>
          <w:szCs w:val="21"/>
        </w:rPr>
        <w:t>)#</w:t>
      </w:r>
      <w:r>
        <w:rPr>
          <w:rFonts w:hint="eastAsia" w:ascii="Arial" w:hAnsi="Arial" w:cs="Arial"/>
          <w:sz w:val="21"/>
          <w:szCs w:val="21"/>
        </w:rPr>
        <w:t>exit                               ！返回全局模式</w:t>
      </w:r>
    </w:p>
    <w:p>
      <w:pPr>
        <w:rPr>
          <w:rFonts w:hint="eastAsia" w:ascii="Arial" w:hAnsi="Arial" w:cs="Arial"/>
          <w:sz w:val="21"/>
          <w:szCs w:val="21"/>
        </w:rPr>
      </w:pPr>
      <w:r>
        <w:drawing>
          <wp:inline distT="0" distB="0" distL="114300" distR="114300">
            <wp:extent cx="5076825" cy="606425"/>
            <wp:effectExtent l="0" t="0" r="3175" b="3175"/>
            <wp:docPr id="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
                    <pic:cNvPicPr>
                      <a:picLocks noChangeAspect="1"/>
                    </pic:cNvPicPr>
                  </pic:nvPicPr>
                  <pic:blipFill>
                    <a:blip r:embed="rId14"/>
                    <a:stretch>
                      <a:fillRect/>
                    </a:stretch>
                  </pic:blipFill>
                  <pic:spPr>
                    <a:xfrm>
                      <a:off x="0" y="0"/>
                      <a:ext cx="5076825" cy="606425"/>
                    </a:xfrm>
                    <a:prstGeom prst="rect">
                      <a:avLst/>
                    </a:prstGeom>
                    <a:noFill/>
                    <a:ln>
                      <a:noFill/>
                    </a:ln>
                  </pic:spPr>
                </pic:pic>
              </a:graphicData>
            </a:graphic>
          </wp:inline>
        </w:drawing>
      </w:r>
    </w:p>
    <w:p>
      <w:pPr>
        <w:rPr>
          <w:rFonts w:hint="eastAsia" w:ascii="Arial" w:hAnsi="Arial" w:cs="Arial"/>
          <w:sz w:val="21"/>
          <w:szCs w:val="21"/>
        </w:rPr>
      </w:pPr>
    </w:p>
    <w:p>
      <w:pPr>
        <w:rPr>
          <w:rFonts w:hint="eastAsia"/>
          <w:b/>
          <w:sz w:val="21"/>
          <w:szCs w:val="21"/>
        </w:rPr>
      </w:pPr>
      <w:r>
        <w:rPr>
          <w:rFonts w:hint="eastAsia"/>
          <w:b/>
          <w:sz w:val="21"/>
          <w:szCs w:val="21"/>
        </w:rPr>
        <w:t>第八步：在路由器RouterB上配置OSPF协议</w:t>
      </w:r>
    </w:p>
    <w:p>
      <w:pPr>
        <w:ind w:left="420" w:leftChars="200"/>
        <w:rPr>
          <w:rFonts w:hint="eastAsia"/>
          <w:sz w:val="21"/>
          <w:szCs w:val="21"/>
        </w:rPr>
      </w:pPr>
      <w:r>
        <w:rPr>
          <w:rFonts w:hint="eastAsia"/>
          <w:sz w:val="21"/>
          <w:szCs w:val="21"/>
        </w:rPr>
        <w:t>RouterB(config)#router ospf     !启用ospf进程</w:t>
      </w:r>
    </w:p>
    <w:p>
      <w:pPr>
        <w:ind w:left="420" w:leftChars="200"/>
        <w:rPr>
          <w:rFonts w:hint="eastAsia"/>
          <w:sz w:val="21"/>
          <w:szCs w:val="21"/>
        </w:rPr>
      </w:pPr>
      <w:r>
        <w:rPr>
          <w:rFonts w:hint="eastAsia"/>
          <w:sz w:val="21"/>
          <w:szCs w:val="21"/>
        </w:rPr>
        <w:t>RouterB(config-router)#network 192.168.1.0 0.0.0.255 area 0 ！配置主干区域0</w:t>
      </w:r>
    </w:p>
    <w:p>
      <w:pPr>
        <w:ind w:left="420" w:leftChars="200"/>
        <w:rPr>
          <w:rFonts w:hint="eastAsia"/>
          <w:sz w:val="21"/>
          <w:szCs w:val="21"/>
        </w:rPr>
      </w:pPr>
      <w:r>
        <w:rPr>
          <w:rFonts w:hint="eastAsia"/>
          <w:sz w:val="21"/>
          <w:szCs w:val="21"/>
        </w:rPr>
        <w:t>RouterB(config-router)#network 172.16.3.0 0.0.0.255 area 2  ！配置分支区域2</w:t>
      </w:r>
    </w:p>
    <w:p>
      <w:pPr>
        <w:ind w:left="420" w:leftChars="200"/>
        <w:rPr>
          <w:rFonts w:hint="eastAsia"/>
          <w:sz w:val="21"/>
          <w:szCs w:val="21"/>
        </w:rPr>
      </w:pPr>
      <w:r>
        <w:rPr>
          <w:rFonts w:hint="eastAsia"/>
          <w:sz w:val="21"/>
          <w:szCs w:val="21"/>
        </w:rPr>
        <w:t>RouterB(config-router)#end          ！返回特权模式</w:t>
      </w:r>
    </w:p>
    <w:p>
      <w:pPr>
        <w:rPr>
          <w:rFonts w:hint="eastAsia"/>
          <w:sz w:val="21"/>
          <w:szCs w:val="21"/>
        </w:rPr>
      </w:pPr>
      <w:r>
        <w:drawing>
          <wp:inline distT="0" distB="0" distL="114300" distR="114300">
            <wp:extent cx="5053965" cy="661670"/>
            <wp:effectExtent l="0" t="0" r="635" b="11430"/>
            <wp:docPr id="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
                    <pic:cNvPicPr>
                      <a:picLocks noChangeAspect="1"/>
                    </pic:cNvPicPr>
                  </pic:nvPicPr>
                  <pic:blipFill>
                    <a:blip r:embed="rId15"/>
                    <a:stretch>
                      <a:fillRect/>
                    </a:stretch>
                  </pic:blipFill>
                  <pic:spPr>
                    <a:xfrm>
                      <a:off x="0" y="0"/>
                      <a:ext cx="5053965" cy="661670"/>
                    </a:xfrm>
                    <a:prstGeom prst="rect">
                      <a:avLst/>
                    </a:prstGeom>
                    <a:noFill/>
                    <a:ln>
                      <a:noFill/>
                    </a:ln>
                  </pic:spPr>
                </pic:pic>
              </a:graphicData>
            </a:graphic>
          </wp:inline>
        </w:drawing>
      </w:r>
    </w:p>
    <w:p>
      <w:pPr>
        <w:rPr>
          <w:rFonts w:hint="eastAsia"/>
          <w:sz w:val="21"/>
          <w:szCs w:val="21"/>
        </w:rPr>
      </w:pPr>
    </w:p>
    <w:p>
      <w:pPr>
        <w:rPr>
          <w:rFonts w:hint="eastAsia"/>
          <w:b/>
          <w:sz w:val="21"/>
          <w:szCs w:val="21"/>
        </w:rPr>
      </w:pPr>
      <w:r>
        <w:rPr>
          <w:rFonts w:hint="eastAsia"/>
          <w:b/>
          <w:sz w:val="21"/>
          <w:szCs w:val="21"/>
        </w:rPr>
        <w:t>第九步：验证RouterB上的路由（以RouterB为例）</w:t>
      </w:r>
    </w:p>
    <w:p>
      <w:pPr>
        <w:rPr>
          <w:rFonts w:hint="eastAsia"/>
          <w:sz w:val="21"/>
          <w:szCs w:val="21"/>
        </w:rPr>
      </w:pPr>
      <w:r>
        <w:rPr>
          <w:rFonts w:hint="eastAsia"/>
          <w:sz w:val="21"/>
          <w:szCs w:val="21"/>
        </w:rPr>
        <w:t xml:space="preserve">    RouterB#show running-config        ！显示路由器RouterB的全部配置</w:t>
      </w:r>
    </w:p>
    <w:p>
      <w:pPr>
        <w:ind w:firstLine="420"/>
        <w:rPr>
          <w:rFonts w:hint="eastAsia"/>
          <w:sz w:val="21"/>
          <w:szCs w:val="21"/>
        </w:rPr>
      </w:pPr>
      <w:r>
        <w:rPr>
          <w:rFonts w:hint="eastAsia"/>
          <w:sz w:val="21"/>
          <w:szCs w:val="21"/>
        </w:rPr>
        <w:t>RouterB#show ip route</w:t>
      </w:r>
    </w:p>
    <w:p>
      <w:pPr>
        <w:rPr>
          <w:rFonts w:hint="eastAsia"/>
          <w:sz w:val="21"/>
          <w:szCs w:val="21"/>
        </w:rPr>
      </w:pPr>
      <w:r>
        <w:drawing>
          <wp:inline distT="0" distB="0" distL="114300" distR="114300">
            <wp:extent cx="5095240" cy="3168015"/>
            <wp:effectExtent l="0" t="0" r="10160" b="6985"/>
            <wp:docPr id="4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
                    <pic:cNvPicPr>
                      <a:picLocks noChangeAspect="1"/>
                    </pic:cNvPicPr>
                  </pic:nvPicPr>
                  <pic:blipFill>
                    <a:blip r:embed="rId16"/>
                    <a:stretch>
                      <a:fillRect/>
                    </a:stretch>
                  </pic:blipFill>
                  <pic:spPr>
                    <a:xfrm>
                      <a:off x="0" y="0"/>
                      <a:ext cx="5095240" cy="3168015"/>
                    </a:xfrm>
                    <a:prstGeom prst="rect">
                      <a:avLst/>
                    </a:prstGeom>
                    <a:noFill/>
                    <a:ln>
                      <a:noFill/>
                    </a:ln>
                  </pic:spPr>
                </pic:pic>
              </a:graphicData>
            </a:graphic>
          </wp:inline>
        </w:drawing>
      </w:r>
    </w:p>
    <w:p>
      <w:pPr>
        <w:rPr>
          <w:rFonts w:hint="eastAsia"/>
          <w:sz w:val="21"/>
          <w:szCs w:val="21"/>
        </w:rPr>
      </w:pPr>
      <w:r>
        <w:drawing>
          <wp:inline distT="0" distB="0" distL="114300" distR="114300">
            <wp:extent cx="5088255" cy="2095500"/>
            <wp:effectExtent l="0" t="0" r="4445" b="0"/>
            <wp:docPr id="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
                    <pic:cNvPicPr>
                      <a:picLocks noChangeAspect="1"/>
                    </pic:cNvPicPr>
                  </pic:nvPicPr>
                  <pic:blipFill>
                    <a:blip r:embed="rId17"/>
                    <a:stretch>
                      <a:fillRect/>
                    </a:stretch>
                  </pic:blipFill>
                  <pic:spPr>
                    <a:xfrm>
                      <a:off x="0" y="0"/>
                      <a:ext cx="5088255" cy="2095500"/>
                    </a:xfrm>
                    <a:prstGeom prst="rect">
                      <a:avLst/>
                    </a:prstGeom>
                    <a:noFill/>
                    <a:ln>
                      <a:noFill/>
                    </a:ln>
                  </pic:spPr>
                </pic:pic>
              </a:graphicData>
            </a:graphic>
          </wp:inline>
        </w:drawing>
      </w:r>
    </w:p>
    <w:p>
      <w:pPr>
        <w:rPr>
          <w:rFonts w:hint="default"/>
          <w:b/>
          <w:bCs/>
          <w:sz w:val="21"/>
          <w:szCs w:val="21"/>
          <w:lang w:val="en-US"/>
        </w:rPr>
      </w:pPr>
      <w:r>
        <w:rPr>
          <w:rFonts w:hint="default"/>
          <w:b/>
          <w:bCs/>
          <w:sz w:val="21"/>
          <w:szCs w:val="21"/>
          <w:lang w:val="en-US"/>
        </w:rPr>
        <w:t>第十步:测试主机之间的连通性，检测路由表的正确性。</w:t>
      </w:r>
    </w:p>
    <w:p>
      <w:pPr>
        <w:rPr>
          <w:rFonts w:hint="default"/>
          <w:b/>
          <w:bCs/>
          <w:sz w:val="21"/>
          <w:szCs w:val="21"/>
          <w:lang w:val="en-US"/>
        </w:rPr>
      </w:pPr>
    </w:p>
    <w:p>
      <w:pPr>
        <w:rPr>
          <w:rFonts w:hint="eastAsia"/>
          <w:b w:val="0"/>
          <w:bCs w:val="0"/>
          <w:color w:val="0000FF"/>
          <w:sz w:val="21"/>
          <w:szCs w:val="21"/>
          <w:lang w:val="en-US" w:eastAsia="zh-CN"/>
        </w:rPr>
      </w:pPr>
      <w:r>
        <w:rPr>
          <w:rFonts w:hint="eastAsia"/>
          <w:b w:val="0"/>
          <w:bCs w:val="0"/>
          <w:color w:val="0000FF"/>
          <w:sz w:val="21"/>
          <w:szCs w:val="21"/>
          <w:lang w:val="en-US" w:eastAsia="zh-CN"/>
        </w:rPr>
        <w:t>将两台主机配置成实验中的IP地址：</w:t>
      </w:r>
    </w:p>
    <w:p>
      <w:r>
        <w:drawing>
          <wp:inline distT="0" distB="0" distL="114300" distR="114300">
            <wp:extent cx="4184650" cy="1397000"/>
            <wp:effectExtent l="0" t="0" r="6350" b="0"/>
            <wp:docPr id="4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
                    <pic:cNvPicPr>
                      <a:picLocks noChangeAspect="1"/>
                    </pic:cNvPicPr>
                  </pic:nvPicPr>
                  <pic:blipFill>
                    <a:blip r:embed="rId18"/>
                    <a:stretch>
                      <a:fillRect/>
                    </a:stretch>
                  </pic:blipFill>
                  <pic:spPr>
                    <a:xfrm>
                      <a:off x="0" y="0"/>
                      <a:ext cx="4184650" cy="1397000"/>
                    </a:xfrm>
                    <a:prstGeom prst="rect">
                      <a:avLst/>
                    </a:prstGeom>
                    <a:noFill/>
                    <a:ln>
                      <a:noFill/>
                    </a:ln>
                  </pic:spPr>
                </pic:pic>
              </a:graphicData>
            </a:graphic>
          </wp:inline>
        </w:drawing>
      </w:r>
    </w:p>
    <w:p>
      <w:pPr>
        <w:rPr>
          <w:rFonts w:hint="default"/>
          <w:lang w:val="en-US" w:eastAsia="zh-CN"/>
        </w:rPr>
      </w:pPr>
      <w:r>
        <w:drawing>
          <wp:inline distT="0" distB="0" distL="114300" distR="114300">
            <wp:extent cx="4159250" cy="1384300"/>
            <wp:effectExtent l="0" t="0" r="6350" b="0"/>
            <wp:docPr id="4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4"/>
                    <pic:cNvPicPr>
                      <a:picLocks noChangeAspect="1"/>
                    </pic:cNvPicPr>
                  </pic:nvPicPr>
                  <pic:blipFill>
                    <a:blip r:embed="rId19"/>
                    <a:stretch>
                      <a:fillRect/>
                    </a:stretch>
                  </pic:blipFill>
                  <pic:spPr>
                    <a:xfrm>
                      <a:off x="0" y="0"/>
                      <a:ext cx="4159250" cy="1384300"/>
                    </a:xfrm>
                    <a:prstGeom prst="rect">
                      <a:avLst/>
                    </a:prstGeom>
                    <a:noFill/>
                    <a:ln>
                      <a:noFill/>
                    </a:ln>
                  </pic:spPr>
                </pic:pic>
              </a:graphicData>
            </a:graphic>
          </wp:inline>
        </w:drawing>
      </w:r>
    </w:p>
    <w:p>
      <w:pPr>
        <w:rPr>
          <w:rFonts w:hint="default" w:eastAsia="宋体"/>
          <w:color w:val="0000FF"/>
          <w:sz w:val="21"/>
          <w:szCs w:val="21"/>
          <w:lang w:val="en-US" w:eastAsia="zh-CN"/>
        </w:rPr>
      </w:pPr>
      <w:r>
        <w:rPr>
          <w:rFonts w:hint="eastAsia"/>
          <w:color w:val="0000FF"/>
          <w:sz w:val="21"/>
          <w:szCs w:val="21"/>
          <w:lang w:val="en-US" w:eastAsia="zh-CN"/>
        </w:rPr>
        <w:t>下图为PC1（172.16.1.11） PING PC2（172.16.3.22）,成功PING通。</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leftChars="0" w:right="0" w:rightChars="0"/>
      </w:pPr>
      <w:r>
        <w:drawing>
          <wp:inline distT="0" distB="0" distL="114300" distR="114300">
            <wp:extent cx="5322570" cy="3851275"/>
            <wp:effectExtent l="0" t="0" r="11430" b="9525"/>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20"/>
                    <a:stretch>
                      <a:fillRect/>
                    </a:stretch>
                  </pic:blipFill>
                  <pic:spPr>
                    <a:xfrm>
                      <a:off x="0" y="0"/>
                      <a:ext cx="5322570" cy="3851275"/>
                    </a:xfrm>
                    <a:prstGeom prst="rect">
                      <a:avLst/>
                    </a:prstGeom>
                    <a:noFill/>
                    <a:ln>
                      <a:noFill/>
                    </a:ln>
                  </pic:spPr>
                </pic:pic>
              </a:graphicData>
            </a:graphic>
          </wp:inline>
        </w:drawing>
      </w:r>
    </w:p>
    <w:p>
      <w:pPr>
        <w:rPr>
          <w:rFonts w:hint="default"/>
          <w:color w:val="0000FF"/>
          <w:lang w:val="en-US"/>
        </w:rPr>
      </w:pPr>
      <w:r>
        <w:rPr>
          <w:rFonts w:hint="eastAsia"/>
          <w:color w:val="0000FF"/>
          <w:sz w:val="21"/>
          <w:szCs w:val="21"/>
          <w:lang w:val="en-US" w:eastAsia="zh-CN"/>
        </w:rPr>
        <w:t>下图为PC2（172.16.3.22） PING PC2（172.16.1.16），成功PING通。</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leftChars="0" w:right="0" w:rightChars="0"/>
        <w:rPr>
          <w:rFonts w:hint="eastAsia" w:eastAsia="宋体"/>
          <w:lang w:eastAsia="zh-CN"/>
        </w:rPr>
      </w:pPr>
      <w:r>
        <w:drawing>
          <wp:inline distT="0" distB="0" distL="114300" distR="114300">
            <wp:extent cx="5330825" cy="4236085"/>
            <wp:effectExtent l="0" t="0" r="3175" b="5715"/>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21"/>
                    <a:stretch>
                      <a:fillRect/>
                    </a:stretch>
                  </pic:blipFill>
                  <pic:spPr>
                    <a:xfrm>
                      <a:off x="0" y="0"/>
                      <a:ext cx="5330825" cy="4236085"/>
                    </a:xfrm>
                    <a:prstGeom prst="rect">
                      <a:avLst/>
                    </a:prstGeom>
                    <a:noFill/>
                    <a:ln>
                      <a:noFill/>
                    </a:ln>
                  </pic:spPr>
                </pic:pic>
              </a:graphicData>
            </a:graphic>
          </wp:inline>
        </w:drawing>
      </w:r>
    </w:p>
    <w:p>
      <w:pPr>
        <w:numPr>
          <w:ilvl w:val="0"/>
          <w:numId w:val="0"/>
        </w:numPr>
        <w:ind w:left="420" w:leftChars="0"/>
        <w:rPr>
          <w:rFonts w:hint="eastAsia"/>
          <w:color w:val="0000FF"/>
          <w:sz w:val="21"/>
          <w:szCs w:val="21"/>
          <w:lang w:val="en-US" w:eastAsia="zh-CN"/>
        </w:rPr>
      </w:pPr>
      <w:r>
        <w:rPr>
          <w:rFonts w:hint="eastAsia"/>
          <w:color w:val="0000FF"/>
          <w:sz w:val="21"/>
          <w:szCs w:val="21"/>
          <w:lang w:val="en-US" w:eastAsia="zh-CN"/>
        </w:rPr>
        <w:t>经检验，两主机间可以通信。</w:t>
      </w:r>
    </w:p>
    <w:p>
      <w:pPr>
        <w:numPr>
          <w:ilvl w:val="0"/>
          <w:numId w:val="0"/>
        </w:numPr>
        <w:ind w:left="420" w:leftChars="0"/>
        <w:rPr>
          <w:rFonts w:hint="default"/>
          <w:color w:val="0000FF"/>
          <w:sz w:val="21"/>
          <w:szCs w:val="21"/>
          <w:lang w:val="en-US" w:eastAsia="zh-CN"/>
        </w:rPr>
      </w:pP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282" w:leftChars="0" w:hanging="281" w:firstLineChars="0"/>
        <w:jc w:val="both"/>
        <w:textAlignment w:val="auto"/>
        <w:rPr>
          <w:b/>
          <w:bCs/>
        </w:rPr>
      </w:pPr>
      <w:r>
        <w:rPr>
          <w:rFonts w:hint="eastAsia" w:ascii="宋体" w:hAnsi="宋体" w:eastAsia="宋体" w:cs="宋体"/>
          <w:b/>
          <w:bCs/>
          <w:sz w:val="28"/>
          <w:szCs w:val="28"/>
          <w:lang w:val="en-US" w:eastAsia="zh-CN"/>
        </w:rPr>
        <w:t>实验总结</w:t>
      </w:r>
    </w:p>
    <w:p>
      <w:pPr>
        <w:rPr>
          <w:rFonts w:hint="default"/>
          <w:lang w:val="en-US" w:eastAsia="zh-CN"/>
        </w:rPr>
      </w:pPr>
      <w:r>
        <w:rPr>
          <w:rFonts w:hint="eastAsia"/>
          <w:lang w:val="en-US" w:eastAsia="zh-CN"/>
        </w:rPr>
        <w:t>本次实验较为顺利，有了前几次的经验，接线也比较轻松，在配置好路由器和其OSPF协议后便顺利完成了实验要求的内容。出于好奇，查阅了实验原理中提到的dijkstra算法。它的本质是通过广度优先搜索解决赋权有向图或者无向图的单元最短路径，最终可以得到一个最短路径。在本次实验中就用于计算到达每一个网络的最短路径。除此之外，在配置路由器划分区域时，不太清楚其意义，因此进行了查阅。划分区域的目的是为了控制链路状态信息泛洪的范围，减小状态链路数据库的大小，改善网络的可扩展属性从而达到快速收敛的目的。AREA0被称为骨干区域，在所有其他区域的中心这是为了让所有区域的路由信息引入骨干区，然后再依次将路由信息从骨干区域发往其他区域。</w:t>
      </w:r>
    </w:p>
    <w:p>
      <w:pPr>
        <w:rPr>
          <w:rFonts w:hint="default"/>
          <w:lang w:val="en-US" w:eastAsia="zh-CN"/>
        </w:rPr>
      </w:pPr>
    </w:p>
    <w:sectPr>
      <w:footerReference r:id="rId4" w:type="first"/>
      <w:footerReference r:id="rId3" w:type="default"/>
      <w:pgSz w:w="11906" w:h="16838"/>
      <w:pgMar w:top="1134" w:right="1134" w:bottom="1134" w:left="1134"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2700"/>
        <w:tab w:val="right" w:pos="7020"/>
        <w:tab w:val="clear" w:pos="4153"/>
        <w:tab w:val="clear" w:pos="8306"/>
      </w:tabs>
      <w:jc w:val="center"/>
      <w:rPr>
        <w:rFonts w:hint="eastAsia"/>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2700"/>
        <w:tab w:val="right" w:pos="7020"/>
        <w:tab w:val="clear" w:pos="4153"/>
        <w:tab w:val="clear" w:pos="8306"/>
      </w:tabs>
      <w:jc w:val="center"/>
      <w:rPr>
        <w:rFonts w:hint="eastAsia"/>
        <w:sz w:val="21"/>
        <w:szCs w:val="21"/>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21"/>
    <w:multiLevelType w:val="multilevel"/>
    <w:tmpl w:val="00000021"/>
    <w:lvl w:ilvl="0" w:tentative="0">
      <w:start w:val="1"/>
      <w:numFmt w:val="bullet"/>
      <w:lvlText w:val=""/>
      <w:lvlJc w:val="left"/>
      <w:pPr>
        <w:tabs>
          <w:tab w:val="left" w:pos="720"/>
        </w:tabs>
        <w:ind w:left="720" w:hanging="360"/>
      </w:pPr>
      <w:rPr>
        <w:rFonts w:hint="default" w:ascii="Wingdings" w:hAnsi="Wingdings"/>
      </w:rPr>
    </w:lvl>
    <w:lvl w:ilvl="1" w:tentative="0">
      <w:start w:val="17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0000027"/>
    <w:multiLevelType w:val="multilevel"/>
    <w:tmpl w:val="00000027"/>
    <w:lvl w:ilvl="0" w:tentative="0">
      <w:start w:val="1"/>
      <w:numFmt w:val="bullet"/>
      <w:lvlText w:val=""/>
      <w:lvlJc w:val="left"/>
      <w:pPr>
        <w:tabs>
          <w:tab w:val="left" w:pos="720"/>
        </w:tabs>
        <w:ind w:left="720" w:hanging="360"/>
      </w:pPr>
      <w:rPr>
        <w:rFonts w:hint="default" w:ascii="Wingdings" w:hAnsi="Wingdings"/>
      </w:rPr>
    </w:lvl>
    <w:lvl w:ilvl="1" w:tentative="0">
      <w:start w:val="17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336EA005"/>
    <w:multiLevelType w:val="singleLevel"/>
    <w:tmpl w:val="336EA005"/>
    <w:lvl w:ilvl="0" w:tentative="0">
      <w:start w:val="1"/>
      <w:numFmt w:val="chineseCounting"/>
      <w:suff w:val="nothing"/>
      <w:lvlText w:val="%1、"/>
      <w:lvlJc w:val="left"/>
      <w:pPr>
        <w:ind w:left="1"/>
      </w:pPr>
      <w:rPr>
        <w:rFonts w:hint="eastAsia"/>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C SYSTEM">
    <w15:presenceInfo w15:providerId="None" w15:userId="MC SYST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697E92"/>
    <w:rsid w:val="59697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customStyle="1" w:styleId="5">
    <w:name w:val="图"/>
    <w:basedOn w:val="1"/>
    <w:next w:val="1"/>
    <w:qFormat/>
    <w:uiPriority w:val="0"/>
    <w:pPr>
      <w:spacing w:before="120" w:after="120"/>
      <w:jc w:val="center"/>
    </w:pPr>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2021-12-06T15:23:00Z</dcterms:created>
  <dc:creator>18169</dc:creator>
  <cp:lastModifiedBy>18169</cp:lastModifiedBy>
  <dcterms:modified xsi:type="dcterms:W3CDTF">2021-12-06T16:38:39Z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24B8FFED3ABC4B5399E578EFC03D593D</vt:lpwstr>
  </property>
</Properties>
</file>