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  <w:r>
        <w:rPr>
          <w:rFonts w:ascii="Times New Roman" w:hAnsi="Times New Roman" w:eastAsia="楷体_GB2312" w:cs="Times New Roman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课程名称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计算机网络实验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楷体_GB2312" w:cs="Times New Roman"/>
          <w:sz w:val="28"/>
          <w:szCs w:val="28"/>
        </w:rPr>
        <w:t>成绩评定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OSPF</w:t>
      </w:r>
      <w:r>
        <w:rPr>
          <w:rFonts w:hint="eastAsia" w:eastAsia="楷体_GB2312"/>
          <w:sz w:val="28"/>
          <w:szCs w:val="28"/>
          <w:u w:val="single"/>
        </w:rPr>
        <w:t>路由协议配置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</w:rPr>
        <w:t>指导教师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潘冰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实验项目编号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09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实验项目类型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验证型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实验地点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B402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学生姓名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许梓弘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楷体_GB2312" w:cs="Times New Roman"/>
          <w:sz w:val="28"/>
          <w:szCs w:val="28"/>
        </w:rPr>
        <w:t>学号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  2019051107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学院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智能科学与工程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楷体_GB2312" w:cs="Times New Roman"/>
          <w:sz w:val="28"/>
          <w:szCs w:val="28"/>
        </w:rPr>
        <w:t>系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楷体_GB2312" w:cs="Times New Roman"/>
          <w:sz w:val="28"/>
          <w:szCs w:val="28"/>
        </w:rPr>
        <w:t>专业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信息安全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实验时间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2021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30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上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午～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30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上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实验目的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加深对OSPF路由协议工作原理的理解，掌握在路由器（或三层交换机）上配置OSPF的过程 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实验内容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多区域的划分。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配置路由器的OSPF协议。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观察路由表信息。测试网络的连通性。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OSPF路由协议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SPF路由协议是用于网际协议（IP）网络的链路状态路由协议。该协议使用链路状态路由算法的内部网关协议（IGP），在单一自治系统（AS）内部工作。使用Dijkstra算法计算出到达每一网络的最短路径，并在检测链路的变化情况（如链路失效）时执行该算法快速收敛到新的无环路拓扑。</w:t>
      </w:r>
    </w:p>
    <w:p>
      <w:pPr>
        <w:numPr>
          <w:ilvl w:val="0"/>
          <w:numId w:val="0"/>
        </w:numPr>
        <w:ind w:left="360" w:leftChars="0"/>
        <w:rPr>
          <w:rFonts w:hint="eastAsia" w:ascii="宋体" w:hAnsi="宋体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>该协议从所有可用的路由器中搜集链路状态（Link-state）信息从而构建该网络的拓扑图，由此决定提交给网际层（Internet Layer）的路由表，最终路由器依据在网际协议数据包中发现的目的IP地址，结合路由表作出转发决策。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实验环境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numPr>
          <w:ilvl w:val="1"/>
          <w:numId w:val="2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</w:p>
    <w:p>
      <w:pPr>
        <w:ind w:left="420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1407795"/>
                <wp:effectExtent l="0" t="0" r="0" b="0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1" name="矩形 1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椭圆 2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接连接符 5"/>
                        <wps:cNvSp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6" name="直接连接符 6"/>
                        <wps:cNvSp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0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组合 13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1" name="文本框 11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6" name="文本框 26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0.85pt;width:453.5pt;" coordsize="9070,2217" o:gfxdata="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">
                <o:lock v:ext="edit" aspectratio="f"/>
                <v:rect id="_x0000_s1026" o:spid="_x0000_s1026" o:spt="1" style="position:absolute;left:0;top:0;height:2217;width:907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3" type="#_x0000_t3" style="position:absolute;left:720;top:624;height:624;width:1260;" fillcolor="#EAEAEA" filled="t" stroked="t" coordsize="21600,21600" o:gfxdata="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nkNC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40;top:468;height:624;width:1320;" fillcolor="#EAEAEA" filled="t" stroked="t" coordsize="21600,21600" o:gfxdata="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rNUu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0;top:468;height:919;width:2160;" fillcolor="#EAEAEA" filled="t" stroked="t" coordsize="21600,21600" o:gfxdata="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CrT+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_x0000_s1026" o:spid="_x0000_s1026" o:spt="20" style="position:absolute;left:6120;top:936;flip:y;height:1;width:1578;" filled="f" stroked="t" coordsize="21600,21600" o:gfxdata="UEsDBAoAAAAAAIdO4kAAAAAAAAAAAAAAAAAEAAAAZHJzL1BLAwQUAAAACACHTuJAZcoeFbwAAADa&#10;AAAADwAAAGRycy9kb3ducmV2LnhtbEWPT2sCMRTE74LfITzBi9RkW1q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Hh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983;flip:y;height:0;width:2137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vAEryr0AAADa&#10;AAAADwAAAGRycy9kb3ducmV2LnhtbEWPT2sCMRTE7wW/Q3gFL0UTFWpZjR5EoYUi+OfS23Pzmixu&#10;XpZNum6/fSMIPQ4z8xtmue59LTpqYxVYw2SsQBCXwVRsNZxPu9EbiJiQDdaBScMvRVivBk9LLEy4&#10;8YG6Y7IiQzgWqMGl1BRSxtKRxzgODXH2vkPrMWXZWmlavGW4r+VUqVfpseK84LChjaPyevzxGq57&#10;9eH40h22L/azmvXqy5aXRuvh80QtQCTq03/40X43GuZ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Sv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PC"/>
                  <o:lock v:ext="edit" aspectratio="t"/>
                </v:shape>
                <v:shape id="_x0000_s1026" o:spid="_x0000_s1026" o:spt="202" type="#_x0000_t202" style="position:absolute;left:1620;top:936;height:468;width:540;" filled="f" stroked="f" coordsize="21600,21600" o:gfxdata="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hve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936;height:421;width:612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jTXseb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6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17H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Router"/>
                  <o:lock v:ext="edit" aspectratio="t"/>
                </v:shape>
                <v:group id="_x0000_s1026" o:spid="_x0000_s1026" o:spt="203" style="position:absolute;left:0;top:312;height:696;width:2520;" coordsize="2520,69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520;top:468;height:384;width:1560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780;height:494;width:535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540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100" style="position:absolute;left:2340;top:832;height:155;width:3320;" filled="f" stroked="t" coordsize="2017,97" o:gfxdata="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V+Qe5AAAA2wAA&#10;AA8AAAAAAAAAAQAgAAAAIgAAAGRycy9kb3ducmV2LnhtbFBLAQIUABQAAAAIAIdO4kAzLwWeOwAA&#10;ADkAAAAQAAAAAAAAAAEAIAAAAAgBAABkcnMvc2hhcGV4bWwueG1sUEsFBgAAAAAGAAYAWwEAALID&#10;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468;height:624;width:1118;" filled="f" o:preferrelative="t" stroked="f" coordsize="21600,21600" o:gfxdata="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4H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Router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WalqfbsAAADb&#10;AAAADwAAAGRycy9kb3ducmV2LnhtbEVPS2sCMRC+F/wPYQpeiiYqFLsaPYhCC0Xwcelt3EyTxc1k&#10;2aTr9t83gtDbfHzPWa57X4uO2lgF1jAZKxDEZTAVWw3n0240BxETssE6MGn4pQjr1eBpiYUJNz5Q&#10;d0xW5BCOBWpwKTWFlLF05DGOQ0Ocue/QekwZtlaaFm853NdyqtSr9FhxbnDY0MZReT3+eA3Xvfpw&#10;fOkO2xf7Wc169WXLS6P18HmiFiAS9elf/HC/mzz/De6/5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lqf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PC"/>
                  <o:lock v:ext="edit" aspectratio="t"/>
                </v:shape>
                <v:shape id="_x0000_s1026" o:spid="_x0000_s1026" o:spt="202" type="#_x0000_t202" style="position:absolute;left:7380;top:1248;height:468;width:720;" filled="f" stroked="f" coordsize="21600,21600" o:gfxdata="UEsDBAoAAAAAAIdO4kAAAAAAAAAAAAAAAAAEAAAAZHJzL1BLAwQUAAAACACHTuJAsMZ8T7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X3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312;height:718;width:2064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312;height:718;width:2065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936;height:365;width:704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1092;height:447;width:1440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1092;height:468;width:144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320;top:552;height:731;width:2340;" coordsize="2340,73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1965;top:384;height:347;width:375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84;width:1560;" filled="f" stroked="f" coordsize="21600,21600" o:gfxdata="UEsDBAoAAAAAAIdO4kAAAAAAAAAAAAAAAAAEAAAAZHJzL1BLAwQUAAAACACHTuJATrBwSb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Wz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wcE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numPr>
          <w:ilvl w:val="1"/>
          <w:numId w:val="2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实验说明：</w:t>
      </w:r>
    </w:p>
    <w:p>
      <w:pPr>
        <w:numPr>
          <w:ilvl w:val="2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每个实验平台分为2个小组，每组一实验拓扑与所需设备如上图所示。</w:t>
      </w:r>
    </w:p>
    <w:p>
      <w:pPr>
        <w:numPr>
          <w:ilvl w:val="2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每个小组4个人，每两人共同完成一台路由器的配置，最后4个同学协同完成上述实验内容。</w:t>
      </w:r>
    </w:p>
    <w:p>
      <w:pPr>
        <w:ind w:left="420"/>
        <w:jc w:val="center"/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【实验步骤】</w:t>
      </w:r>
    </w:p>
    <w:p>
      <w:pPr>
        <w:ind w:left="36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（提示：</w:t>
      </w:r>
      <w:r>
        <w:rPr>
          <w:rFonts w:hint="eastAsia"/>
          <w:sz w:val="21"/>
          <w:szCs w:val="21"/>
        </w:rPr>
        <w:t>以下各步中涉及到的Serial口是以路由器r1和r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的连接为例。不同小组使用路由器有所不同，如果是路由器r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和r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ip address 172.16.1.1 255.255.255.0  !配置接口的IP地址。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no shutdown                     ！开启路由器的接口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szCs w:val="21"/>
        </w:rPr>
        <w:drawing>
          <wp:inline distT="0" distB="0" distL="0" distR="0">
            <wp:extent cx="4690745" cy="374650"/>
            <wp:effectExtent l="0" t="0" r="3175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927" cy="3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92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8.1.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      ！配置RouterA的时钟频率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szCs w:val="21"/>
        </w:rPr>
        <w:drawing>
          <wp:inline distT="0" distB="0" distL="0" distR="0">
            <wp:extent cx="4698365" cy="977900"/>
            <wp:effectExtent l="0" t="0" r="10795" b="1270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39" cy="9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4297680" cy="1395095"/>
            <wp:effectExtent l="0" t="0" r="0" b="698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939" cy="14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4775835" cy="3557905"/>
            <wp:effectExtent l="0" t="0" r="9525" b="825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668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第五步：在路由器RouterA上配置OSPF动态路由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router ospf         ！创建OSPF路由进程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192.168.1.0 0.0.0.255 area 0！配置主干区域0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172.16.1.0 0.0.0.255 area 1！配置分支区域1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RouterA(config-router)#end          ！返回特权模式</w:t>
      </w:r>
    </w:p>
    <w:p>
      <w:pPr>
        <w:rPr>
          <w:rFonts w:hint="eastAsia"/>
          <w:szCs w:val="21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1115" cy="862330"/>
            <wp:effectExtent l="0" t="0" r="9525" b="6350"/>
            <wp:docPr id="34" name="图片 34" descr="A第五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第五步"/>
                    <pic:cNvPicPr>
                      <a:picLocks noChangeAspect="1"/>
                    </pic:cNvPicPr>
                  </pic:nvPicPr>
                  <pic:blipFill>
                    <a:blip r:embed="rId10"/>
                    <a:srcRect t="75354" r="2989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default" w:ascii="宋体" w:hAnsi="宋体"/>
          <w:sz w:val="21"/>
          <w:szCs w:val="21"/>
          <w:lang w:val="en-US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！进入接口F1/0的配置模式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!配置接口F1/0的IP地址。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！开启路由器的接口f1/0</w:t>
      </w:r>
    </w:p>
    <w:p>
      <w:pPr>
        <w:ind w:firstLine="420"/>
        <w:rPr>
          <w:rFonts w:hint="eastAsia"/>
          <w:sz w:val="21"/>
          <w:szCs w:val="21"/>
        </w:rPr>
      </w:pPr>
      <w:r>
        <w:rPr>
          <w:szCs w:val="21"/>
        </w:rPr>
        <w:drawing>
          <wp:inline distT="0" distB="0" distL="0" distR="0">
            <wp:extent cx="5271770" cy="584200"/>
            <wp:effectExtent l="0" t="0" r="1270" b="1016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RouterB(config)#interface serial </w:t>
      </w:r>
      <w:r>
        <w:rPr>
          <w:rFonts w:hint="eastAsia" w:ascii="Arial" w:hAnsi="Arial" w:cs="Arial"/>
          <w:sz w:val="21"/>
          <w:szCs w:val="21"/>
        </w:rPr>
        <w:t xml:space="preserve">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/>
          <w:sz w:val="21"/>
          <w:szCs w:val="21"/>
        </w:rPr>
        <w:t xml:space="preserve"> IP ADDRESS 192.168.1.2 255.255.255.0 ！为串口配置IP地址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   ！开启路由器的</w:t>
      </w:r>
    </w:p>
    <w:p>
      <w:pPr>
        <w:ind w:firstLine="420"/>
        <w:rPr>
          <w:rFonts w:hint="eastAsia"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  ！返回全局模式</w:t>
      </w:r>
    </w:p>
    <w:p>
      <w:pPr>
        <w:ind w:firstLine="420"/>
        <w:rPr>
          <w:rFonts w:ascii="Arial" w:hAnsi="Arial" w:cs="Arial"/>
          <w:szCs w:val="21"/>
        </w:rPr>
      </w:pPr>
    </w:p>
    <w:p>
      <w:pPr>
        <w:ind w:firstLine="420"/>
        <w:rPr>
          <w:rFonts w:hint="eastAsia" w:ascii="Arial" w:hAnsi="Arial" w:cs="Arial"/>
          <w:sz w:val="21"/>
          <w:szCs w:val="21"/>
        </w:rPr>
      </w:pPr>
      <w:r>
        <w:rPr>
          <w:rFonts w:ascii="Arial" w:hAnsi="Arial" w:cs="Arial"/>
          <w:szCs w:val="21"/>
        </w:rPr>
        <w:drawing>
          <wp:inline distT="0" distB="0" distL="0" distR="0">
            <wp:extent cx="5263515" cy="560070"/>
            <wp:effectExtent l="0" t="0" r="9525" b="381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25" r="15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第八步：在路由器RouterB上配置OSPF协议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RouterB(config)#router ospf     !启用ospf进程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192.168.1.0 0.0.0.255 area 0 ！配置主干区域0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172.16.3.0 0.0.0.255 area 2  ！配置分支区域2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RouterB(config-router)#end          ！返回特权模式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6100" cy="476250"/>
            <wp:effectExtent l="0" t="0" r="7620" b="11430"/>
            <wp:docPr id="43" name="图片 43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RouterB show osp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第九步：验证RouterB上的路由（以RouterB为例）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RouterB#show running-config        ！显示路由器RouterB的全部配置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ip route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030095"/>
            <wp:effectExtent l="0" t="0" r="2540" b="12065"/>
            <wp:docPr id="37" name="图片 37" descr="RouterB 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RouterB show ip rou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第十步:测试主机之间的连通性，检测路由表的正确性。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PC1网络信息配置如下：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350" cy="4095750"/>
            <wp:effectExtent l="0" t="0" r="3810" b="3810"/>
            <wp:docPr id="40" name="图片 40" descr="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pc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PC2网络信息配置如下：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3825" cy="3927475"/>
            <wp:effectExtent l="0" t="0" r="13335" b="4445"/>
            <wp:docPr id="41" name="图片 41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pc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PC2：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439795"/>
            <wp:effectExtent l="0" t="0" r="4445" b="4445"/>
            <wp:docPr id="42" name="图片 42" descr="pc1 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pc1 ping pc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PC1：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7225" cy="2143125"/>
            <wp:effectExtent l="0" t="0" r="13335" b="5715"/>
            <wp:docPr id="44" name="图片 44" descr="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ping pc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主机间连通性正常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79B"/>
    <w:rsid w:val="00C823C4"/>
    <w:rsid w:val="02216EF0"/>
    <w:rsid w:val="02D961A1"/>
    <w:rsid w:val="030A6F5C"/>
    <w:rsid w:val="03464142"/>
    <w:rsid w:val="035A307B"/>
    <w:rsid w:val="035A4CAD"/>
    <w:rsid w:val="037A1030"/>
    <w:rsid w:val="037C563F"/>
    <w:rsid w:val="03A301AE"/>
    <w:rsid w:val="03C3657E"/>
    <w:rsid w:val="04344C2B"/>
    <w:rsid w:val="044D3F75"/>
    <w:rsid w:val="047A5F30"/>
    <w:rsid w:val="04B85DC7"/>
    <w:rsid w:val="04DD0E46"/>
    <w:rsid w:val="050E21AF"/>
    <w:rsid w:val="0513761D"/>
    <w:rsid w:val="053B14E2"/>
    <w:rsid w:val="05ED01D7"/>
    <w:rsid w:val="0602684E"/>
    <w:rsid w:val="06B71133"/>
    <w:rsid w:val="06B96F3B"/>
    <w:rsid w:val="08CD35A1"/>
    <w:rsid w:val="08E5725C"/>
    <w:rsid w:val="090C3816"/>
    <w:rsid w:val="09D058E9"/>
    <w:rsid w:val="09E57B43"/>
    <w:rsid w:val="0AEB05CE"/>
    <w:rsid w:val="0C21299B"/>
    <w:rsid w:val="0CCF0636"/>
    <w:rsid w:val="0D712081"/>
    <w:rsid w:val="0D815AD9"/>
    <w:rsid w:val="0DA46B9E"/>
    <w:rsid w:val="0DC108C7"/>
    <w:rsid w:val="0DF86BE5"/>
    <w:rsid w:val="0EDA2FEF"/>
    <w:rsid w:val="0EF67916"/>
    <w:rsid w:val="0F0E1587"/>
    <w:rsid w:val="0F2A5DFB"/>
    <w:rsid w:val="0F806E95"/>
    <w:rsid w:val="104A50C1"/>
    <w:rsid w:val="118052D4"/>
    <w:rsid w:val="11AA4801"/>
    <w:rsid w:val="123004D0"/>
    <w:rsid w:val="12816876"/>
    <w:rsid w:val="12EE5C4B"/>
    <w:rsid w:val="12F92A37"/>
    <w:rsid w:val="133D6821"/>
    <w:rsid w:val="13D97F0D"/>
    <w:rsid w:val="14320D60"/>
    <w:rsid w:val="146B795D"/>
    <w:rsid w:val="14891A12"/>
    <w:rsid w:val="15172003"/>
    <w:rsid w:val="15EF3AF7"/>
    <w:rsid w:val="16051FDC"/>
    <w:rsid w:val="16076AAC"/>
    <w:rsid w:val="163176E0"/>
    <w:rsid w:val="16FE209C"/>
    <w:rsid w:val="17312F5A"/>
    <w:rsid w:val="17386D59"/>
    <w:rsid w:val="17822E75"/>
    <w:rsid w:val="178F664F"/>
    <w:rsid w:val="18661881"/>
    <w:rsid w:val="186D70AA"/>
    <w:rsid w:val="188624F1"/>
    <w:rsid w:val="189909A9"/>
    <w:rsid w:val="18D80A41"/>
    <w:rsid w:val="18F91729"/>
    <w:rsid w:val="19B0346B"/>
    <w:rsid w:val="1A6D78D8"/>
    <w:rsid w:val="1B2942DD"/>
    <w:rsid w:val="1BAE7D16"/>
    <w:rsid w:val="1CBF4E9C"/>
    <w:rsid w:val="1D261C54"/>
    <w:rsid w:val="1D7806C5"/>
    <w:rsid w:val="1D95178A"/>
    <w:rsid w:val="1E8E51B5"/>
    <w:rsid w:val="1EF17195"/>
    <w:rsid w:val="1FA66101"/>
    <w:rsid w:val="1FB360E7"/>
    <w:rsid w:val="22274B8D"/>
    <w:rsid w:val="223C6B10"/>
    <w:rsid w:val="2267794D"/>
    <w:rsid w:val="22DF28DC"/>
    <w:rsid w:val="2385179E"/>
    <w:rsid w:val="23D64D6A"/>
    <w:rsid w:val="23E74961"/>
    <w:rsid w:val="240D0A6F"/>
    <w:rsid w:val="24EE2E0F"/>
    <w:rsid w:val="254F1289"/>
    <w:rsid w:val="259D2A0B"/>
    <w:rsid w:val="25B27F40"/>
    <w:rsid w:val="266524F6"/>
    <w:rsid w:val="26E050F9"/>
    <w:rsid w:val="27BB1438"/>
    <w:rsid w:val="28B91D66"/>
    <w:rsid w:val="290A49E7"/>
    <w:rsid w:val="29631412"/>
    <w:rsid w:val="29787C34"/>
    <w:rsid w:val="297C080E"/>
    <w:rsid w:val="2A1C2CB5"/>
    <w:rsid w:val="2A222E5B"/>
    <w:rsid w:val="2A490E6F"/>
    <w:rsid w:val="2A620A8F"/>
    <w:rsid w:val="2B5875B6"/>
    <w:rsid w:val="2B61150C"/>
    <w:rsid w:val="2C6D614E"/>
    <w:rsid w:val="2D6C4431"/>
    <w:rsid w:val="2D8A7529"/>
    <w:rsid w:val="2DFC2F3E"/>
    <w:rsid w:val="2E053A72"/>
    <w:rsid w:val="2F195E2B"/>
    <w:rsid w:val="2FA75B53"/>
    <w:rsid w:val="2FD82684"/>
    <w:rsid w:val="2FF76019"/>
    <w:rsid w:val="2FFC2F7B"/>
    <w:rsid w:val="30276091"/>
    <w:rsid w:val="304D4117"/>
    <w:rsid w:val="31880C30"/>
    <w:rsid w:val="32707C9C"/>
    <w:rsid w:val="33013D23"/>
    <w:rsid w:val="33A92A6C"/>
    <w:rsid w:val="33EE30FE"/>
    <w:rsid w:val="3454364D"/>
    <w:rsid w:val="347F049D"/>
    <w:rsid w:val="34D35668"/>
    <w:rsid w:val="35942C0F"/>
    <w:rsid w:val="35C311B5"/>
    <w:rsid w:val="35F50205"/>
    <w:rsid w:val="360B2F4A"/>
    <w:rsid w:val="364F3BB1"/>
    <w:rsid w:val="367F668C"/>
    <w:rsid w:val="36FF1558"/>
    <w:rsid w:val="378C5F02"/>
    <w:rsid w:val="378F6320"/>
    <w:rsid w:val="37995004"/>
    <w:rsid w:val="37C16C4A"/>
    <w:rsid w:val="37C8622A"/>
    <w:rsid w:val="3802174C"/>
    <w:rsid w:val="38CE28CC"/>
    <w:rsid w:val="38DC63C9"/>
    <w:rsid w:val="392B7033"/>
    <w:rsid w:val="3951275A"/>
    <w:rsid w:val="3969383E"/>
    <w:rsid w:val="3AB73F4A"/>
    <w:rsid w:val="3B55589E"/>
    <w:rsid w:val="3C5C6F5B"/>
    <w:rsid w:val="3CE94D17"/>
    <w:rsid w:val="3D0C0B50"/>
    <w:rsid w:val="3D0E228D"/>
    <w:rsid w:val="3D172CCA"/>
    <w:rsid w:val="3D5537BF"/>
    <w:rsid w:val="3E051407"/>
    <w:rsid w:val="3E0A0DD6"/>
    <w:rsid w:val="3E682515"/>
    <w:rsid w:val="3E9F0490"/>
    <w:rsid w:val="3F3A674B"/>
    <w:rsid w:val="3FC97520"/>
    <w:rsid w:val="40395022"/>
    <w:rsid w:val="40A97E53"/>
    <w:rsid w:val="414566B0"/>
    <w:rsid w:val="42917D0E"/>
    <w:rsid w:val="42B9463D"/>
    <w:rsid w:val="42DA32B5"/>
    <w:rsid w:val="43CA3A3C"/>
    <w:rsid w:val="44852990"/>
    <w:rsid w:val="44BE2106"/>
    <w:rsid w:val="46AE0CE1"/>
    <w:rsid w:val="46B8604F"/>
    <w:rsid w:val="47136D96"/>
    <w:rsid w:val="478619BD"/>
    <w:rsid w:val="47E83988"/>
    <w:rsid w:val="4838132E"/>
    <w:rsid w:val="4929717E"/>
    <w:rsid w:val="4933535C"/>
    <w:rsid w:val="49912B99"/>
    <w:rsid w:val="4B3C4946"/>
    <w:rsid w:val="4B8359AE"/>
    <w:rsid w:val="4C1D0BAD"/>
    <w:rsid w:val="4C1E7B16"/>
    <w:rsid w:val="4C9202CE"/>
    <w:rsid w:val="4DB7294D"/>
    <w:rsid w:val="4E7F7BF0"/>
    <w:rsid w:val="4EB26E94"/>
    <w:rsid w:val="4EDA60F9"/>
    <w:rsid w:val="4F690ADE"/>
    <w:rsid w:val="4F9361EE"/>
    <w:rsid w:val="501C4A9A"/>
    <w:rsid w:val="508B2B8F"/>
    <w:rsid w:val="508B462C"/>
    <w:rsid w:val="514A2F6F"/>
    <w:rsid w:val="519D0068"/>
    <w:rsid w:val="52402DA2"/>
    <w:rsid w:val="5283250F"/>
    <w:rsid w:val="528C5106"/>
    <w:rsid w:val="5459613F"/>
    <w:rsid w:val="546F791A"/>
    <w:rsid w:val="551E5E83"/>
    <w:rsid w:val="55C01C5C"/>
    <w:rsid w:val="56D848CE"/>
    <w:rsid w:val="57AD1C83"/>
    <w:rsid w:val="57DC1C8E"/>
    <w:rsid w:val="5999137D"/>
    <w:rsid w:val="59FC0EE1"/>
    <w:rsid w:val="5B3F7D02"/>
    <w:rsid w:val="5B641102"/>
    <w:rsid w:val="5B8658B2"/>
    <w:rsid w:val="5B950BC3"/>
    <w:rsid w:val="5C41687B"/>
    <w:rsid w:val="5CC01CDB"/>
    <w:rsid w:val="5CED6D10"/>
    <w:rsid w:val="5D3F74F5"/>
    <w:rsid w:val="5D6B0762"/>
    <w:rsid w:val="5E2617A2"/>
    <w:rsid w:val="5EAA3AB2"/>
    <w:rsid w:val="5F3B0491"/>
    <w:rsid w:val="5FDC6FF7"/>
    <w:rsid w:val="607B71A0"/>
    <w:rsid w:val="63304B00"/>
    <w:rsid w:val="635C34FD"/>
    <w:rsid w:val="648C7EFE"/>
    <w:rsid w:val="64A3242D"/>
    <w:rsid w:val="64CA6DCA"/>
    <w:rsid w:val="65B579E1"/>
    <w:rsid w:val="661A0718"/>
    <w:rsid w:val="668F347B"/>
    <w:rsid w:val="67411836"/>
    <w:rsid w:val="68E65C61"/>
    <w:rsid w:val="693B7D53"/>
    <w:rsid w:val="6A396C55"/>
    <w:rsid w:val="6AA17674"/>
    <w:rsid w:val="6B874966"/>
    <w:rsid w:val="6BA13ECD"/>
    <w:rsid w:val="6BFA20C0"/>
    <w:rsid w:val="6C095B31"/>
    <w:rsid w:val="6C35284A"/>
    <w:rsid w:val="6CB87914"/>
    <w:rsid w:val="6CD417E7"/>
    <w:rsid w:val="6CFA5B29"/>
    <w:rsid w:val="6D0B578F"/>
    <w:rsid w:val="6D134B0C"/>
    <w:rsid w:val="6D5318DD"/>
    <w:rsid w:val="6DBC2366"/>
    <w:rsid w:val="6E0D0F66"/>
    <w:rsid w:val="6E7556F1"/>
    <w:rsid w:val="6E8E6CCD"/>
    <w:rsid w:val="6EE56A5E"/>
    <w:rsid w:val="6EFF442F"/>
    <w:rsid w:val="6F857F81"/>
    <w:rsid w:val="70096E04"/>
    <w:rsid w:val="70500747"/>
    <w:rsid w:val="70643377"/>
    <w:rsid w:val="706E522E"/>
    <w:rsid w:val="709B3A6F"/>
    <w:rsid w:val="70A711B4"/>
    <w:rsid w:val="71A16BC9"/>
    <w:rsid w:val="734C0FC3"/>
    <w:rsid w:val="747D73F9"/>
    <w:rsid w:val="74B01C78"/>
    <w:rsid w:val="74B975DA"/>
    <w:rsid w:val="75157FF9"/>
    <w:rsid w:val="75685A1E"/>
    <w:rsid w:val="760957B3"/>
    <w:rsid w:val="761F6AF7"/>
    <w:rsid w:val="76FB4FCD"/>
    <w:rsid w:val="77336515"/>
    <w:rsid w:val="77C8358B"/>
    <w:rsid w:val="77C8614B"/>
    <w:rsid w:val="78AC6E32"/>
    <w:rsid w:val="78C21F5C"/>
    <w:rsid w:val="795F1BBD"/>
    <w:rsid w:val="79E65AC0"/>
    <w:rsid w:val="79F8796F"/>
    <w:rsid w:val="7A09532A"/>
    <w:rsid w:val="7A1D7C7E"/>
    <w:rsid w:val="7A444A03"/>
    <w:rsid w:val="7AE53941"/>
    <w:rsid w:val="7B8E6410"/>
    <w:rsid w:val="7C1A116C"/>
    <w:rsid w:val="7CD41A86"/>
    <w:rsid w:val="7CDC6AC6"/>
    <w:rsid w:val="7CDD3E5F"/>
    <w:rsid w:val="7D2A0123"/>
    <w:rsid w:val="7DE46285"/>
    <w:rsid w:val="7E061108"/>
    <w:rsid w:val="7E795155"/>
    <w:rsid w:val="7ECA5D9C"/>
    <w:rsid w:val="7F630CCD"/>
    <w:rsid w:val="7FA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图"/>
    <w:basedOn w:val="1"/>
    <w:next w:val="1"/>
    <w:qFormat/>
    <w:uiPriority w:val="0"/>
    <w:pPr>
      <w:spacing w:before="120" w:after="12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2019-12-09T14:49:00Z</dcterms:created>
  <dc:creator>Administrator</dc:creator>
  <cp:lastModifiedBy>桃酥的酥</cp:lastModifiedBy>
  <dcterms:modified xsi:type="dcterms:W3CDTF">2021-12-05T08:14:10Z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A7AE250936A64E1795AFC0194D583134</vt:lpwstr>
  </property>
</Properties>
</file>