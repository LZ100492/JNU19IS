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OSPF路由协议配置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潘冰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09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贺萱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2019054616</w:t>
      </w:r>
      <w:r>
        <w:rPr>
          <w:rFonts w:eastAsia="楷体_GB2312"/>
          <w:sz w:val="28"/>
          <w:szCs w:val="28"/>
          <w:u w:val="single"/>
        </w:rPr>
        <w:t xml:space="preserve">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加深对OSPF路由协议工作原理的理解，掌握在路由器（或三层交换机）上配置OSPF的过程 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多区域的划分。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配置路由器的OSPF协议。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观察路由表信息。测试网络的连通性。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OSPF路由协议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PF路由协议是用于网际协议（IP）网络的链路状态路由协议。该协议使用链路状态路由算法的内部网关协议（IGP），在单一自治系统（AS）内部工作。使用Dijkstra算法计算出到达每一网络的最短路径，并在检测链路的变化情况（如链路失效）时执行该算法快速收敛到新的无环路拓扑。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/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>该协议从所有可用的路由器中搜集链路状态（Link-state）信息从而构建该网络的拓扑图，由此决定提交给网际层（Internet Layer）的路由表，最终路由器依据在网际协议数据包中发现的目的IP地址，结合路由表作出转发决策。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numPr>
          <w:ilvl w:val="1"/>
          <w:numId w:val="3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实验设备</w:t>
      </w:r>
      <w:r>
        <w:rPr>
          <w:rFonts w:hint="eastAsia" w:ascii="宋体" w:hAnsi="宋体"/>
          <w:bCs/>
          <w:sz w:val="21"/>
          <w:szCs w:val="21"/>
        </w:rPr>
        <w:t>：两台路由器(R2632)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numPr>
          <w:ilvl w:val="1"/>
          <w:numId w:val="3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</w:p>
    <w:p>
      <w:pPr>
        <w:ind w:left="420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1407795"/>
                <wp:effectExtent l="0" t="0" r="0" b="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523" w:firstLineChars="248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10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组合 13"/>
                        <wpg:cNvGrpSpPr/>
                        <wpg:grpSpPr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1" name="文本框 11"/>
                          <wps:cNvSpPr txBox="1"/>
                          <wps:spPr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  <w:lang w:val="en-US" w:eastAsia="zh-CN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14" name="文本框 14"/>
                        <wps:cNvSpPr txBox="1"/>
                        <wps:spPr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0.85pt;width:453.5pt;" coordsize="9070,2217" o:gfxdata="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">
                <o:lock v:ext="edit" aspectratio="f"/>
                <v:rect id="_x0000_s1026" o:spid="_x0000_s1026" o:spt="1" style="position:absolute;left:0;top:0;height:2217;width:907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3" type="#_x0000_t3" style="position:absolute;left:720;top:624;height:624;width:1260;" fillcolor="#EAEAEA" filled="t" stroked="t" coordsize="21600,21600" o:gfxdata="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nkNC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40;top:468;height:624;width:1320;" fillcolor="#EAEAEA" filled="t" stroked="t" coordsize="21600,21600" o:gfxdata="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rNUu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0;top:468;height:919;width:2160;" fillcolor="#EAEAEA" filled="t" stroked="t" coordsize="21600,21600" o:gfxdata="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CrT+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523" w:firstLineChars="248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_x0000_s1026" o:spid="_x0000_s1026" o:spt="20" style="position:absolute;left:6120;top:936;flip:y;height:1;width:1578;" filled="f" stroked="t" coordsize="21600,21600" o:gfxdata="UEsDBAoAAAAAAIdO4kAAAAAAAAAAAAAAAAAEAAAAZHJzL1BLAwQUAAAACACHTuJAZcoeFbwAAADa&#10;AAAADwAAAGRycy9kb3ducmV2LnhtbEWPT2sCMRTE74LfITzBi9RkW1q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KHh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983;flip:y;height:0;width:2137;" filled="f" stroked="t" coordsize="21600,21600" o:gfxdata="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gG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PC" type="#_x0000_t75" style="position:absolute;left:180;top:615;height:633;width:720;" filled="f" o:preferrelative="t" stroked="f" coordsize="21600,21600" o:gfxdata="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Sv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1620;top:936;height:468;width:540;" filled="f" stroked="f" coordsize="21600,21600" o:gfxdata="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hve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936;height:421;width:612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2" o:spid="_x0000_s1026" o:spt="75" alt="Router" type="#_x0000_t75" style="position:absolute;left:5182;top:624;height:624;width:1118;" filled="f" o:preferrelative="t" stroked="f" coordsize="21600,21600" o:gfxdata="UEsDBAoAAAAAAIdO4kAAAAAAAAAAAAAAAAAEAAAAZHJzL1BLAwQUAAAACACHTuJAjTXseb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6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17H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group id="_x0000_s1026" o:spid="_x0000_s1026" o:spt="203" style="position:absolute;left:0;top:312;height:696;width:2520;" coordsize="2520,69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:lang w:val="en-US" w:eastAsia="zh-CN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520;top:468;height:384;width:1560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780;height:494;width:535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540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100" style="position:absolute;left:2340;top:832;height:155;width:3320;" filled="f" stroked="t" coordsize="2017,97" o:gfxdata="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V+Qe5AAAA2wAA&#10;AA8AAAAAAAAAAQAgAAAAIgAAAGRycy9kb3ducmV2LnhtbFBLAQIUABQAAAAIAIdO4kAzLwWeOwAA&#10;ADkAAAAQAAAAAAAAAAEAIAAAAAgBAABkcnMvc2hhcGV4bWwueG1sUEsFBgAAAAAGAAYAWwEAALID&#10;AAAAAA==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shape id="图片 20" o:spid="_x0000_s1026" o:spt="75" alt="Router" type="#_x0000_t75" style="position:absolute;left:1942;top:468;height:624;width:1118;" filled="f" o:preferrelative="t" stroked="f" coordsize="21600,21600" o:gfxdata="UEsDBAoAAAAAAIdO4kAAAAAAAAAAAAAAAAAEAAAAZHJzL1BLAwQUAAAACACHTuJAc0Pgf7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Y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D4H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21" o:spid="_x0000_s1026" o:spt="75" alt="PC" type="#_x0000_t75" style="position:absolute;left:7318;top:615;height:687;width:782;" filled="f" o:preferrelative="t" stroked="f" coordsize="21600,21600" o:gfxdata="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lqf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7380;top:1248;height:468;width:720;" filled="f" stroked="f" coordsize="21600,21600" o:gfxdata="UEsDBAoAAAAAAIdO4kAAAAAAAAAAAAAAAAAEAAAAZHJzL1BLAwQUAAAACACHTuJAsMZ8T7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X3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GfE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312;height:718;width:2064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312;height:718;width:2065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936;height:365;width:704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1092;height:447;width:1440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1092;height:468;width:1440;" filled="f" stroked="f" coordsize="21600,21600" o:gfxdata="UEsDBAoAAAAAAIdO4kAAAAAAAAAAAAAAAAAEAAAAZHJzL1BLAwQUAAAACACHTuJAoLHf17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39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4320;top:552;height:731;width:2340;" coordsize="2340,73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1965;top:384;height:347;width:375;" filled="f" stroked="f" coordsize="21600,21600" o:gfxdata="UEsDBAoAAAAAAIdO4kAAAAAAAAAAAAAAAAAEAAAAZHJzL1BLAwQUAAAACACHTuJAUGNBoL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hv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Qa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84;width:1560;" filled="f" stroked="f" coordsize="21600,21600" o:gfxdata="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v5Du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实验步骤</w:t>
      </w:r>
      <w:bookmarkStart w:id="0" w:name="_GoBack"/>
      <w:bookmarkEnd w:id="0"/>
    </w:p>
    <w:p>
      <w:pPr>
        <w:ind w:left="36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（提示：</w:t>
      </w:r>
      <w:r>
        <w:rPr>
          <w:rFonts w:hint="eastAsia"/>
          <w:sz w:val="21"/>
          <w:szCs w:val="21"/>
        </w:rPr>
        <w:t>以下各步中涉及到的Serial口是以路由器r1和r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的连接为例。不同小组使用路由器有所不同，如果是路由器r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和r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的连接，请仔细参考路由器的连接图，并对实验步骤中的相关接口进行修改。）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ip address 172.16.1.1 255.255.255.0  !配置接口的IP地址。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no shutdown                     ！开启路由器的接口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92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8.1.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RouterA(config-if)#clock rate 64000                 ！配置RouterA的时钟频率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4869180" cy="4709160"/>
            <wp:effectExtent l="0" t="0" r="762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第五步：在路由器RouterA上配置OSPF动态路由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router ospf         ！创建OSPF路由进程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192.168.1.0 0.0.0.255 area 0！配置主干区域0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172.16.1.0 0.0.0.255 area 1！配置分支区域1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RouterA(config-router)#end          ！返回特权模式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第六步：在路由器RouterB上配置接口IP地址。</w:t>
      </w:r>
    </w:p>
    <w:p>
      <w:pPr>
        <w:ind w:left="420" w:left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default" w:ascii="宋体" w:hAnsi="宋体"/>
          <w:sz w:val="21"/>
          <w:szCs w:val="21"/>
          <w:lang w:val="en-US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！进入接口F1/0的配置模式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!配置接口F1/0的IP地址。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！开启路由器的接口f1/0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第七步：在路由器RouterB上配置串口上的IP地址。</w:t>
      </w:r>
    </w:p>
    <w:p>
      <w:pPr>
        <w:ind w:firstLine="420" w:firstLineChars="20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RouterB(config)#interface serial </w:t>
      </w:r>
      <w:r>
        <w:rPr>
          <w:rFonts w:hint="eastAsia" w:ascii="Arial" w:hAnsi="Arial" w:cs="Arial"/>
          <w:sz w:val="21"/>
          <w:szCs w:val="21"/>
        </w:rPr>
        <w:t xml:space="preserve"> 2</w:t>
      </w:r>
      <w:r>
        <w:rPr>
          <w:rFonts w:hint="eastAsia" w:ascii="Arial" w:hAnsi="Arial" w:cs="Arial"/>
          <w:sz w:val="21"/>
          <w:szCs w:val="21"/>
          <w:lang w:val="en-US" w:eastAsia="zh-CN"/>
        </w:rPr>
        <w:t>/0</w:t>
      </w:r>
      <w:r>
        <w:rPr>
          <w:rFonts w:ascii="Arial" w:hAnsi="Arial" w:cs="Arial"/>
          <w:sz w:val="21"/>
          <w:szCs w:val="21"/>
        </w:rPr>
        <w:t xml:space="preserve">             </w:t>
      </w:r>
      <w:r>
        <w:rPr>
          <w:rFonts w:ascii="Arial" w:cs="Arial"/>
          <w:sz w:val="21"/>
          <w:szCs w:val="21"/>
        </w:rPr>
        <w:t>！进入串行口的配置模式。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/>
          <w:sz w:val="21"/>
          <w:szCs w:val="21"/>
        </w:rPr>
        <w:t xml:space="preserve"> IP ADDRESS 192.168.1.2 255.255.255.0 ！为串口配置IP地址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   ！开启路由器的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 w:ascii="Arial" w:hAnsi="Arial" w:cs="Arial"/>
          <w:sz w:val="21"/>
          <w:szCs w:val="21"/>
        </w:rPr>
        <w:t>exit                               ！返回全局模式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第八步：在路由器RouterB上配置OSPF协议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RouterB(config)#router ospf     !启用ospf进程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192.168.1.0 0.0.0.255 area 0 ！配置主干区域0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172.16.3.0 0.0.0.255 area 2  ！配置分支区域2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RouterB(config-router)#end          ！返回特权模式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第九步：验证RouterB上的路由（以RouterB为例）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RouterB#show running-config        ！显示路由器RouterB的全部配置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RouterB#show ip route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4310" cy="2143125"/>
            <wp:effectExtent l="0" t="0" r="13970" b="5715"/>
            <wp:docPr id="31" name="图片 31" descr="RB最后路由表show ip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B最后路由表show ip rou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第十步:测试主机之间的连通性，检测路由表的正确性。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本次实验我们小组一共进行了两次配置。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第一次配置完成后，更改PC1和PC2的IP地址，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PC1的IP地址、子网掩码、默认网关如下：</w:t>
      </w:r>
    </w:p>
    <w:p>
      <w:r>
        <w:drawing>
          <wp:inline distT="0" distB="0" distL="114300" distR="114300">
            <wp:extent cx="4152900" cy="2727960"/>
            <wp:effectExtent l="0" t="0" r="762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PC2的IP地址、子网掩码、默认网关如下：</w:t>
      </w:r>
    </w:p>
    <w:p>
      <w:r>
        <w:drawing>
          <wp:inline distT="0" distB="0" distL="114300" distR="114300">
            <wp:extent cx="4297680" cy="2796540"/>
            <wp:effectExtent l="0" t="0" r="0" b="762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此时用PC1 ping PC2，发现不能实现主机1、2之间的通信</w:t>
      </w:r>
    </w:p>
    <w:p>
      <w:r>
        <w:drawing>
          <wp:inline distT="0" distB="0" distL="114300" distR="114300">
            <wp:extent cx="3451860" cy="1295400"/>
            <wp:effectExtent l="0" t="0" r="762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在检查PC1和PC2的网络连接、路由器接口和PC机连线都无误后，我们判定问题出现在了路由器接口配置方面，我们</w:t>
      </w:r>
      <w:r>
        <w:rPr>
          <w:rFonts w:hint="eastAsia"/>
          <w:sz w:val="21"/>
          <w:szCs w:val="21"/>
        </w:rPr>
        <w:t>使用命令：show ip route 检查路由表</w:t>
      </w:r>
      <w:r>
        <w:rPr>
          <w:rFonts w:hint="eastAsia"/>
          <w:sz w:val="21"/>
          <w:szCs w:val="21"/>
          <w:lang w:val="en-US" w:eastAsia="zh-CN"/>
        </w:rPr>
        <w:t>A和B的配置信息。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RouterA show ip route：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8595" cy="2023745"/>
            <wp:effectExtent l="0" t="0" r="4445" b="3175"/>
            <wp:docPr id="35" name="图片 35" descr="f5c8b575c7f1a5d8b347feecc04d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f5c8b575c7f1a5d8b347feecc04dad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通过上图可以看出，RouterA中只有和PC1之间接口的信息，并没有和RouterB的连通信息，说明RouterA和RouterB之间的连通不成功，从而导致PC1和PC2连通失败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为了验证我们的猜想，</w:t>
      </w:r>
      <w:r>
        <w:rPr>
          <w:rFonts w:hint="eastAsia"/>
          <w:sz w:val="21"/>
          <w:szCs w:val="21"/>
        </w:rPr>
        <w:t>使用命令：show ip route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检测RouterB的配置情况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RouterB show ip route：</w:t>
      </w:r>
    </w:p>
    <w:p>
      <w:r>
        <w:drawing>
          <wp:inline distT="0" distB="0" distL="114300" distR="114300">
            <wp:extent cx="4831080" cy="150876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通过上图发现，RouterB只有和</w:t>
      </w:r>
      <w:r>
        <w:rPr>
          <w:rFonts w:hint="eastAsia"/>
          <w:sz w:val="21"/>
          <w:szCs w:val="21"/>
        </w:rPr>
        <w:t>接口F1/0</w:t>
      </w:r>
      <w:r>
        <w:rPr>
          <w:rFonts w:hint="eastAsia"/>
          <w:sz w:val="21"/>
          <w:szCs w:val="21"/>
          <w:lang w:val="en-US" w:eastAsia="zh-CN"/>
        </w:rPr>
        <w:t>配置</w:t>
      </w:r>
      <w:r>
        <w:rPr>
          <w:rFonts w:hint="eastAsia"/>
          <w:sz w:val="21"/>
          <w:szCs w:val="21"/>
        </w:rPr>
        <w:t>的IP地址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没有串口配置的IP地址的信息，说明在配置RouterB时有误，更加证明我们上述的猜想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配置错误信息如下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865" cy="756920"/>
            <wp:effectExtent l="0" t="0" r="3175" b="5080"/>
            <wp:docPr id="37" name="图片 37" descr="错误信息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错误信息提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重新配置RouterB后，RouterB show ip route：</w:t>
      </w:r>
    </w:p>
    <w:p>
      <w:r>
        <w:drawing>
          <wp:inline distT="0" distB="0" distL="114300" distR="114300">
            <wp:extent cx="4838700" cy="1965960"/>
            <wp:effectExtent l="0" t="0" r="762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重新配置相对应OSPF下对应的RouterA，</w:t>
      </w:r>
      <w:r>
        <w:rPr>
          <w:rFonts w:hint="eastAsia"/>
          <w:sz w:val="21"/>
          <w:szCs w:val="21"/>
          <w:lang w:val="en-US" w:eastAsia="zh-CN"/>
        </w:rPr>
        <w:t>RouterA show ip route：</w:t>
      </w:r>
    </w:p>
    <w:p>
      <w:r>
        <w:drawing>
          <wp:inline distT="0" distB="0" distL="114300" distR="114300">
            <wp:extent cx="4838700" cy="2034540"/>
            <wp:effectExtent l="0" t="0" r="7620" b="762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配置完成后，利用ping命令检测PC1和PC2之间的通信情况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PC2</w:t>
      </w:r>
    </w:p>
    <w:p>
      <w:r>
        <w:drawing>
          <wp:inline distT="0" distB="0" distL="114300" distR="114300">
            <wp:extent cx="3444240" cy="1478280"/>
            <wp:effectExtent l="0" t="0" r="0" b="0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PC1</w:t>
      </w:r>
    </w:p>
    <w:p>
      <w:r>
        <w:drawing>
          <wp:inline distT="0" distB="0" distL="114300" distR="114300">
            <wp:extent cx="3718560" cy="1600200"/>
            <wp:effectExtent l="0" t="0" r="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通过上图发现，此时实现了PC1和PC2之间的通信，路由表配置正确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遇到的问题及解决</w:t>
      </w:r>
      <w:r>
        <w:rPr>
          <w:rFonts w:hint="eastAsia"/>
          <w:b/>
          <w:bCs/>
          <w:lang w:val="en-US" w:eastAsia="zh-CN"/>
        </w:rPr>
        <w:t>方案</w:t>
      </w:r>
      <w:r>
        <w:rPr>
          <w:rFonts w:hint="eastAsia"/>
          <w:b/>
          <w:bCs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实验过程主要分为三部分，计算机配置路由器接口、路由器接口和PC机连线、PC1和PC2之间的连通测试。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</w:rPr>
        <w:t>在计算机上配置路由器的过程中遇到的问题是，命令行输入错误导致配置失败，</w:t>
      </w:r>
      <w:r>
        <w:rPr>
          <w:rFonts w:hint="eastAsia"/>
          <w:lang w:val="en-US" w:eastAsia="zh-CN"/>
        </w:rPr>
        <w:t>小组</w:t>
      </w:r>
      <w:r>
        <w:rPr>
          <w:rFonts w:hint="eastAsia"/>
        </w:rPr>
        <w:t>成员</w:t>
      </w:r>
      <w:r>
        <w:rPr>
          <w:rFonts w:hint="eastAsia"/>
          <w:lang w:val="en-US" w:eastAsia="zh-CN"/>
        </w:rPr>
        <w:t>通过命令</w:t>
      </w:r>
      <w:r>
        <w:rPr>
          <w:rFonts w:hint="eastAsia"/>
          <w:sz w:val="21"/>
          <w:szCs w:val="21"/>
        </w:rPr>
        <w:t>show ip route</w:t>
      </w:r>
      <w:r>
        <w:rPr>
          <w:rFonts w:hint="eastAsia"/>
          <w:sz w:val="21"/>
          <w:szCs w:val="21"/>
          <w:lang w:val="en-US" w:eastAsia="zh-CN"/>
        </w:rPr>
        <w:t>和ping命令</w:t>
      </w:r>
      <w:r>
        <w:rPr>
          <w:rFonts w:hint="eastAsia"/>
        </w:rPr>
        <w:t>检查</w:t>
      </w:r>
      <w:r>
        <w:rPr>
          <w:rFonts w:hint="eastAsia"/>
          <w:lang w:val="en-US" w:eastAsia="zh-CN"/>
        </w:rPr>
        <w:t>发现该问题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在实验过程中，我们配置了路由器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outer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outer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outer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使用“显示ip路由”显示路由信息时，</w:t>
      </w:r>
      <w:r>
        <w:rPr>
          <w:rFonts w:hint="eastAsia"/>
          <w:lang w:val="en-US" w:eastAsia="zh-CN"/>
        </w:rPr>
        <w:t>与RouterA对比</w:t>
      </w:r>
      <w:r>
        <w:rPr>
          <w:rFonts w:hint="eastAsia"/>
        </w:rPr>
        <w:t>发现PC2的数据信息丢失，然后重新配置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outer</w:t>
      </w:r>
      <w:r>
        <w:rPr>
          <w:rFonts w:hint="eastAsia"/>
          <w:lang w:val="en-US" w:eastAsia="zh-CN"/>
        </w:rPr>
        <w:t>B，得到正确的结果。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接线</w:t>
      </w:r>
      <w:r>
        <w:rPr>
          <w:rFonts w:hint="eastAsia"/>
          <w:lang w:val="en-US" w:eastAsia="zh-CN"/>
        </w:rPr>
        <w:t>过程中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有了上次实验的接线经验，顺利许多</w:t>
      </w:r>
      <w:r>
        <w:rPr>
          <w:rFonts w:hint="eastAsia"/>
        </w:rPr>
        <w:t>：将两台PC机分别都接在分机上，PC1的端口与r1（即RouterA）的G0/1端口相连，PC2的端口与r2（即RouterB）的G0/1相连。但在</w:t>
      </w:r>
      <w:r>
        <w:rPr>
          <w:rFonts w:hint="eastAsia"/>
          <w:lang w:val="en-US" w:eastAsia="zh-CN"/>
        </w:rPr>
        <w:t xml:space="preserve">测试连通性时，PC1和PC2 </w:t>
      </w:r>
      <w:r>
        <w:rPr>
          <w:rFonts w:hint="eastAsia"/>
        </w:rPr>
        <w:t>ping不通，</w:t>
      </w:r>
      <w:r>
        <w:rPr>
          <w:rFonts w:hint="eastAsia"/>
          <w:lang w:val="en-US" w:eastAsia="zh-CN"/>
        </w:rPr>
        <w:t>发现路由表的配置错误，重新配置后，</w:t>
      </w:r>
      <w:r>
        <w:rPr>
          <w:rFonts w:hint="eastAsia"/>
        </w:rPr>
        <w:t>再次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ping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测试，发现两台主机可以互相ping通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实验总结：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</w:rPr>
        <w:t>通过本次实验</w:t>
      </w:r>
      <w:r>
        <w:rPr>
          <w:rFonts w:hint="eastAsia"/>
          <w:sz w:val="21"/>
          <w:szCs w:val="21"/>
        </w:rPr>
        <w:t>加深对OSPF路由协议工作原理的理解，掌握在路由器（或三层交换机）上配置OSPF的过程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</w:rPr>
        <w:t>同时能更好的与课堂上讲解的理论知识结合起来学习</w:t>
      </w:r>
      <w:r>
        <w:rPr>
          <w:rFonts w:hint="eastAsia"/>
          <w:sz w:val="21"/>
          <w:szCs w:val="21"/>
        </w:rPr>
        <w:t>。</w:t>
      </w:r>
    </w:p>
    <w:p>
      <w:pPr>
        <w:bidi w:val="0"/>
        <w:rPr>
          <w:color w:val="auto"/>
        </w:rPr>
      </w:pPr>
      <w:r>
        <w:rPr>
          <w:rFonts w:hint="default"/>
          <w:color w:val="auto"/>
        </w:rPr>
        <w:t>OSPF</w:t>
      </w:r>
      <w:r>
        <w:rPr>
          <w:rFonts w:hint="eastAsia"/>
          <w:color w:val="auto"/>
          <w:lang w:val="en-US" w:eastAsia="zh-CN"/>
        </w:rPr>
        <w:t>协议</w:t>
      </w:r>
      <w:r>
        <w:rPr>
          <w:rFonts w:hint="default"/>
          <w:color w:val="auto"/>
        </w:rPr>
        <w:t>仅在单一自治系统内部路由网际协议(IP)数据包，因此被分类为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"https://baike.so.com/doc/5905930-6118832.html" \t "https://baike.so.com/doc/_blank"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auto"/>
          <w:spacing w:val="0"/>
          <w:szCs w:val="16"/>
          <w:u w:val="none"/>
          <w:bdr w:val="none" w:color="auto" w:sz="0" w:space="0"/>
          <w:shd w:val="clear" w:fill="FFFFFF"/>
        </w:rPr>
        <w:t>内部网关协议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。该协议从所有可用的路由器中搜集链路状态(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"https://baike.so.com/doc/4532472-4742663.html" \t "https://baike.so.com/doc/_blank"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auto"/>
          <w:spacing w:val="0"/>
          <w:szCs w:val="16"/>
          <w:u w:val="none"/>
          <w:bdr w:val="none" w:color="auto" w:sz="0" w:space="0"/>
          <w:shd w:val="clear" w:fill="FFFFFF"/>
        </w:rPr>
        <w:t>Link-state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)信息从而构建该网络的拓扑图，由此决定提交给网际层(Internet Layer)的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"https://baike.so.com/doc/890106-940889.html" \t "https://baike.so.com/doc/_blank"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auto"/>
          <w:spacing w:val="0"/>
          <w:szCs w:val="16"/>
          <w:u w:val="none"/>
          <w:bdr w:val="none" w:color="auto" w:sz="0" w:space="0"/>
          <w:shd w:val="clear" w:fill="FFFFFF"/>
        </w:rPr>
        <w:t>路由表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，最终路由器依据在网际协议数据包中发现的目的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"https://baike.so.com/doc/4252723-4455111.html" \t "https://baike.so.com/doc/_blank"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auto"/>
          <w:spacing w:val="0"/>
          <w:szCs w:val="16"/>
          <w:u w:val="none"/>
          <w:bdr w:val="none" w:color="auto" w:sz="0" w:space="0"/>
          <w:shd w:val="clear" w:fill="FFFFFF"/>
        </w:rPr>
        <w:t>IP地址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，结合路由表作出转发决策。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本协议使用Dijkstra算法计算出到达每一网络的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"https://baike.so.com/doc/5567434-5782580.html" \t "https://baike.so.com/doc/_blank"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auto"/>
          <w:spacing w:val="0"/>
          <w:szCs w:val="16"/>
          <w:u w:val="none"/>
          <w:bdr w:val="none" w:color="auto" w:sz="0" w:space="0"/>
          <w:shd w:val="clear" w:fill="FFFFFF"/>
        </w:rPr>
        <w:t>最短路径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，并在检测链路的变化情况(如链路失效)时执行该算法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"https://baike.so.com/doc/250946-265622.html" \t "https://baike.so.com/doc/_blank"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auto"/>
          <w:spacing w:val="0"/>
          <w:szCs w:val="16"/>
          <w:u w:val="none"/>
          <w:bdr w:val="none" w:color="auto" w:sz="0" w:space="0"/>
          <w:shd w:val="clear" w:fill="FFFFFF"/>
        </w:rPr>
        <w:t>快速收敛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到新的无环路拓扑。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本协议可以通过调整路由界面的开销值来管控数据包的流向(也就是说，OSPF通过开销值来落实管理员锁制定的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"https://baike.so.com/doc/4142603-4342293.html" \t "https://baike.so.com/doc/_blank"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auto"/>
          <w:spacing w:val="0"/>
          <w:szCs w:val="16"/>
          <w:u w:val="none"/>
          <w:bdr w:val="none" w:color="auto" w:sz="0" w:space="0"/>
          <w:shd w:val="clear" w:fill="FFFFFF"/>
        </w:rPr>
        <w:t>路由策略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)。开销值是RTT、链路吞吐量、链路可用(可靠)性等衡量因素的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"https://baike.so.com/doc/6294844-6508362.html" \t "https://baike.so.com/doc/_blank"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auto"/>
          <w:spacing w:val="0"/>
          <w:szCs w:val="16"/>
          <w:u w:val="none"/>
          <w:bdr w:val="none" w:color="auto" w:sz="0" w:space="0"/>
          <w:shd w:val="clear" w:fill="FFFFFF"/>
        </w:rPr>
        <w:t>无量纲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整数表达。</w:t>
      </w:r>
    </w:p>
    <w:p>
      <w:pPr>
        <w:numPr>
          <w:numId w:val="0"/>
        </w:numPr>
        <w:rPr>
          <w:rFonts w:hint="eastAsia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377EC"/>
    <w:rsid w:val="2C850FA9"/>
    <w:rsid w:val="56D7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2021-12-02T11:31:00Z</dcterms:created>
  <dc:creator>86150</dc:creator>
  <cp:lastModifiedBy>宝藏女孩</cp:lastModifiedBy>
  <dcterms:modified xsi:type="dcterms:W3CDTF">2021-12-05T01:02:24Z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DD5724FA915647B4AB9B166F110439EB</vt:lpwstr>
  </property>
</Properties>
</file>