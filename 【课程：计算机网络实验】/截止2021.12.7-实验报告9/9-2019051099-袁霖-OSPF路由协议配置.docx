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jc w:val="lef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OSPF路由协议配置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袁霖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2019051099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>
      <w:pPr>
        <w:numPr>
          <w:ins w:id="0" w:author="Better" w:date=""/>
        </w:numPr>
        <w:spacing w:line="420" w:lineRule="exact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智能科学与工程学院/人工智能产业学院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 xml:space="preserve">加深对OSPF路由协议工作原理的理解，掌握在路由器（或三层交换机）上配置OSPF的过程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多区域的划分。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配置路由器的OSPF协议。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观察路由表信息。测试网络的连通性。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过程、结果截图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接线：将两台配置路由信息的主机接主，将另外两台用于测试的主机接分，接分的两台主机的线需要分别与Router A与Router B的</w:t>
      </w:r>
      <w:r>
        <w:rPr>
          <w:rFonts w:hint="eastAsia"/>
          <w:b/>
          <w:sz w:val="21"/>
          <w:szCs w:val="21"/>
          <w:lang w:val="en-US" w:eastAsia="zh-CN"/>
        </w:rPr>
        <w:t>GigabitEthernet 0/1端口相连，否则配置不了IP地址。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第一步：登录到路由器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本次实验选择的路由器是R1,R2，并将它们当做Router A和Router B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第二步：</w:t>
      </w:r>
      <w:r>
        <w:rPr>
          <w:rFonts w:hint="eastAsia"/>
          <w:b/>
          <w:sz w:val="21"/>
          <w:szCs w:val="21"/>
        </w:rPr>
        <w:t>在路由器RouterA上配置路由器接口的IP地址</w:t>
      </w:r>
    </w:p>
    <w:p>
      <w:pPr>
        <w:spacing w:line="360" w:lineRule="auto"/>
        <w:ind w:left="420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3040" cy="727075"/>
            <wp:effectExtent l="0" t="0" r="10160" b="952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</w:t>
      </w:r>
    </w:p>
    <w:p>
      <w:pPr>
        <w:spacing w:line="360" w:lineRule="auto"/>
        <w:ind w:left="420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0500" cy="996950"/>
            <wp:effectExtent l="0" t="0" r="0" b="635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可以看到Router A的Serial 2/0端口和GigabitEthernet 0/1端口被成功打开，并被配置好了正确的IP地址</w:t>
      </w:r>
    </w:p>
    <w:p>
      <w:pPr>
        <w:spacing w:line="360" w:lineRule="auto"/>
        <w:jc w:val="center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1173480</wp:posOffset>
                </wp:positionV>
                <wp:extent cx="5111750" cy="278130"/>
                <wp:effectExtent l="6350" t="6350" r="12700" b="76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2087880"/>
                          <a:ext cx="5111750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92.4pt;height:21.9pt;width:402.5pt;z-index:251661312;v-text-anchor:middle;mso-width-relative:page;mso-height-relative:page;" filled="f" stroked="t" coordsize="21600,21600" o:gfxdata="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ggGhHSAAAACQEAAA8AAAAAAAAAAQAgAAAAIgAAAGRycy9kb3du&#10;cmV2LnhtbFBLAQIUABQAAAAIAIdO4kDxu073dwIAANkEAAAOAAAAAAAAAAEAIAAAACE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419735</wp:posOffset>
                </wp:positionV>
                <wp:extent cx="5111750" cy="269875"/>
                <wp:effectExtent l="6350" t="6350" r="12700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1334135"/>
                          <a:ext cx="511175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33.05pt;height:21.25pt;width:402.5pt;z-index:251660288;v-text-anchor:middle;mso-width-relative:page;mso-height-relative:page;" filled="f" stroked="t" coordsize="21600,21600" o:gfxdata="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aYmUN0QAAAAgBAAAPAAAAAAAAAAEAIAAAACIAAABkcnMvZG93&#10;bnJldi54bWxQSwECFAAUAAAACACHTuJAJSouqXkCAADZBAAADgAAAAAAAAABACAAAAAg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272405" cy="1704340"/>
            <wp:effectExtent l="0" t="0" r="10795" b="1016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760730</wp:posOffset>
                </wp:positionV>
                <wp:extent cx="2714625" cy="182880"/>
                <wp:effectExtent l="6350" t="6350" r="9525" b="139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3458210"/>
                          <a:ext cx="271462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59.9pt;height:14.4pt;width:213.75pt;z-index:251663360;v-text-anchor:middle;mso-width-relative:page;mso-height-relative:page;" filled="f" stroked="t" coordsize="21600,21600" o:gfxdata="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iZtB3UAAAACQEAAA8AAAAAAAAAAQAgAAAAIgAAAGRycy9k&#10;b3ducmV2LnhtbFBLAQIUABQAAAAIAIdO4kCccLl6eAIAANkEAAAOAAAAAAAAAAEAIAAAACM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332105</wp:posOffset>
                </wp:positionV>
                <wp:extent cx="2896870" cy="142875"/>
                <wp:effectExtent l="6350" t="6350" r="17780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5545" y="3029585"/>
                          <a:ext cx="289687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26.15pt;height:11.25pt;width:228.1pt;z-index:251662336;v-text-anchor:middle;mso-width-relative:page;mso-height-relative:page;" filled="f" stroked="t" coordsize="21600,21600" o:gfxdata="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SonjTAAAABwEAAA8AAAAAAAAAAQAgAAAAIgAAAGRycy9k&#10;b3ducmV2LnhtbFBLAQIUABQAAAAIAIdO4kDCtekleQIAANkEAAAOAAAAAAAAAAEAIAAAACI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270500" cy="3504565"/>
            <wp:effectExtent l="0" t="0" r="0" b="635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可以看到，在本次试验中，将主干区域取名为area 0，将分支区域取名为area 1，并将网段192.168.1.0分配到主干区域area 0中，将网段172.16.1.0分配到分支区域area 1中，故本次实验将Router A路由器作为了主干路由器及区域边界路由器。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3675" cy="756920"/>
            <wp:effectExtent l="0" t="0" r="9525" b="5080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</w:t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3040" cy="567690"/>
            <wp:effectExtent l="0" t="0" r="10160" b="381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b/>
          <w:sz w:val="21"/>
          <w:szCs w:val="21"/>
          <w:lang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可以看到，本次实验为Router B的Serial 2/0端口分配的IP地址与之前给GigabitEthernet 0/0端口分配的IP地址产生了冲突，我们通过查看路由器各端口的IP地址配置信息来查看具体的冲突情况。</w:t>
      </w:r>
    </w:p>
    <w:p>
      <w:pPr>
        <w:jc w:val="both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304800</wp:posOffset>
                </wp:positionV>
                <wp:extent cx="3603625" cy="118745"/>
                <wp:effectExtent l="6350" t="6350" r="9525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2506980"/>
                          <a:ext cx="3603625" cy="118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24pt;height:9.35pt;width:283.75pt;z-index:251659264;v-text-anchor:middle;mso-width-relative:page;mso-height-relative:page;" filled="f" stroked="t" coordsize="21600,21600" o:gfxdata="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6UHEf1AAAAAcBAAAPAAAAAAAAAAEAIAAAACIAAABkcnMv&#10;ZG93bnJldi54bWxQSwECFAAUAAAACACHTuJAwpi+knkCAADZBAAADgAAAAAAAAABACAAAAAj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271135" cy="678180"/>
            <wp:effectExtent l="0" t="0" r="12065" b="762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可以看到，本次实验给Serial 2/0端口分配的IP地址的网段为192.168.1.0，而给GigabitEthernet 0/0端口分配的IP地址的网段也为192.168.1.0，产生了冲突，需要将GigabitEthernet 0/0端口对应的IP地址删掉。</w:t>
      </w:r>
    </w:p>
    <w:p>
      <w:pPr>
        <w:jc w:val="both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670560</wp:posOffset>
                </wp:positionV>
                <wp:extent cx="5080000" cy="230505"/>
                <wp:effectExtent l="6350" t="6350" r="6350" b="1714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3633470"/>
                          <a:ext cx="508000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2.8pt;height:18.15pt;width:400pt;z-index:251664384;v-text-anchor:middle;mso-width-relative:page;mso-height-relative:page;" filled="f" stroked="t" coordsize="21600,21600" o:gfxdata="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MSKt1QAAAAkBAAAPAAAAAAAAAAEAIAAAACIAAABkcnMvZG93&#10;bnJldi54bWxQSwECFAAUAAAACACHTuJAHKeOgHUCAADZBAAADgAAAAAAAAABACAAAAAk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273040" cy="895985"/>
            <wp:effectExtent l="0" t="0" r="10160" b="5715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本次实验利用no ip address命令删除了GigabitEthernet 0/0端口对应的IP地址，由于命令过长，在RCMS页面中替换为了$符号。再次重新为Serial 2/0端口分配IP地址就不再显示冲突了。</w:t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163830</wp:posOffset>
                </wp:positionV>
                <wp:extent cx="1778000" cy="151130"/>
                <wp:effectExtent l="6350" t="6350" r="6350" b="762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0290" y="4149090"/>
                          <a:ext cx="177800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7pt;margin-top:12.9pt;height:11.9pt;width:140pt;z-index:251665408;v-text-anchor:middle;mso-width-relative:page;mso-height-relative:page;" filled="f" stroked="t" coordsize="21600,21600" o:gfxdata="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I2pVnXAAAACQEAAA8AAAAAAAAAAQAgAAAAIgAAAGRycy9kb3du&#10;cmV2LnhtbFBLAQIUABQAAAAIAIdO4kDQlW9jcgIAANk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1770" cy="909955"/>
            <wp:effectExtent l="0" t="0" r="11430" b="4445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再次查看Router B中各端口的IP地址分配情况，看到GigabitEthernet 0/0端口对应的IP地址已经被成功删除，并且端口Serial 2/0及GigabitEthernet 0/1端口的IP地址分配情况正确。</w:t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728980</wp:posOffset>
                </wp:positionV>
                <wp:extent cx="5250180" cy="236220"/>
                <wp:effectExtent l="6350" t="6350" r="139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794500"/>
                          <a:ext cx="52501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57.4pt;height:18.6pt;width:413.4pt;z-index:251666432;v-text-anchor:middle;mso-width-relative:page;mso-height-relative:page;" filled="f" stroked="t" coordsize="21600,21600" o:gfxdata="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uibLsNMAAAAJAQAADwAAAAAAAAABACAAAAAiAAAAZHJzL2Rvd25yZXYueG1sUEsBAhQAFAAA&#10;AAgAh07iQLcXI+LYAgAAvwUAAA4AAAAAAAAAAQAgAAAAIgEAAGRycy9lMm9Eb2MueG1sUEsFBgAA&#10;AAAGAAYAWQEAAG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68595" cy="1635125"/>
            <wp:effectExtent l="0" t="0" r="1905" b="3175"/>
            <wp:docPr id="24" name="图片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八</w:t>
      </w:r>
      <w:r>
        <w:rPr>
          <w:rFonts w:hint="eastAsia"/>
          <w:b/>
          <w:sz w:val="21"/>
          <w:szCs w:val="21"/>
        </w:rPr>
        <w:t>步：在路由器RouterB上配置OSPF协议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可以看到，在本次试验中，将主干区域取名为area 0，将分支区域取名为area 2，并将网段192.168.1.0分配到主干区域area 0中，将网段172.16.3.0分配到分支区域area 2中，故本次实验将Router B路由器作为了主干路由器及区域边界路由器。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即，本次实验配置了2个分支区域area 1，area 2，分别将Router A和Router B的GigabitEthernet 0/1端口分配到两个分支区域中，使得Router A与Router B两个路由器成为了area 1与area 2的区域边界路由器。再将Router A和Router B的Serial 2/0端口分配到主干区域area 0中，又使得Router A与Router B两个路由器成为了area 0的主干路由器。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4600575" cy="638175"/>
            <wp:effectExtent l="0" t="0" r="9525" b="9525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九</w:t>
      </w:r>
      <w:r>
        <w:rPr>
          <w:rFonts w:hint="eastAsia"/>
          <w:b/>
          <w:sz w:val="21"/>
          <w:szCs w:val="21"/>
        </w:rPr>
        <w:t>步：验证RouterB上的路由（以RouterB为例）</w:t>
      </w:r>
    </w:p>
    <w:p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以下为Router B的全部配置信息。可以看到Router B中各端口被分配到的IP地址、子网掩码以及在路由器中配置好的OSPF协议（各网段属于哪一个区域）。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3429000" cy="676275"/>
            <wp:effectExtent l="0" t="0" r="0" b="952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15"/>
                    <a:srcRect t="30173" b="237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3038475" cy="633095"/>
            <wp:effectExtent l="0" t="0" r="952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6"/>
                    <a:srcRect t="14882" b="1798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3429000" cy="640715"/>
            <wp:effectExtent l="0" t="0" r="0" b="6985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>
                    <a:blip r:embed="rId17"/>
                    <a:srcRect t="14537" b="3875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通过查看Router B的路由表信息，可以看到Router B上多了一条OSPF协议的路由信息，它表示当网段172.16.1.0/24中的信息会通过Serial 2/0端口（IP地址为192.168.1.1）转发到网段192.168.1.0所对应的区域。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1315085</wp:posOffset>
                </wp:positionV>
                <wp:extent cx="4333875" cy="147320"/>
                <wp:effectExtent l="6350" t="6350" r="1587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130" y="7776845"/>
                          <a:ext cx="4333875" cy="14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103.55pt;height:11.6pt;width:341.25pt;z-index:251667456;v-text-anchor:middle;mso-width-relative:page;mso-height-relative:page;" filled="f" stroked="t" coordsize="21600,21600" o:gfxdata="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E1CId1gAAAAkBAAAPAAAAAAAAAAEAIAAAACIAAABkcnMvZG93bnJldi54bWxQSwEC&#10;FAAUAAAACACHTuJAE/BXUNoCAAC/BQAADgAAAAAAAAABACAAAAAlAQAAZHJzL2Uyb0RvYy54bWxQ&#10;SwUGAAAAAAYABgBZAQAAc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2405" cy="2152015"/>
            <wp:effectExtent l="0" t="0" r="10795" b="6985"/>
            <wp:docPr id="23" name="图片 2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十</w:t>
      </w:r>
      <w:r>
        <w:rPr>
          <w:rFonts w:hint="eastAsia"/>
          <w:b/>
          <w:sz w:val="21"/>
          <w:szCs w:val="21"/>
        </w:rPr>
        <w:t>步：</w:t>
      </w:r>
      <w:r>
        <w:rPr>
          <w:rFonts w:hint="eastAsia"/>
          <w:b/>
          <w:sz w:val="21"/>
          <w:szCs w:val="21"/>
          <w:lang w:val="en-US" w:eastAsia="zh-CN"/>
        </w:rPr>
        <w:t>测试主机之间的连通性，检测路由表的正确性</w:t>
      </w:r>
    </w:p>
    <w:p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可以看到，在两台路由器配置好相应的IP地址、子网掩码及默认网关后，它们就被分配到了OSPF协议所划分的不同区域中，在OSPF协议配置好后，就可以互相进行通信。</w:t>
      </w:r>
    </w:p>
    <w:p>
      <w:pPr>
        <w:numPr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3857625" cy="2362200"/>
            <wp:effectExtent l="0" t="0" r="3175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3648075" cy="2314575"/>
            <wp:effectExtent l="0" t="0" r="9525" b="9525"/>
            <wp:docPr id="6" name="图片 6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drawing>
          <wp:inline distT="0" distB="0" distL="114300" distR="114300">
            <wp:extent cx="4648200" cy="1971675"/>
            <wp:effectExtent l="0" t="0" r="0" b="9525"/>
            <wp:docPr id="30" name="图片 30" descr="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RA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drawing>
          <wp:inline distT="0" distB="0" distL="114300" distR="114300">
            <wp:extent cx="4648200" cy="1971675"/>
            <wp:effectExtent l="0" t="0" r="0" b="9525"/>
            <wp:docPr id="31" name="图片 31" descr="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A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我们在RouterA，RouterB配置OSPF协议之前测试了路由器两端主机的连通性，由下图所示：可见此时两台主机都没有对方的路由信息，故无法ping通。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4229100" cy="1647825"/>
            <wp:effectExtent l="0" t="0" r="0" b="3175"/>
            <wp:docPr id="41" name="图片 41" descr="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RA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 w:val="0"/>
          <w:bCs/>
          <w:sz w:val="21"/>
          <w:szCs w:val="21"/>
          <w:lang w:eastAsia="zh-CN"/>
        </w:rPr>
      </w:pPr>
      <w:r>
        <w:rPr>
          <w:rFonts w:hint="eastAsia" w:eastAsia="宋体"/>
          <w:b w:val="0"/>
          <w:bCs/>
          <w:sz w:val="21"/>
          <w:szCs w:val="21"/>
          <w:lang w:eastAsia="zh-CN"/>
        </w:rPr>
        <w:drawing>
          <wp:inline distT="0" distB="0" distL="114300" distR="114300">
            <wp:extent cx="4238625" cy="1581150"/>
            <wp:effectExtent l="0" t="0" r="3175" b="6350"/>
            <wp:docPr id="42" name="图片 42" descr="R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RB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在接测试主机的线时，需要将两台主机分别连接到两台路由器的</w:t>
      </w:r>
      <w:r>
        <w:rPr>
          <w:rFonts w:hint="eastAsia"/>
          <w:b/>
          <w:sz w:val="21"/>
          <w:szCs w:val="21"/>
          <w:lang w:val="en-US" w:eastAsia="zh-CN"/>
        </w:rPr>
        <w:t>GigabitEthernet 0/1端口中，即需要将它们连接到网络中，否则无法配置IP地址。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当一台路由器中的多个端口产生IP地址冲突时，需要删除多余的IP地址，命令为no ip address。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与RIP协议不同，在配置OSPF协议时需要在一个自治系统中划分若干个区域，不同分支区域中的主机之间如果需要通信，则需要通过主干区域的主干路由器进行转发。虽然OSPF协议增加了网络结构的复杂度，但是它提高了更新过程的收敛速度。</w:t>
      </w:r>
      <w:bookmarkStart w:id="0" w:name="_GoBack"/>
      <w:bookmarkEnd w:id="0"/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b/>
          <w:sz w:val="44"/>
          <w:szCs w:val="44"/>
        </w:r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BF1A8"/>
    <w:multiLevelType w:val="singleLevel"/>
    <w:tmpl w:val="186BF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EDC985B"/>
    <w:multiLevelType w:val="singleLevel"/>
    <w:tmpl w:val="6EDC98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etter">
    <w15:presenceInfo w15:providerId="WPS Office" w15:userId="3225365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024AF"/>
    <w:rsid w:val="5F1267CC"/>
    <w:rsid w:val="5F2C3913"/>
    <w:rsid w:val="696D3951"/>
    <w:rsid w:val="7413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2021-11-30T02:09:00Z</dcterms:created>
  <dc:creator>24908</dc:creator>
  <cp:lastModifiedBy>Better</cp:lastModifiedBy>
  <dcterms:modified xsi:type="dcterms:W3CDTF">2021-12-05T07:25:03Z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06369E9696BF4702973E380EFEFDB753</vt:lpwstr>
  </property>
</Properties>
</file>