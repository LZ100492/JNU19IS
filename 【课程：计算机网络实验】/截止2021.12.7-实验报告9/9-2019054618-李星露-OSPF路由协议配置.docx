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BA3C" w14:textId="77777777"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21C74BAB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="00903E84">
        <w:rPr>
          <w:rFonts w:eastAsia="楷体_GB2312" w:hint="eastAsia"/>
          <w:sz w:val="28"/>
          <w:szCs w:val="28"/>
          <w:u w:val="single"/>
        </w:rPr>
        <w:t>计算机网络实验</w:t>
      </w:r>
      <w:r w:rsidR="00903E84">
        <w:rPr>
          <w:rFonts w:eastAsia="楷体_GB2312" w:hint="eastAsia"/>
          <w:sz w:val="28"/>
          <w:szCs w:val="28"/>
          <w:u w:val="single"/>
        </w:rPr>
        <w:t xml:space="preserve"> </w:t>
      </w:r>
      <w:r w:rsidR="00903E84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75AE979D" w14:textId="69131571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="00A25B25" w:rsidRPr="00A25B25">
        <w:rPr>
          <w:rFonts w:eastAsia="楷体_GB2312" w:hint="eastAsia"/>
          <w:sz w:val="28"/>
          <w:szCs w:val="28"/>
          <w:u w:val="single"/>
        </w:rPr>
        <w:t xml:space="preserve">  </w:t>
      </w:r>
      <w:r w:rsidR="001126D9" w:rsidRPr="001126D9">
        <w:rPr>
          <w:rFonts w:eastAsia="楷体_GB2312" w:hint="eastAsia"/>
          <w:sz w:val="28"/>
          <w:szCs w:val="28"/>
          <w:u w:val="single"/>
        </w:rPr>
        <w:t>OSPF</w:t>
      </w:r>
      <w:r w:rsidR="001126D9" w:rsidRPr="001126D9">
        <w:rPr>
          <w:rFonts w:eastAsia="楷体_GB2312" w:hint="eastAsia"/>
          <w:sz w:val="28"/>
          <w:szCs w:val="28"/>
          <w:u w:val="single"/>
        </w:rPr>
        <w:t>路由协议配置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03E84"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</w:p>
    <w:p w14:paraId="45FB6097" w14:textId="2471C761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1126D9">
        <w:rPr>
          <w:rFonts w:eastAsia="楷体_GB2312"/>
          <w:sz w:val="28"/>
          <w:szCs w:val="28"/>
          <w:u w:val="single"/>
        </w:rPr>
        <w:t>9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="00903E84">
        <w:rPr>
          <w:rFonts w:eastAsia="楷体_GB2312"/>
          <w:sz w:val="28"/>
          <w:szCs w:val="28"/>
        </w:rPr>
        <w:t xml:space="preserve"> </w:t>
      </w:r>
      <w:proofErr w:type="gramStart"/>
      <w:r w:rsidR="00903E84">
        <w:rPr>
          <w:rFonts w:eastAsia="楷体_GB2312" w:hint="eastAsia"/>
          <w:sz w:val="28"/>
          <w:szCs w:val="28"/>
          <w:u w:val="single"/>
        </w:rPr>
        <w:t>计网实验室</w:t>
      </w:r>
      <w:proofErr w:type="gramEnd"/>
      <w:r w:rsidRPr="00183302">
        <w:rPr>
          <w:rFonts w:eastAsia="楷体_GB2312"/>
          <w:sz w:val="28"/>
          <w:szCs w:val="28"/>
          <w:u w:val="single"/>
        </w:rPr>
        <w:t xml:space="preserve">  </w:t>
      </w:r>
    </w:p>
    <w:p w14:paraId="57B552C0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proofErr w:type="gramStart"/>
      <w:r w:rsidR="00903E84">
        <w:rPr>
          <w:rFonts w:eastAsia="楷体_GB2312" w:hint="eastAsia"/>
          <w:sz w:val="28"/>
          <w:szCs w:val="28"/>
          <w:u w:val="single"/>
        </w:rPr>
        <w:t>李星露</w:t>
      </w:r>
      <w:proofErr w:type="gramEnd"/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="00903E84">
        <w:rPr>
          <w:rFonts w:eastAsia="楷体_GB2312"/>
          <w:sz w:val="28"/>
          <w:szCs w:val="28"/>
          <w:u w:val="single"/>
        </w:rPr>
        <w:t>2019054618</w:t>
      </w:r>
      <w:r w:rsidRPr="00183302">
        <w:rPr>
          <w:rFonts w:eastAsia="楷体_GB2312"/>
          <w:sz w:val="28"/>
          <w:szCs w:val="28"/>
          <w:u w:val="single"/>
        </w:rPr>
        <w:t xml:space="preserve">                  </w:t>
      </w:r>
    </w:p>
    <w:p w14:paraId="62347E0B" w14:textId="77777777" w:rsidR="008D3626" w:rsidRPr="00183302" w:rsidRDefault="008D3626" w:rsidP="008D3626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proofErr w:type="gramStart"/>
      <w:r w:rsidR="00903E84">
        <w:rPr>
          <w:rFonts w:eastAsia="楷体_GB2312" w:hint="eastAsia"/>
          <w:sz w:val="28"/>
          <w:szCs w:val="28"/>
          <w:u w:val="single"/>
        </w:rPr>
        <w:t>智科院</w:t>
      </w:r>
      <w:proofErr w:type="gramEnd"/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903E84">
        <w:rPr>
          <w:rFonts w:eastAsia="楷体_GB2312"/>
          <w:sz w:val="28"/>
          <w:szCs w:val="28"/>
          <w:u w:val="single"/>
        </w:rPr>
        <w:t>2019</w:t>
      </w:r>
      <w:r w:rsidR="00903E84"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12D45439" w14:textId="57DB6F15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03E84">
        <w:rPr>
          <w:rFonts w:eastAsia="楷体_GB2312"/>
          <w:sz w:val="28"/>
          <w:szCs w:val="28"/>
          <w:u w:val="single"/>
        </w:rPr>
        <w:t>2021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 w:rsidR="00C05458"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</w:rPr>
        <w:t>月</w:t>
      </w:r>
      <w:r w:rsidR="001126D9">
        <w:rPr>
          <w:rFonts w:eastAsia="楷体_GB2312"/>
          <w:sz w:val="28"/>
          <w:szCs w:val="28"/>
          <w:u w:val="single"/>
        </w:rPr>
        <w:t>27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 w:rsidR="00C05458">
        <w:rPr>
          <w:rFonts w:eastAsia="楷体_GB2312"/>
          <w:sz w:val="28"/>
          <w:szCs w:val="28"/>
          <w:u w:val="single"/>
        </w:rPr>
        <w:t>1</w:t>
      </w:r>
      <w:r w:rsidR="001126D9">
        <w:rPr>
          <w:rFonts w:eastAsia="楷体_GB2312"/>
          <w:sz w:val="28"/>
          <w:szCs w:val="28"/>
          <w:u w:val="single"/>
        </w:rPr>
        <w:t>2</w:t>
      </w:r>
      <w:r w:rsidRPr="00183302">
        <w:rPr>
          <w:rFonts w:eastAsia="楷体_GB2312"/>
          <w:sz w:val="28"/>
          <w:szCs w:val="28"/>
        </w:rPr>
        <w:t>月</w:t>
      </w:r>
      <w:r w:rsidR="001126D9">
        <w:rPr>
          <w:rFonts w:eastAsia="楷体_GB2312"/>
          <w:sz w:val="28"/>
          <w:szCs w:val="28"/>
          <w:u w:val="single"/>
        </w:rPr>
        <w:t>2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76AFDB95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2AF504EF" w14:textId="77777777" w:rsidR="001126D9" w:rsidRDefault="001126D9" w:rsidP="001126D9">
      <w:pPr>
        <w:numPr>
          <w:ilvl w:val="1"/>
          <w:numId w:val="1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加深对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路由协议工作原理的理解，掌握在路由器（或三层交换机）上配置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的过程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37965C0D" w14:textId="2FC17011" w:rsidR="00C05458" w:rsidRDefault="00C05458" w:rsidP="001126D9">
      <w:pPr>
        <w:rPr>
          <w:rFonts w:hint="eastAsia"/>
          <w:szCs w:val="21"/>
        </w:rPr>
      </w:pPr>
    </w:p>
    <w:p w14:paraId="1E562801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4B9647AA" w14:textId="77777777" w:rsidR="001126D9" w:rsidRDefault="001126D9" w:rsidP="001126D9">
      <w:pPr>
        <w:numPr>
          <w:ilvl w:val="1"/>
          <w:numId w:val="1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多区域的划分。</w:t>
      </w:r>
    </w:p>
    <w:p w14:paraId="5F481574" w14:textId="77777777" w:rsidR="001126D9" w:rsidRDefault="001126D9" w:rsidP="001126D9">
      <w:pPr>
        <w:numPr>
          <w:ilvl w:val="1"/>
          <w:numId w:val="1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配置路由器的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协议。</w:t>
      </w:r>
    </w:p>
    <w:p w14:paraId="6B6BF508" w14:textId="77777777" w:rsidR="001126D9" w:rsidRDefault="001126D9" w:rsidP="001126D9">
      <w:pPr>
        <w:numPr>
          <w:ilvl w:val="1"/>
          <w:numId w:val="11"/>
        </w:numPr>
        <w:tabs>
          <w:tab w:val="left" w:pos="1440"/>
        </w:tabs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观察路由表信息。测试网络的连通性。</w:t>
      </w:r>
    </w:p>
    <w:p w14:paraId="46504FFE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1219AC2D" w14:textId="77777777" w:rsidR="00B549F2" w:rsidRPr="00347014" w:rsidRDefault="00B549F2" w:rsidP="00B549F2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="00347014" w:rsidRPr="00347014">
        <w:rPr>
          <w:rFonts w:hint="eastAsia"/>
          <w:szCs w:val="21"/>
        </w:rPr>
        <w:t>一台二层交换机</w:t>
      </w:r>
      <w:r w:rsidR="00347014" w:rsidRPr="00347014">
        <w:rPr>
          <w:rFonts w:hint="eastAsia"/>
          <w:szCs w:val="21"/>
        </w:rPr>
        <w:t>(S2126G)</w:t>
      </w:r>
      <w:r w:rsidR="00347014" w:rsidRPr="00347014">
        <w:rPr>
          <w:rFonts w:hint="eastAsia"/>
          <w:szCs w:val="21"/>
        </w:rPr>
        <w:t>，一台三层交换机</w:t>
      </w:r>
      <w:r w:rsidR="00347014" w:rsidRPr="00347014">
        <w:rPr>
          <w:rFonts w:hint="eastAsia"/>
          <w:szCs w:val="21"/>
        </w:rPr>
        <w:t>(S3550)</w:t>
      </w:r>
      <w:r w:rsidR="00347014" w:rsidRPr="00347014">
        <w:rPr>
          <w:rFonts w:hint="eastAsia"/>
          <w:szCs w:val="21"/>
        </w:rPr>
        <w:t>，二台</w:t>
      </w:r>
      <w:r w:rsidR="00347014" w:rsidRPr="00347014">
        <w:rPr>
          <w:rFonts w:hint="eastAsia"/>
          <w:szCs w:val="21"/>
        </w:rPr>
        <w:t>PC</w:t>
      </w:r>
      <w:r w:rsidR="00347014" w:rsidRPr="00347014">
        <w:rPr>
          <w:rFonts w:hint="eastAsia"/>
          <w:szCs w:val="21"/>
        </w:rPr>
        <w:t>机。</w:t>
      </w:r>
    </w:p>
    <w:p w14:paraId="7DEEF936" w14:textId="77777777" w:rsidR="000C0206" w:rsidRDefault="00B549F2" w:rsidP="000C0206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903E84">
        <w:rPr>
          <w:rFonts w:hint="eastAsia"/>
          <w:b/>
          <w:szCs w:val="21"/>
        </w:rPr>
        <w:t>任何网络环境</w:t>
      </w:r>
    </w:p>
    <w:p w14:paraId="53DB75AA" w14:textId="422B0F9C" w:rsidR="00D4161B" w:rsidRDefault="001126D9" w:rsidP="00C05458">
      <w:pPr>
        <w:spacing w:line="360" w:lineRule="auto"/>
        <w:rPr>
          <w:b/>
          <w:sz w:val="28"/>
          <w:szCs w:val="28"/>
        </w:rPr>
      </w:pPr>
      <w:r w:rsidRPr="001126D9">
        <w:drawing>
          <wp:inline distT="0" distB="0" distL="0" distR="0" wp14:anchorId="212970BB" wp14:editId="7453F663">
            <wp:extent cx="5274310" cy="1451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EE13" w14:textId="6D31D58B" w:rsidR="00A521A3" w:rsidRDefault="00A521A3" w:rsidP="00A521A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 w:rsidR="00903E84">
        <w:rPr>
          <w:rFonts w:hint="eastAsia"/>
          <w:b/>
          <w:sz w:val="28"/>
          <w:szCs w:val="28"/>
        </w:rPr>
        <w:t>过程</w:t>
      </w:r>
    </w:p>
    <w:p w14:paraId="0E22AA76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>第一步</w:t>
      </w:r>
      <w:r w:rsidRPr="001126D9">
        <w:rPr>
          <w:rFonts w:hint="eastAsia"/>
          <w:b/>
          <w:sz w:val="22"/>
          <w:szCs w:val="22"/>
        </w:rPr>
        <w:t xml:space="preserve"> </w:t>
      </w:r>
      <w:r w:rsidRPr="001126D9">
        <w:rPr>
          <w:rFonts w:hint="eastAsia"/>
          <w:b/>
          <w:sz w:val="22"/>
          <w:szCs w:val="22"/>
        </w:rPr>
        <w:t>登录到路由器</w:t>
      </w:r>
    </w:p>
    <w:p w14:paraId="62F227A3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>（提示：以下各步中涉及到的</w:t>
      </w:r>
      <w:r w:rsidRPr="001126D9">
        <w:rPr>
          <w:rFonts w:hint="eastAsia"/>
          <w:b/>
          <w:sz w:val="22"/>
          <w:szCs w:val="22"/>
        </w:rPr>
        <w:t>Serial</w:t>
      </w:r>
      <w:r w:rsidRPr="001126D9">
        <w:rPr>
          <w:rFonts w:hint="eastAsia"/>
          <w:b/>
          <w:sz w:val="22"/>
          <w:szCs w:val="22"/>
        </w:rPr>
        <w:t>口是以路由器</w:t>
      </w:r>
      <w:r w:rsidRPr="001126D9">
        <w:rPr>
          <w:rFonts w:hint="eastAsia"/>
          <w:b/>
          <w:sz w:val="22"/>
          <w:szCs w:val="22"/>
        </w:rPr>
        <w:t>r1</w:t>
      </w:r>
      <w:r w:rsidRPr="001126D9">
        <w:rPr>
          <w:rFonts w:hint="eastAsia"/>
          <w:b/>
          <w:sz w:val="22"/>
          <w:szCs w:val="22"/>
        </w:rPr>
        <w:t>和</w:t>
      </w:r>
      <w:r w:rsidRPr="001126D9">
        <w:rPr>
          <w:rFonts w:hint="eastAsia"/>
          <w:b/>
          <w:sz w:val="22"/>
          <w:szCs w:val="22"/>
        </w:rPr>
        <w:t>r2</w:t>
      </w:r>
      <w:r w:rsidRPr="001126D9">
        <w:rPr>
          <w:rFonts w:hint="eastAsia"/>
          <w:b/>
          <w:sz w:val="22"/>
          <w:szCs w:val="22"/>
        </w:rPr>
        <w:t>的连接为例。不同小组使用路由器有所不同，如果是路由器</w:t>
      </w:r>
      <w:r w:rsidRPr="001126D9">
        <w:rPr>
          <w:rFonts w:hint="eastAsia"/>
          <w:b/>
          <w:sz w:val="22"/>
          <w:szCs w:val="22"/>
        </w:rPr>
        <w:t>r3</w:t>
      </w:r>
      <w:r w:rsidRPr="001126D9">
        <w:rPr>
          <w:rFonts w:hint="eastAsia"/>
          <w:b/>
          <w:sz w:val="22"/>
          <w:szCs w:val="22"/>
        </w:rPr>
        <w:t>和</w:t>
      </w:r>
      <w:r w:rsidRPr="001126D9">
        <w:rPr>
          <w:rFonts w:hint="eastAsia"/>
          <w:b/>
          <w:sz w:val="22"/>
          <w:szCs w:val="22"/>
        </w:rPr>
        <w:t>r4</w:t>
      </w:r>
      <w:r w:rsidRPr="001126D9">
        <w:rPr>
          <w:rFonts w:hint="eastAsia"/>
          <w:b/>
          <w:sz w:val="22"/>
          <w:szCs w:val="22"/>
        </w:rPr>
        <w:t>的连接，请仔细参考路由器的连接图，并对实验步骤中的相关接口进行修改。）</w:t>
      </w:r>
    </w:p>
    <w:p w14:paraId="7EE78FF2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>第二步：在路由器</w:t>
      </w: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>上配置路由器接口的</w:t>
      </w:r>
      <w:r w:rsidRPr="001126D9">
        <w:rPr>
          <w:rFonts w:hint="eastAsia"/>
          <w:b/>
          <w:sz w:val="22"/>
          <w:szCs w:val="22"/>
        </w:rPr>
        <w:t>IP</w:t>
      </w:r>
      <w:r w:rsidRPr="001126D9">
        <w:rPr>
          <w:rFonts w:hint="eastAsia"/>
          <w:b/>
          <w:sz w:val="22"/>
          <w:szCs w:val="22"/>
        </w:rPr>
        <w:t>地址</w:t>
      </w:r>
    </w:p>
    <w:p w14:paraId="148A4129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(config)#interface </w:t>
      </w:r>
      <w:proofErr w:type="spellStart"/>
      <w:r w:rsidRPr="001126D9">
        <w:rPr>
          <w:rFonts w:hint="eastAsia"/>
          <w:b/>
          <w:sz w:val="22"/>
          <w:szCs w:val="22"/>
        </w:rPr>
        <w:t>GigabitEthernet</w:t>
      </w:r>
      <w:proofErr w:type="spellEnd"/>
      <w:r w:rsidRPr="001126D9">
        <w:rPr>
          <w:rFonts w:hint="eastAsia"/>
          <w:b/>
          <w:sz w:val="22"/>
          <w:szCs w:val="22"/>
        </w:rPr>
        <w:t xml:space="preserve"> 0/1           </w:t>
      </w:r>
      <w:r w:rsidRPr="001126D9">
        <w:rPr>
          <w:rFonts w:hint="eastAsia"/>
          <w:b/>
          <w:sz w:val="22"/>
          <w:szCs w:val="22"/>
        </w:rPr>
        <w:t>！进入接口的配置</w:t>
      </w:r>
      <w:r w:rsidRPr="001126D9">
        <w:rPr>
          <w:rFonts w:hint="eastAsia"/>
          <w:b/>
          <w:sz w:val="22"/>
          <w:szCs w:val="22"/>
        </w:rPr>
        <w:lastRenderedPageBreak/>
        <w:t>模式</w:t>
      </w:r>
    </w:p>
    <w:p w14:paraId="16F27A52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(config)# </w:t>
      </w:r>
      <w:proofErr w:type="spellStart"/>
      <w:r w:rsidRPr="001126D9">
        <w:rPr>
          <w:rFonts w:hint="eastAsia"/>
          <w:b/>
          <w:sz w:val="22"/>
          <w:szCs w:val="22"/>
        </w:rPr>
        <w:t>ip</w:t>
      </w:r>
      <w:proofErr w:type="spellEnd"/>
      <w:r w:rsidRPr="001126D9">
        <w:rPr>
          <w:rFonts w:hint="eastAsia"/>
          <w:b/>
          <w:sz w:val="22"/>
          <w:szCs w:val="22"/>
        </w:rPr>
        <w:t xml:space="preserve"> address 172.16.1.1 255.255.255.</w:t>
      </w:r>
      <w:proofErr w:type="gramStart"/>
      <w:r w:rsidRPr="001126D9">
        <w:rPr>
          <w:rFonts w:hint="eastAsia"/>
          <w:b/>
          <w:sz w:val="22"/>
          <w:szCs w:val="22"/>
        </w:rPr>
        <w:t>0  !</w:t>
      </w:r>
      <w:proofErr w:type="gramEnd"/>
      <w:r w:rsidRPr="001126D9">
        <w:rPr>
          <w:rFonts w:hint="eastAsia"/>
          <w:b/>
          <w:sz w:val="22"/>
          <w:szCs w:val="22"/>
        </w:rPr>
        <w:t>配置接口的</w:t>
      </w:r>
      <w:r w:rsidRPr="001126D9">
        <w:rPr>
          <w:rFonts w:hint="eastAsia"/>
          <w:b/>
          <w:sz w:val="22"/>
          <w:szCs w:val="22"/>
        </w:rPr>
        <w:t>IP</w:t>
      </w:r>
      <w:r w:rsidRPr="001126D9">
        <w:rPr>
          <w:rFonts w:hint="eastAsia"/>
          <w:b/>
          <w:sz w:val="22"/>
          <w:szCs w:val="22"/>
        </w:rPr>
        <w:t>地址。</w:t>
      </w:r>
    </w:p>
    <w:p w14:paraId="6F4B46A5" w14:textId="1336162D" w:rsidR="001126D9" w:rsidRDefault="001126D9" w:rsidP="001126D9">
      <w:pPr>
        <w:spacing w:line="360" w:lineRule="auto"/>
        <w:ind w:left="855"/>
        <w:rPr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 xml:space="preserve"> </w:t>
      </w:r>
      <w:r w:rsidRPr="001126D9">
        <w:rPr>
          <w:rFonts w:hint="eastAsia"/>
          <w:b/>
          <w:sz w:val="22"/>
          <w:szCs w:val="22"/>
        </w:rPr>
        <w:t xml:space="preserve">(config)# no shutdown                     </w:t>
      </w:r>
      <w:r w:rsidRPr="001126D9">
        <w:rPr>
          <w:rFonts w:hint="eastAsia"/>
          <w:b/>
          <w:sz w:val="22"/>
          <w:szCs w:val="22"/>
        </w:rPr>
        <w:t>！开启路由器的接口</w:t>
      </w:r>
    </w:p>
    <w:p w14:paraId="02BC2EBA" w14:textId="756642B8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>
        <w:rPr>
          <w:noProof/>
        </w:rPr>
        <w:drawing>
          <wp:inline distT="0" distB="0" distL="0" distR="0" wp14:anchorId="6F1A7EF5" wp14:editId="5EB5DA37">
            <wp:extent cx="5274310" cy="2106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2440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>第三步：在路由器</w:t>
      </w: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>上配置路由器串行口</w:t>
      </w:r>
      <w:r w:rsidRPr="001126D9">
        <w:rPr>
          <w:rFonts w:hint="eastAsia"/>
          <w:b/>
          <w:sz w:val="22"/>
          <w:szCs w:val="22"/>
        </w:rPr>
        <w:t>IP</w:t>
      </w:r>
      <w:r w:rsidRPr="001126D9">
        <w:rPr>
          <w:rFonts w:hint="eastAsia"/>
          <w:b/>
          <w:sz w:val="22"/>
          <w:szCs w:val="22"/>
        </w:rPr>
        <w:t>地址和时钟频率。</w:t>
      </w:r>
    </w:p>
    <w:p w14:paraId="3F956BEA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(config)#interface serial 2/0                </w:t>
      </w:r>
      <w:r w:rsidRPr="001126D9">
        <w:rPr>
          <w:rFonts w:hint="eastAsia"/>
          <w:b/>
          <w:sz w:val="22"/>
          <w:szCs w:val="22"/>
        </w:rPr>
        <w:t>！进入串行口</w:t>
      </w:r>
      <w:r w:rsidRPr="001126D9">
        <w:rPr>
          <w:rFonts w:hint="eastAsia"/>
          <w:b/>
          <w:sz w:val="22"/>
          <w:szCs w:val="22"/>
        </w:rPr>
        <w:t>s2/0</w:t>
      </w:r>
      <w:r w:rsidRPr="001126D9">
        <w:rPr>
          <w:rFonts w:hint="eastAsia"/>
          <w:b/>
          <w:sz w:val="22"/>
          <w:szCs w:val="22"/>
        </w:rPr>
        <w:t>的配置模式。</w:t>
      </w:r>
    </w:p>
    <w:p w14:paraId="6259C07B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>(config-</w:t>
      </w:r>
      <w:proofErr w:type="gramStart"/>
      <w:r w:rsidRPr="001126D9">
        <w:rPr>
          <w:rFonts w:hint="eastAsia"/>
          <w:b/>
          <w:sz w:val="22"/>
          <w:szCs w:val="22"/>
        </w:rPr>
        <w:t>if)#</w:t>
      </w:r>
      <w:proofErr w:type="gramEnd"/>
      <w:r w:rsidRPr="001126D9">
        <w:rPr>
          <w:rFonts w:hint="eastAsia"/>
          <w:b/>
          <w:sz w:val="22"/>
          <w:szCs w:val="22"/>
        </w:rPr>
        <w:t>ip address 192.168.1.1 255.255.255.0  !</w:t>
      </w:r>
      <w:r w:rsidRPr="001126D9">
        <w:rPr>
          <w:rFonts w:hint="eastAsia"/>
          <w:b/>
          <w:sz w:val="22"/>
          <w:szCs w:val="22"/>
        </w:rPr>
        <w:t>配置接口</w:t>
      </w:r>
      <w:r w:rsidRPr="001126D9">
        <w:rPr>
          <w:rFonts w:hint="eastAsia"/>
          <w:b/>
          <w:sz w:val="22"/>
          <w:szCs w:val="22"/>
        </w:rPr>
        <w:t>S2/0</w:t>
      </w:r>
      <w:r w:rsidRPr="001126D9">
        <w:rPr>
          <w:rFonts w:hint="eastAsia"/>
          <w:b/>
          <w:sz w:val="22"/>
          <w:szCs w:val="22"/>
        </w:rPr>
        <w:t>的</w:t>
      </w:r>
      <w:r w:rsidRPr="001126D9">
        <w:rPr>
          <w:rFonts w:hint="eastAsia"/>
          <w:b/>
          <w:sz w:val="22"/>
          <w:szCs w:val="22"/>
        </w:rPr>
        <w:t>IP</w:t>
      </w:r>
      <w:r w:rsidRPr="001126D9">
        <w:rPr>
          <w:rFonts w:hint="eastAsia"/>
          <w:b/>
          <w:sz w:val="22"/>
          <w:szCs w:val="22"/>
        </w:rPr>
        <w:t>地址。</w:t>
      </w:r>
    </w:p>
    <w:p w14:paraId="283A0BAC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(config-if)#clock rate 64000                 </w:t>
      </w:r>
      <w:r w:rsidRPr="001126D9">
        <w:rPr>
          <w:rFonts w:hint="eastAsia"/>
          <w:b/>
          <w:sz w:val="22"/>
          <w:szCs w:val="22"/>
        </w:rPr>
        <w:t>！配置</w:t>
      </w: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>的时钟频率</w:t>
      </w:r>
    </w:p>
    <w:p w14:paraId="55DE88EB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>(config-</w:t>
      </w:r>
      <w:proofErr w:type="gramStart"/>
      <w:r w:rsidRPr="001126D9">
        <w:rPr>
          <w:rFonts w:hint="eastAsia"/>
          <w:b/>
          <w:sz w:val="22"/>
          <w:szCs w:val="22"/>
        </w:rPr>
        <w:t>if)#</w:t>
      </w:r>
      <w:proofErr w:type="gramEnd"/>
      <w:r w:rsidRPr="001126D9">
        <w:rPr>
          <w:rFonts w:hint="eastAsia"/>
          <w:b/>
          <w:sz w:val="22"/>
          <w:szCs w:val="22"/>
        </w:rPr>
        <w:t>no shutdown                    !</w:t>
      </w:r>
      <w:r w:rsidRPr="001126D9">
        <w:rPr>
          <w:rFonts w:hint="eastAsia"/>
          <w:b/>
          <w:sz w:val="22"/>
          <w:szCs w:val="22"/>
        </w:rPr>
        <w:t>开启</w:t>
      </w:r>
      <w:r w:rsidRPr="001126D9">
        <w:rPr>
          <w:rFonts w:hint="eastAsia"/>
          <w:b/>
          <w:sz w:val="22"/>
          <w:szCs w:val="22"/>
        </w:rPr>
        <w:t>s2/0</w:t>
      </w:r>
      <w:r w:rsidRPr="001126D9">
        <w:rPr>
          <w:rFonts w:hint="eastAsia"/>
          <w:b/>
          <w:sz w:val="22"/>
          <w:szCs w:val="22"/>
        </w:rPr>
        <w:t>端口</w:t>
      </w:r>
    </w:p>
    <w:p w14:paraId="55378B7E" w14:textId="4B17BBD5" w:rsidR="001126D9" w:rsidRDefault="001126D9" w:rsidP="001126D9">
      <w:pPr>
        <w:spacing w:line="360" w:lineRule="auto"/>
        <w:ind w:left="855"/>
        <w:rPr>
          <w:b/>
          <w:sz w:val="22"/>
          <w:szCs w:val="22"/>
        </w:rPr>
      </w:pPr>
      <w:proofErr w:type="spellStart"/>
      <w:r w:rsidRPr="001126D9">
        <w:rPr>
          <w:b/>
          <w:sz w:val="22"/>
          <w:szCs w:val="22"/>
        </w:rPr>
        <w:t>RouterA</w:t>
      </w:r>
      <w:proofErr w:type="spellEnd"/>
      <w:r w:rsidRPr="001126D9">
        <w:rPr>
          <w:b/>
          <w:sz w:val="22"/>
          <w:szCs w:val="22"/>
        </w:rPr>
        <w:t>(config-</w:t>
      </w:r>
      <w:proofErr w:type="gramStart"/>
      <w:r w:rsidRPr="001126D9">
        <w:rPr>
          <w:b/>
          <w:sz w:val="22"/>
          <w:szCs w:val="22"/>
        </w:rPr>
        <w:t>if)#</w:t>
      </w:r>
      <w:proofErr w:type="gramEnd"/>
      <w:r w:rsidRPr="001126D9">
        <w:rPr>
          <w:b/>
          <w:sz w:val="22"/>
          <w:szCs w:val="22"/>
        </w:rPr>
        <w:t>exit</w:t>
      </w:r>
    </w:p>
    <w:p w14:paraId="688DB484" w14:textId="3959CF9F" w:rsidR="001126D9" w:rsidRPr="001126D9" w:rsidRDefault="001126D9" w:rsidP="001126D9">
      <w:pPr>
        <w:spacing w:line="360" w:lineRule="auto"/>
        <w:ind w:left="855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6CB0C69D" wp14:editId="4081CBC0">
            <wp:extent cx="3214688" cy="2893064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94" cy="290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06653" wp14:editId="4979E173">
            <wp:extent cx="5274310" cy="3641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3EBC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>第四步：显示路由器</w:t>
      </w: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>的接口配置信息</w:t>
      </w:r>
    </w:p>
    <w:p w14:paraId="4B468398" w14:textId="77777777" w:rsidR="001126D9" w:rsidRPr="001126D9" w:rsidRDefault="001126D9" w:rsidP="001126D9">
      <w:pPr>
        <w:spacing w:line="360" w:lineRule="auto"/>
        <w:ind w:left="855"/>
        <w:rPr>
          <w:b/>
          <w:sz w:val="22"/>
          <w:szCs w:val="22"/>
        </w:rPr>
      </w:pPr>
      <w:proofErr w:type="spellStart"/>
      <w:r w:rsidRPr="001126D9">
        <w:rPr>
          <w:b/>
          <w:sz w:val="22"/>
          <w:szCs w:val="22"/>
        </w:rPr>
        <w:t>RouterA#show</w:t>
      </w:r>
      <w:proofErr w:type="spellEnd"/>
      <w:r w:rsidRPr="001126D9">
        <w:rPr>
          <w:b/>
          <w:sz w:val="22"/>
          <w:szCs w:val="22"/>
        </w:rPr>
        <w:t xml:space="preserve"> </w:t>
      </w:r>
      <w:proofErr w:type="spellStart"/>
      <w:r w:rsidRPr="001126D9">
        <w:rPr>
          <w:b/>
          <w:sz w:val="22"/>
          <w:szCs w:val="22"/>
        </w:rPr>
        <w:t>ip</w:t>
      </w:r>
      <w:proofErr w:type="spellEnd"/>
      <w:r w:rsidRPr="001126D9">
        <w:rPr>
          <w:b/>
          <w:sz w:val="22"/>
          <w:szCs w:val="22"/>
        </w:rPr>
        <w:t xml:space="preserve"> interface brief</w:t>
      </w:r>
    </w:p>
    <w:p w14:paraId="6B333B21" w14:textId="77777777" w:rsidR="001126D9" w:rsidRPr="001126D9" w:rsidRDefault="001126D9" w:rsidP="001126D9">
      <w:pPr>
        <w:spacing w:line="360" w:lineRule="auto"/>
        <w:ind w:left="855"/>
        <w:rPr>
          <w:b/>
          <w:sz w:val="22"/>
          <w:szCs w:val="22"/>
        </w:rPr>
      </w:pPr>
      <w:proofErr w:type="spellStart"/>
      <w:r w:rsidRPr="001126D9">
        <w:rPr>
          <w:b/>
          <w:sz w:val="22"/>
          <w:szCs w:val="22"/>
        </w:rPr>
        <w:t>RouterA#show</w:t>
      </w:r>
      <w:proofErr w:type="spellEnd"/>
      <w:r w:rsidRPr="001126D9">
        <w:rPr>
          <w:b/>
          <w:sz w:val="22"/>
          <w:szCs w:val="22"/>
        </w:rPr>
        <w:t xml:space="preserve"> interface serial 2/0</w:t>
      </w:r>
    </w:p>
    <w:p w14:paraId="277043D2" w14:textId="21B4D479" w:rsidR="001126D9" w:rsidRPr="001126D9" w:rsidRDefault="00643844" w:rsidP="001126D9">
      <w:pPr>
        <w:spacing w:line="360" w:lineRule="auto"/>
        <w:ind w:left="855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642CB60" wp14:editId="70C985DF">
            <wp:extent cx="5274310" cy="2172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993F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>第五步：在路由器</w:t>
      </w: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>上配置</w:t>
      </w:r>
      <w:r w:rsidRPr="001126D9">
        <w:rPr>
          <w:rFonts w:hint="eastAsia"/>
          <w:b/>
          <w:sz w:val="22"/>
          <w:szCs w:val="22"/>
        </w:rPr>
        <w:t>OSPF</w:t>
      </w:r>
      <w:r w:rsidRPr="001126D9">
        <w:rPr>
          <w:rFonts w:hint="eastAsia"/>
          <w:b/>
          <w:sz w:val="22"/>
          <w:szCs w:val="22"/>
        </w:rPr>
        <w:t>动态路由</w:t>
      </w:r>
    </w:p>
    <w:p w14:paraId="6191C413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(config)# router </w:t>
      </w:r>
      <w:proofErr w:type="spellStart"/>
      <w:r w:rsidRPr="001126D9">
        <w:rPr>
          <w:rFonts w:hint="eastAsia"/>
          <w:b/>
          <w:sz w:val="22"/>
          <w:szCs w:val="22"/>
        </w:rPr>
        <w:t>ospf</w:t>
      </w:r>
      <w:proofErr w:type="spellEnd"/>
      <w:r w:rsidRPr="001126D9">
        <w:rPr>
          <w:rFonts w:hint="eastAsia"/>
          <w:b/>
          <w:sz w:val="22"/>
          <w:szCs w:val="22"/>
        </w:rPr>
        <w:t xml:space="preserve">         </w:t>
      </w:r>
      <w:r w:rsidRPr="001126D9">
        <w:rPr>
          <w:rFonts w:hint="eastAsia"/>
          <w:b/>
          <w:sz w:val="22"/>
          <w:szCs w:val="22"/>
        </w:rPr>
        <w:t>！创建</w:t>
      </w:r>
      <w:r w:rsidRPr="001126D9">
        <w:rPr>
          <w:rFonts w:hint="eastAsia"/>
          <w:b/>
          <w:sz w:val="22"/>
          <w:szCs w:val="22"/>
        </w:rPr>
        <w:t>OSPF</w:t>
      </w:r>
      <w:r w:rsidRPr="001126D9">
        <w:rPr>
          <w:rFonts w:hint="eastAsia"/>
          <w:b/>
          <w:sz w:val="22"/>
          <w:szCs w:val="22"/>
        </w:rPr>
        <w:t>路由进程</w:t>
      </w:r>
    </w:p>
    <w:p w14:paraId="301C03F7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>(config-router)#network 192.168.1.0 0.0.0.255 area 0</w:t>
      </w:r>
      <w:r w:rsidRPr="001126D9">
        <w:rPr>
          <w:rFonts w:hint="eastAsia"/>
          <w:b/>
          <w:sz w:val="22"/>
          <w:szCs w:val="22"/>
        </w:rPr>
        <w:t>！配置主干区域</w:t>
      </w:r>
      <w:r w:rsidRPr="001126D9">
        <w:rPr>
          <w:rFonts w:hint="eastAsia"/>
          <w:b/>
          <w:sz w:val="22"/>
          <w:szCs w:val="22"/>
        </w:rPr>
        <w:t>0</w:t>
      </w:r>
    </w:p>
    <w:p w14:paraId="3DD0E642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>(config-router)#network 172.16.1.0 0.0.0.255 area 1</w:t>
      </w:r>
      <w:r w:rsidRPr="001126D9">
        <w:rPr>
          <w:rFonts w:hint="eastAsia"/>
          <w:b/>
          <w:sz w:val="22"/>
          <w:szCs w:val="22"/>
        </w:rPr>
        <w:t>！配置分支区域</w:t>
      </w:r>
      <w:r w:rsidRPr="001126D9">
        <w:rPr>
          <w:rFonts w:hint="eastAsia"/>
          <w:b/>
          <w:sz w:val="22"/>
          <w:szCs w:val="22"/>
        </w:rPr>
        <w:t>1</w:t>
      </w:r>
    </w:p>
    <w:p w14:paraId="121E4F6A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RouterA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(config-router)#end          </w:t>
      </w:r>
      <w:r w:rsidRPr="001126D9">
        <w:rPr>
          <w:rFonts w:hint="eastAsia"/>
          <w:b/>
          <w:sz w:val="22"/>
          <w:szCs w:val="22"/>
        </w:rPr>
        <w:t>！返回特权模式</w:t>
      </w:r>
    </w:p>
    <w:p w14:paraId="2FD95C64" w14:textId="0889A0BE" w:rsidR="001126D9" w:rsidRPr="001126D9" w:rsidRDefault="00643844" w:rsidP="001126D9">
      <w:pPr>
        <w:spacing w:line="360" w:lineRule="auto"/>
        <w:ind w:left="855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2E84396" wp14:editId="4375A28E">
            <wp:extent cx="4002683" cy="2395538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52" cy="241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3BB9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>第六步：在路由器</w:t>
      </w: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>上配置接口</w:t>
      </w:r>
      <w:r w:rsidRPr="001126D9">
        <w:rPr>
          <w:rFonts w:hint="eastAsia"/>
          <w:b/>
          <w:sz w:val="22"/>
          <w:szCs w:val="22"/>
        </w:rPr>
        <w:t>IP</w:t>
      </w:r>
      <w:r w:rsidRPr="001126D9">
        <w:rPr>
          <w:rFonts w:hint="eastAsia"/>
          <w:b/>
          <w:sz w:val="22"/>
          <w:szCs w:val="22"/>
        </w:rPr>
        <w:t>地址。</w:t>
      </w:r>
    </w:p>
    <w:p w14:paraId="4392086A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>返回到</w:t>
      </w:r>
      <w:r w:rsidRPr="001126D9">
        <w:rPr>
          <w:rFonts w:hint="eastAsia"/>
          <w:b/>
          <w:sz w:val="22"/>
          <w:szCs w:val="22"/>
        </w:rPr>
        <w:t>RCMS</w:t>
      </w:r>
      <w:r w:rsidRPr="001126D9">
        <w:rPr>
          <w:rFonts w:hint="eastAsia"/>
          <w:b/>
          <w:sz w:val="22"/>
          <w:szCs w:val="22"/>
        </w:rPr>
        <w:t>界面，选择另一个路由器，如</w:t>
      </w:r>
      <w:r w:rsidRPr="001126D9">
        <w:rPr>
          <w:rFonts w:hint="eastAsia"/>
          <w:b/>
          <w:sz w:val="22"/>
          <w:szCs w:val="22"/>
        </w:rPr>
        <w:t>r2</w:t>
      </w:r>
      <w:r w:rsidRPr="001126D9">
        <w:rPr>
          <w:rFonts w:hint="eastAsia"/>
          <w:b/>
          <w:sz w:val="22"/>
          <w:szCs w:val="22"/>
        </w:rPr>
        <w:t>。操作同第一步</w:t>
      </w:r>
      <w:r w:rsidRPr="001126D9">
        <w:rPr>
          <w:rFonts w:hint="eastAsia"/>
          <w:b/>
          <w:sz w:val="22"/>
          <w:szCs w:val="22"/>
        </w:rPr>
        <w:t>,</w:t>
      </w:r>
      <w:r w:rsidRPr="001126D9">
        <w:rPr>
          <w:rFonts w:hint="eastAsia"/>
          <w:b/>
          <w:sz w:val="22"/>
          <w:szCs w:val="22"/>
        </w:rPr>
        <w:t>注意交换机改名为</w:t>
      </w: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>。</w:t>
      </w:r>
    </w:p>
    <w:p w14:paraId="5459AD0A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(config)#interface </w:t>
      </w:r>
      <w:proofErr w:type="spellStart"/>
      <w:r w:rsidRPr="001126D9">
        <w:rPr>
          <w:rFonts w:hint="eastAsia"/>
          <w:b/>
          <w:sz w:val="22"/>
          <w:szCs w:val="22"/>
        </w:rPr>
        <w:t>GigabitEthernet</w:t>
      </w:r>
      <w:proofErr w:type="spellEnd"/>
      <w:r w:rsidRPr="001126D9">
        <w:rPr>
          <w:rFonts w:hint="eastAsia"/>
          <w:b/>
          <w:sz w:val="22"/>
          <w:szCs w:val="22"/>
        </w:rPr>
        <w:t xml:space="preserve"> 0/1           </w:t>
      </w:r>
      <w:r w:rsidRPr="001126D9">
        <w:rPr>
          <w:rFonts w:hint="eastAsia"/>
          <w:b/>
          <w:sz w:val="22"/>
          <w:szCs w:val="22"/>
        </w:rPr>
        <w:t>！进入接口</w:t>
      </w:r>
      <w:r w:rsidRPr="001126D9">
        <w:rPr>
          <w:rFonts w:hint="eastAsia"/>
          <w:b/>
          <w:sz w:val="22"/>
          <w:szCs w:val="22"/>
        </w:rPr>
        <w:t>F1/0</w:t>
      </w:r>
      <w:r w:rsidRPr="001126D9">
        <w:rPr>
          <w:rFonts w:hint="eastAsia"/>
          <w:b/>
          <w:sz w:val="22"/>
          <w:szCs w:val="22"/>
        </w:rPr>
        <w:t>的配置模式</w:t>
      </w:r>
    </w:p>
    <w:p w14:paraId="0F502D01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>(config-</w:t>
      </w:r>
      <w:proofErr w:type="gramStart"/>
      <w:r w:rsidRPr="001126D9">
        <w:rPr>
          <w:rFonts w:hint="eastAsia"/>
          <w:b/>
          <w:sz w:val="22"/>
          <w:szCs w:val="22"/>
        </w:rPr>
        <w:t>if)#</w:t>
      </w:r>
      <w:proofErr w:type="gramEnd"/>
      <w:r w:rsidRPr="001126D9">
        <w:rPr>
          <w:rFonts w:hint="eastAsia"/>
          <w:b/>
          <w:sz w:val="22"/>
          <w:szCs w:val="22"/>
        </w:rPr>
        <w:t xml:space="preserve"> </w:t>
      </w:r>
      <w:proofErr w:type="spellStart"/>
      <w:r w:rsidRPr="001126D9">
        <w:rPr>
          <w:rFonts w:hint="eastAsia"/>
          <w:b/>
          <w:sz w:val="22"/>
          <w:szCs w:val="22"/>
        </w:rPr>
        <w:t>ip</w:t>
      </w:r>
      <w:proofErr w:type="spellEnd"/>
      <w:r w:rsidRPr="001126D9">
        <w:rPr>
          <w:rFonts w:hint="eastAsia"/>
          <w:b/>
          <w:sz w:val="22"/>
          <w:szCs w:val="22"/>
        </w:rPr>
        <w:t xml:space="preserve"> address 172.16.3.2 255.255.255.0  !</w:t>
      </w:r>
      <w:r w:rsidRPr="001126D9">
        <w:rPr>
          <w:rFonts w:hint="eastAsia"/>
          <w:b/>
          <w:sz w:val="22"/>
          <w:szCs w:val="22"/>
        </w:rPr>
        <w:t>配置接口</w:t>
      </w:r>
      <w:r w:rsidRPr="001126D9">
        <w:rPr>
          <w:rFonts w:hint="eastAsia"/>
          <w:b/>
          <w:sz w:val="22"/>
          <w:szCs w:val="22"/>
        </w:rPr>
        <w:t>F1/0</w:t>
      </w:r>
      <w:r w:rsidRPr="001126D9">
        <w:rPr>
          <w:rFonts w:hint="eastAsia"/>
          <w:b/>
          <w:sz w:val="22"/>
          <w:szCs w:val="22"/>
        </w:rPr>
        <w:t>的</w:t>
      </w:r>
      <w:r w:rsidRPr="001126D9">
        <w:rPr>
          <w:rFonts w:hint="eastAsia"/>
          <w:b/>
          <w:sz w:val="22"/>
          <w:szCs w:val="22"/>
        </w:rPr>
        <w:t>IP</w:t>
      </w:r>
      <w:r w:rsidRPr="001126D9">
        <w:rPr>
          <w:rFonts w:hint="eastAsia"/>
          <w:b/>
          <w:sz w:val="22"/>
          <w:szCs w:val="22"/>
        </w:rPr>
        <w:t>地址。</w:t>
      </w:r>
    </w:p>
    <w:p w14:paraId="11DB4713" w14:textId="12EA00B6" w:rsidR="001126D9" w:rsidRDefault="001126D9" w:rsidP="001126D9">
      <w:pPr>
        <w:spacing w:line="360" w:lineRule="auto"/>
        <w:ind w:left="855"/>
        <w:rPr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(config-if)# no shutdown                     </w:t>
      </w:r>
      <w:r w:rsidRPr="001126D9">
        <w:rPr>
          <w:rFonts w:hint="eastAsia"/>
          <w:b/>
          <w:sz w:val="22"/>
          <w:szCs w:val="22"/>
        </w:rPr>
        <w:t>！开启路由器的接口</w:t>
      </w:r>
      <w:r w:rsidRPr="001126D9">
        <w:rPr>
          <w:rFonts w:hint="eastAsia"/>
          <w:b/>
          <w:sz w:val="22"/>
          <w:szCs w:val="22"/>
        </w:rPr>
        <w:t>f1/0</w:t>
      </w:r>
    </w:p>
    <w:p w14:paraId="3629FD1E" w14:textId="0B50E105" w:rsidR="00643844" w:rsidRPr="001126D9" w:rsidRDefault="00643844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>
        <w:rPr>
          <w:noProof/>
        </w:rPr>
        <w:drawing>
          <wp:inline distT="0" distB="0" distL="0" distR="0" wp14:anchorId="363DFA43" wp14:editId="60EA571A">
            <wp:extent cx="5274310" cy="733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50DD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>第七步：在路由器</w:t>
      </w: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>上配置串口上的</w:t>
      </w:r>
      <w:r w:rsidRPr="001126D9">
        <w:rPr>
          <w:rFonts w:hint="eastAsia"/>
          <w:b/>
          <w:sz w:val="22"/>
          <w:szCs w:val="22"/>
        </w:rPr>
        <w:t>IP</w:t>
      </w:r>
      <w:r w:rsidRPr="001126D9">
        <w:rPr>
          <w:rFonts w:hint="eastAsia"/>
          <w:b/>
          <w:sz w:val="22"/>
          <w:szCs w:val="22"/>
        </w:rPr>
        <w:t>地址。</w:t>
      </w:r>
    </w:p>
    <w:p w14:paraId="1F24E12A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(config)#interface serial  2/0             </w:t>
      </w:r>
      <w:r w:rsidRPr="001126D9">
        <w:rPr>
          <w:rFonts w:hint="eastAsia"/>
          <w:b/>
          <w:sz w:val="22"/>
          <w:szCs w:val="22"/>
        </w:rPr>
        <w:t>！进入串行口的配置模式。</w:t>
      </w:r>
    </w:p>
    <w:p w14:paraId="64DEC88B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(config-if)# IP ADDRESS 192.168.1.2 255.255.255.0 </w:t>
      </w:r>
      <w:r w:rsidRPr="001126D9">
        <w:rPr>
          <w:rFonts w:hint="eastAsia"/>
          <w:b/>
          <w:sz w:val="22"/>
          <w:szCs w:val="22"/>
        </w:rPr>
        <w:t>！为串口配置</w:t>
      </w:r>
      <w:r w:rsidRPr="001126D9">
        <w:rPr>
          <w:rFonts w:hint="eastAsia"/>
          <w:b/>
          <w:sz w:val="22"/>
          <w:szCs w:val="22"/>
        </w:rPr>
        <w:t>IP</w:t>
      </w:r>
      <w:r w:rsidRPr="001126D9">
        <w:rPr>
          <w:rFonts w:hint="eastAsia"/>
          <w:b/>
          <w:sz w:val="22"/>
          <w:szCs w:val="22"/>
        </w:rPr>
        <w:t>地址</w:t>
      </w:r>
    </w:p>
    <w:p w14:paraId="51C076DA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(config-if)# no shutdown                        </w:t>
      </w:r>
      <w:r w:rsidRPr="001126D9">
        <w:rPr>
          <w:rFonts w:hint="eastAsia"/>
          <w:b/>
          <w:sz w:val="22"/>
          <w:szCs w:val="22"/>
        </w:rPr>
        <w:t>！开启路由器的</w:t>
      </w:r>
    </w:p>
    <w:p w14:paraId="5F9C7AC9" w14:textId="11BD9B1D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(config-if)#exit                               </w:t>
      </w:r>
      <w:r w:rsidRPr="001126D9">
        <w:rPr>
          <w:rFonts w:hint="eastAsia"/>
          <w:b/>
          <w:sz w:val="22"/>
          <w:szCs w:val="22"/>
        </w:rPr>
        <w:t>！返回全局模式</w:t>
      </w:r>
      <w:r w:rsidR="00643844">
        <w:rPr>
          <w:noProof/>
        </w:rPr>
        <w:drawing>
          <wp:inline distT="0" distB="0" distL="0" distR="0" wp14:anchorId="31F4673A" wp14:editId="1BB9F24C">
            <wp:extent cx="5274310" cy="7785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58F3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>第八步：在路由器</w:t>
      </w: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>上配置</w:t>
      </w:r>
      <w:r w:rsidRPr="001126D9">
        <w:rPr>
          <w:rFonts w:hint="eastAsia"/>
          <w:b/>
          <w:sz w:val="22"/>
          <w:szCs w:val="22"/>
        </w:rPr>
        <w:t>OSPF</w:t>
      </w:r>
      <w:r w:rsidRPr="001126D9">
        <w:rPr>
          <w:rFonts w:hint="eastAsia"/>
          <w:b/>
          <w:sz w:val="22"/>
          <w:szCs w:val="22"/>
        </w:rPr>
        <w:t>协议</w:t>
      </w:r>
    </w:p>
    <w:p w14:paraId="7AA41347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lastRenderedPageBreak/>
        <w:t>RouterB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(config)#router </w:t>
      </w:r>
      <w:proofErr w:type="spellStart"/>
      <w:r w:rsidRPr="001126D9">
        <w:rPr>
          <w:rFonts w:hint="eastAsia"/>
          <w:b/>
          <w:sz w:val="22"/>
          <w:szCs w:val="22"/>
        </w:rPr>
        <w:t>ospf</w:t>
      </w:r>
      <w:proofErr w:type="spellEnd"/>
      <w:r w:rsidRPr="001126D9">
        <w:rPr>
          <w:rFonts w:hint="eastAsia"/>
          <w:b/>
          <w:sz w:val="22"/>
          <w:szCs w:val="22"/>
        </w:rPr>
        <w:t xml:space="preserve">   </w:t>
      </w:r>
      <w:proofErr w:type="gramStart"/>
      <w:r w:rsidRPr="001126D9">
        <w:rPr>
          <w:rFonts w:hint="eastAsia"/>
          <w:b/>
          <w:sz w:val="22"/>
          <w:szCs w:val="22"/>
        </w:rPr>
        <w:t xml:space="preserve">  !</w:t>
      </w:r>
      <w:r w:rsidRPr="001126D9">
        <w:rPr>
          <w:rFonts w:hint="eastAsia"/>
          <w:b/>
          <w:sz w:val="22"/>
          <w:szCs w:val="22"/>
        </w:rPr>
        <w:t>启用</w:t>
      </w:r>
      <w:proofErr w:type="spellStart"/>
      <w:proofErr w:type="gramEnd"/>
      <w:r w:rsidRPr="001126D9">
        <w:rPr>
          <w:rFonts w:hint="eastAsia"/>
          <w:b/>
          <w:sz w:val="22"/>
          <w:szCs w:val="22"/>
        </w:rPr>
        <w:t>ospf</w:t>
      </w:r>
      <w:proofErr w:type="spellEnd"/>
      <w:r w:rsidRPr="001126D9">
        <w:rPr>
          <w:rFonts w:hint="eastAsia"/>
          <w:b/>
          <w:sz w:val="22"/>
          <w:szCs w:val="22"/>
        </w:rPr>
        <w:t>进程</w:t>
      </w:r>
    </w:p>
    <w:p w14:paraId="0384830F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(config-router)#network 192.168.1.0 0.0.0.255 area 0 </w:t>
      </w:r>
      <w:r w:rsidRPr="001126D9">
        <w:rPr>
          <w:rFonts w:hint="eastAsia"/>
          <w:b/>
          <w:sz w:val="22"/>
          <w:szCs w:val="22"/>
        </w:rPr>
        <w:t>！配置主干区域</w:t>
      </w:r>
      <w:r w:rsidRPr="001126D9">
        <w:rPr>
          <w:rFonts w:hint="eastAsia"/>
          <w:b/>
          <w:sz w:val="22"/>
          <w:szCs w:val="22"/>
        </w:rPr>
        <w:t>0</w:t>
      </w:r>
    </w:p>
    <w:p w14:paraId="0DA47818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(config-router)#network 172.16.3.0 0.0.0.255 area 2  </w:t>
      </w:r>
      <w:r w:rsidRPr="001126D9">
        <w:rPr>
          <w:rFonts w:hint="eastAsia"/>
          <w:b/>
          <w:sz w:val="22"/>
          <w:szCs w:val="22"/>
        </w:rPr>
        <w:t>！配置分支区域</w:t>
      </w:r>
      <w:r w:rsidRPr="001126D9">
        <w:rPr>
          <w:rFonts w:hint="eastAsia"/>
          <w:b/>
          <w:sz w:val="22"/>
          <w:szCs w:val="22"/>
        </w:rPr>
        <w:t>2</w:t>
      </w:r>
    </w:p>
    <w:p w14:paraId="799FF98C" w14:textId="4E726E8C" w:rsidR="001126D9" w:rsidRDefault="001126D9" w:rsidP="001126D9">
      <w:pPr>
        <w:spacing w:line="360" w:lineRule="auto"/>
        <w:ind w:left="855"/>
        <w:rPr>
          <w:b/>
          <w:sz w:val="22"/>
          <w:szCs w:val="22"/>
        </w:rPr>
      </w:pP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 xml:space="preserve">(config-router)#end          </w:t>
      </w:r>
      <w:r w:rsidRPr="001126D9">
        <w:rPr>
          <w:rFonts w:hint="eastAsia"/>
          <w:b/>
          <w:sz w:val="22"/>
          <w:szCs w:val="22"/>
        </w:rPr>
        <w:t>！返回特权模式</w:t>
      </w:r>
    </w:p>
    <w:p w14:paraId="1707DCFC" w14:textId="035B781C" w:rsidR="004F2093" w:rsidRPr="001126D9" w:rsidRDefault="00643844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>
        <w:rPr>
          <w:noProof/>
        </w:rPr>
        <w:drawing>
          <wp:inline distT="0" distB="0" distL="0" distR="0" wp14:anchorId="671B8776" wp14:editId="5961E28F">
            <wp:extent cx="5274310" cy="840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5EFB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>第九步：验证</w:t>
      </w: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>上的路由（以</w:t>
      </w: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>为例）</w:t>
      </w:r>
    </w:p>
    <w:p w14:paraId="5F89850B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 xml:space="preserve">    </w:t>
      </w:r>
      <w:proofErr w:type="spellStart"/>
      <w:r w:rsidRPr="001126D9">
        <w:rPr>
          <w:rFonts w:hint="eastAsia"/>
          <w:b/>
          <w:sz w:val="22"/>
          <w:szCs w:val="22"/>
        </w:rPr>
        <w:t>RouterB#show</w:t>
      </w:r>
      <w:proofErr w:type="spellEnd"/>
      <w:r w:rsidRPr="001126D9">
        <w:rPr>
          <w:rFonts w:hint="eastAsia"/>
          <w:b/>
          <w:sz w:val="22"/>
          <w:szCs w:val="22"/>
        </w:rPr>
        <w:t xml:space="preserve"> running-config        </w:t>
      </w:r>
      <w:r w:rsidRPr="001126D9">
        <w:rPr>
          <w:rFonts w:hint="eastAsia"/>
          <w:b/>
          <w:sz w:val="22"/>
          <w:szCs w:val="22"/>
        </w:rPr>
        <w:t>！显示路由器</w:t>
      </w:r>
      <w:proofErr w:type="spellStart"/>
      <w:r w:rsidRPr="001126D9">
        <w:rPr>
          <w:rFonts w:hint="eastAsia"/>
          <w:b/>
          <w:sz w:val="22"/>
          <w:szCs w:val="22"/>
        </w:rPr>
        <w:t>RouterB</w:t>
      </w:r>
      <w:proofErr w:type="spellEnd"/>
      <w:r w:rsidRPr="001126D9">
        <w:rPr>
          <w:rFonts w:hint="eastAsia"/>
          <w:b/>
          <w:sz w:val="22"/>
          <w:szCs w:val="22"/>
        </w:rPr>
        <w:t>的全部配置</w:t>
      </w:r>
    </w:p>
    <w:p w14:paraId="39C1EA3D" w14:textId="1B3D77E5" w:rsidR="001126D9" w:rsidRDefault="001126D9" w:rsidP="001126D9">
      <w:pPr>
        <w:spacing w:line="360" w:lineRule="auto"/>
        <w:ind w:left="855"/>
        <w:rPr>
          <w:b/>
          <w:sz w:val="22"/>
          <w:szCs w:val="22"/>
        </w:rPr>
      </w:pPr>
      <w:proofErr w:type="spellStart"/>
      <w:r w:rsidRPr="001126D9">
        <w:rPr>
          <w:b/>
          <w:sz w:val="22"/>
          <w:szCs w:val="22"/>
        </w:rPr>
        <w:t>RouterB#show</w:t>
      </w:r>
      <w:proofErr w:type="spellEnd"/>
      <w:r w:rsidRPr="001126D9">
        <w:rPr>
          <w:b/>
          <w:sz w:val="22"/>
          <w:szCs w:val="22"/>
        </w:rPr>
        <w:t xml:space="preserve"> </w:t>
      </w:r>
      <w:proofErr w:type="spellStart"/>
      <w:r w:rsidRPr="001126D9">
        <w:rPr>
          <w:b/>
          <w:sz w:val="22"/>
          <w:szCs w:val="22"/>
        </w:rPr>
        <w:t>ip</w:t>
      </w:r>
      <w:proofErr w:type="spellEnd"/>
      <w:r w:rsidRPr="001126D9">
        <w:rPr>
          <w:b/>
          <w:sz w:val="22"/>
          <w:szCs w:val="22"/>
        </w:rPr>
        <w:t xml:space="preserve"> route</w:t>
      </w:r>
    </w:p>
    <w:p w14:paraId="202D4DE8" w14:textId="7A6CC726" w:rsidR="00643844" w:rsidRPr="001126D9" w:rsidRDefault="00643844" w:rsidP="001126D9">
      <w:pPr>
        <w:spacing w:line="360" w:lineRule="auto"/>
        <w:ind w:left="855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536CD4B" wp14:editId="185B1CCE">
            <wp:extent cx="5274310" cy="1990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E82D2" wp14:editId="39EE9587">
            <wp:extent cx="5274310" cy="7759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E792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  <w:r w:rsidRPr="001126D9">
        <w:rPr>
          <w:rFonts w:hint="eastAsia"/>
          <w:b/>
          <w:sz w:val="22"/>
          <w:szCs w:val="22"/>
        </w:rPr>
        <w:t>第十步</w:t>
      </w:r>
      <w:r w:rsidRPr="001126D9">
        <w:rPr>
          <w:rFonts w:hint="eastAsia"/>
          <w:b/>
          <w:sz w:val="22"/>
          <w:szCs w:val="22"/>
        </w:rPr>
        <w:t>:</w:t>
      </w:r>
      <w:r w:rsidRPr="001126D9">
        <w:rPr>
          <w:rFonts w:hint="eastAsia"/>
          <w:b/>
          <w:sz w:val="22"/>
          <w:szCs w:val="22"/>
        </w:rPr>
        <w:t>测试主机之间的连通性，检测路由表的正确性。</w:t>
      </w:r>
    </w:p>
    <w:p w14:paraId="2BDA2A76" w14:textId="77777777" w:rsidR="001126D9" w:rsidRPr="001126D9" w:rsidRDefault="001126D9" w:rsidP="001126D9">
      <w:pPr>
        <w:spacing w:line="360" w:lineRule="auto"/>
        <w:ind w:left="855"/>
        <w:rPr>
          <w:rFonts w:hint="eastAsia"/>
          <w:b/>
          <w:sz w:val="22"/>
          <w:szCs w:val="22"/>
        </w:rPr>
      </w:pPr>
    </w:p>
    <w:p w14:paraId="21B582EF" w14:textId="77777777" w:rsidR="00C244A1" w:rsidRDefault="00D4161B" w:rsidP="00C244A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  <w:r w:rsidR="00083B8C">
        <w:rPr>
          <w:rFonts w:hint="eastAsia"/>
          <w:b/>
          <w:sz w:val="28"/>
          <w:szCs w:val="28"/>
        </w:rPr>
        <w:t>（思考题）</w:t>
      </w:r>
    </w:p>
    <w:p w14:paraId="2214E1A2" w14:textId="1919794D" w:rsidR="00C05458" w:rsidRDefault="00AB72FC" w:rsidP="00C05458">
      <w:pPr>
        <w:spacing w:line="360" w:lineRule="auto"/>
        <w:ind w:left="855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E6F9397" wp14:editId="11173260">
            <wp:extent cx="2042744" cy="21431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4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DF7B8" wp14:editId="528BFB36">
            <wp:extent cx="2427865" cy="2224087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03" cy="222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55550" wp14:editId="25FC7A48">
            <wp:extent cx="3667990" cy="2452687"/>
            <wp:effectExtent l="0" t="0" r="889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054" cy="245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6C77D" wp14:editId="5102535F">
            <wp:extent cx="3388742" cy="22002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69" cy="220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0608" w14:textId="4D4EB81D" w:rsidR="001E2B9E" w:rsidRDefault="00AB72FC" w:rsidP="00C05458">
      <w:pPr>
        <w:spacing w:line="360" w:lineRule="auto"/>
        <w:ind w:left="855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c</w:t>
      </w:r>
      <w:r>
        <w:rPr>
          <w:szCs w:val="21"/>
        </w:rPr>
        <w:t>1,pc2</w:t>
      </w:r>
      <w:r>
        <w:rPr>
          <w:rFonts w:hint="eastAsia"/>
          <w:szCs w:val="21"/>
        </w:rPr>
        <w:t>p</w:t>
      </w:r>
      <w:r>
        <w:rPr>
          <w:szCs w:val="21"/>
        </w:rPr>
        <w:t>ing</w:t>
      </w:r>
      <w:r>
        <w:rPr>
          <w:rFonts w:hint="eastAsia"/>
          <w:szCs w:val="21"/>
        </w:rPr>
        <w:t>通</w:t>
      </w:r>
      <w:r w:rsidR="002B2FD5">
        <w:rPr>
          <w:rFonts w:hint="eastAsia"/>
          <w:szCs w:val="21"/>
        </w:rPr>
        <w:t>后</w:t>
      </w:r>
      <w:r>
        <w:rPr>
          <w:rFonts w:hint="eastAsia"/>
          <w:szCs w:val="21"/>
        </w:rPr>
        <w:t>，其</w:t>
      </w:r>
      <w:r>
        <w:rPr>
          <w:rFonts w:hint="eastAsia"/>
          <w:szCs w:val="21"/>
        </w:rPr>
        <w:t>O</w:t>
      </w:r>
      <w:r>
        <w:rPr>
          <w:szCs w:val="21"/>
        </w:rPr>
        <w:t>SPF</w:t>
      </w:r>
      <w:r>
        <w:rPr>
          <w:rFonts w:hint="eastAsia"/>
          <w:szCs w:val="21"/>
        </w:rPr>
        <w:t>表为：</w:t>
      </w:r>
    </w:p>
    <w:p w14:paraId="00BA3DD8" w14:textId="77777777" w:rsidR="00AB72FC" w:rsidRDefault="00AB72FC" w:rsidP="00C05458">
      <w:pPr>
        <w:spacing w:line="360" w:lineRule="auto"/>
        <w:ind w:left="855"/>
        <w:rPr>
          <w:rFonts w:hint="eastAsia"/>
          <w:szCs w:val="21"/>
        </w:rPr>
      </w:pPr>
    </w:p>
    <w:p w14:paraId="0BA674F7" w14:textId="042943E9" w:rsidR="001E2B9E" w:rsidRDefault="001E2B9E" w:rsidP="00C05458">
      <w:pPr>
        <w:spacing w:line="360" w:lineRule="auto"/>
        <w:ind w:left="855"/>
        <w:rPr>
          <w:b/>
          <w:szCs w:val="21"/>
        </w:rPr>
      </w:pPr>
    </w:p>
    <w:p w14:paraId="6F148A0D" w14:textId="7EE2C7CA" w:rsidR="001E2B9E" w:rsidRDefault="002B2FD5" w:rsidP="00C05458">
      <w:pPr>
        <w:spacing w:line="360" w:lineRule="auto"/>
        <w:ind w:left="855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5A2E133" wp14:editId="73CFD2B4">
            <wp:extent cx="3176998" cy="2047875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89" cy="20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28AE" w14:textId="3CD0AFB9" w:rsidR="00C05458" w:rsidRDefault="002B2FD5" w:rsidP="00C05458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92917E" wp14:editId="461C3DF3">
            <wp:extent cx="5274310" cy="13912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45E33" wp14:editId="43F25120">
            <wp:extent cx="5274310" cy="2857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E6EA" w14:textId="77777777" w:rsidR="003944F2" w:rsidRPr="003944F2" w:rsidRDefault="003944F2" w:rsidP="003944F2">
      <w:pPr>
        <w:spacing w:line="360" w:lineRule="auto"/>
        <w:rPr>
          <w:rFonts w:hint="eastAsia"/>
          <w:b/>
          <w:sz w:val="22"/>
          <w:szCs w:val="22"/>
        </w:rPr>
      </w:pPr>
      <w:r w:rsidRPr="003944F2">
        <w:rPr>
          <w:rFonts w:hint="eastAsia"/>
          <w:b/>
          <w:sz w:val="22"/>
          <w:szCs w:val="22"/>
        </w:rPr>
        <w:t>OSPF</w:t>
      </w:r>
      <w:r w:rsidRPr="003944F2">
        <w:rPr>
          <w:rFonts w:hint="eastAsia"/>
          <w:b/>
          <w:sz w:val="22"/>
          <w:szCs w:val="22"/>
        </w:rPr>
        <w:t>的三张表</w:t>
      </w:r>
    </w:p>
    <w:p w14:paraId="3BE58B0E" w14:textId="77777777" w:rsidR="003944F2" w:rsidRPr="003944F2" w:rsidRDefault="003944F2" w:rsidP="003944F2">
      <w:pPr>
        <w:spacing w:line="360" w:lineRule="auto"/>
        <w:rPr>
          <w:rFonts w:hint="eastAsia"/>
          <w:b/>
          <w:sz w:val="22"/>
          <w:szCs w:val="22"/>
        </w:rPr>
      </w:pPr>
      <w:r w:rsidRPr="003944F2">
        <w:rPr>
          <w:rFonts w:hint="eastAsia"/>
          <w:b/>
          <w:sz w:val="22"/>
          <w:szCs w:val="22"/>
        </w:rPr>
        <w:t>1</w:t>
      </w:r>
      <w:r w:rsidRPr="003944F2">
        <w:rPr>
          <w:rFonts w:hint="eastAsia"/>
          <w:b/>
          <w:sz w:val="22"/>
          <w:szCs w:val="22"/>
        </w:rPr>
        <w:t>、</w:t>
      </w:r>
      <w:r w:rsidRPr="003944F2">
        <w:rPr>
          <w:rFonts w:hint="eastAsia"/>
          <w:b/>
          <w:sz w:val="22"/>
          <w:szCs w:val="22"/>
        </w:rPr>
        <w:t xml:space="preserve"> </w:t>
      </w:r>
      <w:r w:rsidRPr="003944F2">
        <w:rPr>
          <w:rFonts w:hint="eastAsia"/>
          <w:b/>
          <w:sz w:val="22"/>
          <w:szCs w:val="22"/>
        </w:rPr>
        <w:t>邻居列表：列出每台路由器全部已经建立邻接关系的邻居路由器</w:t>
      </w:r>
    </w:p>
    <w:p w14:paraId="70146F13" w14:textId="77777777" w:rsidR="003944F2" w:rsidRPr="003944F2" w:rsidRDefault="003944F2" w:rsidP="003944F2">
      <w:pPr>
        <w:spacing w:line="360" w:lineRule="auto"/>
        <w:rPr>
          <w:rFonts w:hint="eastAsia"/>
          <w:b/>
          <w:sz w:val="22"/>
          <w:szCs w:val="22"/>
        </w:rPr>
      </w:pPr>
      <w:r w:rsidRPr="003944F2">
        <w:rPr>
          <w:rFonts w:hint="eastAsia"/>
          <w:b/>
          <w:sz w:val="22"/>
          <w:szCs w:val="22"/>
        </w:rPr>
        <w:t>2</w:t>
      </w:r>
      <w:r w:rsidRPr="003944F2">
        <w:rPr>
          <w:rFonts w:hint="eastAsia"/>
          <w:b/>
          <w:sz w:val="22"/>
          <w:szCs w:val="22"/>
        </w:rPr>
        <w:t>、</w:t>
      </w:r>
      <w:r w:rsidRPr="003944F2">
        <w:rPr>
          <w:rFonts w:hint="eastAsia"/>
          <w:b/>
          <w:sz w:val="22"/>
          <w:szCs w:val="22"/>
        </w:rPr>
        <w:t xml:space="preserve"> </w:t>
      </w:r>
      <w:r w:rsidRPr="003944F2">
        <w:rPr>
          <w:rFonts w:hint="eastAsia"/>
          <w:b/>
          <w:sz w:val="22"/>
          <w:szCs w:val="22"/>
        </w:rPr>
        <w:t>链路状态数据库：列出网络中其他路由器的信息，由此显示了全网的网络拓扑</w:t>
      </w:r>
    </w:p>
    <w:p w14:paraId="2CF21723" w14:textId="305D411D" w:rsidR="003944F2" w:rsidRDefault="003944F2" w:rsidP="003944F2">
      <w:pPr>
        <w:spacing w:line="360" w:lineRule="auto"/>
        <w:rPr>
          <w:b/>
          <w:sz w:val="22"/>
          <w:szCs w:val="22"/>
        </w:rPr>
      </w:pPr>
      <w:r w:rsidRPr="003944F2">
        <w:rPr>
          <w:rFonts w:hint="eastAsia"/>
          <w:b/>
          <w:sz w:val="22"/>
          <w:szCs w:val="22"/>
        </w:rPr>
        <w:t>3</w:t>
      </w:r>
      <w:r w:rsidRPr="003944F2">
        <w:rPr>
          <w:rFonts w:hint="eastAsia"/>
          <w:b/>
          <w:sz w:val="22"/>
          <w:szCs w:val="22"/>
        </w:rPr>
        <w:t>、</w:t>
      </w:r>
      <w:r w:rsidRPr="003944F2">
        <w:rPr>
          <w:rFonts w:hint="eastAsia"/>
          <w:b/>
          <w:sz w:val="22"/>
          <w:szCs w:val="22"/>
        </w:rPr>
        <w:t xml:space="preserve"> </w:t>
      </w:r>
      <w:r w:rsidRPr="003944F2">
        <w:rPr>
          <w:rFonts w:hint="eastAsia"/>
          <w:b/>
          <w:sz w:val="22"/>
          <w:szCs w:val="22"/>
        </w:rPr>
        <w:t>路由表：列出通过</w:t>
      </w:r>
      <w:r w:rsidRPr="003944F2">
        <w:rPr>
          <w:rFonts w:hint="eastAsia"/>
          <w:b/>
          <w:sz w:val="22"/>
          <w:szCs w:val="22"/>
        </w:rPr>
        <w:t>SPF</w:t>
      </w:r>
      <w:r w:rsidRPr="003944F2">
        <w:rPr>
          <w:rFonts w:hint="eastAsia"/>
          <w:b/>
          <w:sz w:val="22"/>
          <w:szCs w:val="22"/>
        </w:rPr>
        <w:t>算法计算出到达每个相连网络的最佳路径</w:t>
      </w:r>
    </w:p>
    <w:p w14:paraId="04BEAC1F" w14:textId="69BB74F8" w:rsidR="003944F2" w:rsidRPr="003944F2" w:rsidRDefault="003944F2" w:rsidP="003944F2">
      <w:pPr>
        <w:spacing w:line="360" w:lineRule="auto"/>
        <w:rPr>
          <w:rFonts w:hint="eastAsia"/>
          <w:b/>
          <w:sz w:val="22"/>
          <w:szCs w:val="22"/>
        </w:rPr>
      </w:pPr>
      <w:r w:rsidRPr="003944F2">
        <w:rPr>
          <w:rFonts w:hint="eastAsia"/>
          <w:b/>
          <w:sz w:val="22"/>
          <w:szCs w:val="22"/>
        </w:rPr>
        <w:t>OSPF</w:t>
      </w:r>
      <w:r w:rsidRPr="003944F2">
        <w:rPr>
          <w:rFonts w:hint="eastAsia"/>
          <w:b/>
          <w:sz w:val="22"/>
          <w:szCs w:val="22"/>
        </w:rPr>
        <w:t>协议路由生成过程</w:t>
      </w:r>
    </w:p>
    <w:p w14:paraId="53D00402" w14:textId="20800138" w:rsidR="003944F2" w:rsidRPr="003944F2" w:rsidRDefault="003944F2" w:rsidP="003944F2">
      <w:pPr>
        <w:spacing w:line="360" w:lineRule="auto"/>
        <w:rPr>
          <w:rFonts w:hint="eastAsia"/>
          <w:b/>
          <w:sz w:val="22"/>
          <w:szCs w:val="22"/>
        </w:rPr>
      </w:pPr>
      <w:r w:rsidRPr="003944F2">
        <w:rPr>
          <w:rFonts w:hint="eastAsia"/>
          <w:b/>
          <w:sz w:val="22"/>
          <w:szCs w:val="22"/>
        </w:rPr>
        <w:t>1</w:t>
      </w:r>
      <w:r w:rsidRPr="003944F2">
        <w:rPr>
          <w:rFonts w:hint="eastAsia"/>
          <w:b/>
          <w:sz w:val="22"/>
          <w:szCs w:val="22"/>
        </w:rPr>
        <w:t>、生成</w:t>
      </w:r>
      <w:r w:rsidRPr="003944F2">
        <w:rPr>
          <w:rFonts w:hint="eastAsia"/>
          <w:b/>
          <w:sz w:val="22"/>
          <w:szCs w:val="22"/>
        </w:rPr>
        <w:t>LSA</w:t>
      </w:r>
      <w:r w:rsidRPr="003944F2">
        <w:rPr>
          <w:rFonts w:hint="eastAsia"/>
          <w:b/>
          <w:sz w:val="22"/>
          <w:szCs w:val="22"/>
        </w:rPr>
        <w:t>描述自己的接口状态</w:t>
      </w:r>
    </w:p>
    <w:p w14:paraId="3FB1FFE6" w14:textId="1AC2067F" w:rsidR="003944F2" w:rsidRPr="003944F2" w:rsidRDefault="003944F2" w:rsidP="003944F2">
      <w:pPr>
        <w:spacing w:line="360" w:lineRule="auto"/>
        <w:rPr>
          <w:rFonts w:hint="eastAsia"/>
          <w:b/>
          <w:sz w:val="22"/>
          <w:szCs w:val="22"/>
        </w:rPr>
      </w:pPr>
      <w:r w:rsidRPr="003944F2">
        <w:rPr>
          <w:rFonts w:hint="eastAsia"/>
          <w:b/>
          <w:sz w:val="22"/>
          <w:szCs w:val="22"/>
        </w:rPr>
        <w:t>每台路由器都根据自己周围的接口状态生成</w:t>
      </w:r>
      <w:r w:rsidRPr="003944F2">
        <w:rPr>
          <w:rFonts w:hint="eastAsia"/>
          <w:b/>
          <w:sz w:val="22"/>
          <w:szCs w:val="22"/>
        </w:rPr>
        <w:t>LSA</w:t>
      </w:r>
      <w:r w:rsidRPr="003944F2">
        <w:rPr>
          <w:rFonts w:hint="eastAsia"/>
          <w:b/>
          <w:sz w:val="22"/>
          <w:szCs w:val="22"/>
        </w:rPr>
        <w:t>（接口状态</w:t>
      </w:r>
      <w:r w:rsidRPr="003944F2">
        <w:rPr>
          <w:rFonts w:hint="eastAsia"/>
          <w:b/>
          <w:sz w:val="22"/>
          <w:szCs w:val="22"/>
        </w:rPr>
        <w:t>up</w:t>
      </w:r>
      <w:r w:rsidRPr="003944F2">
        <w:rPr>
          <w:rFonts w:hint="eastAsia"/>
          <w:b/>
          <w:sz w:val="22"/>
          <w:szCs w:val="22"/>
        </w:rPr>
        <w:t>或</w:t>
      </w:r>
      <w:r w:rsidRPr="003944F2">
        <w:rPr>
          <w:rFonts w:hint="eastAsia"/>
          <w:b/>
          <w:sz w:val="22"/>
          <w:szCs w:val="22"/>
        </w:rPr>
        <w:t>down</w:t>
      </w:r>
      <w:r w:rsidRPr="003944F2">
        <w:rPr>
          <w:rFonts w:hint="eastAsia"/>
          <w:b/>
          <w:sz w:val="22"/>
          <w:szCs w:val="22"/>
        </w:rPr>
        <w:t>）、链路开销、</w:t>
      </w:r>
      <w:r w:rsidRPr="003944F2">
        <w:rPr>
          <w:rFonts w:hint="eastAsia"/>
          <w:b/>
          <w:sz w:val="22"/>
          <w:szCs w:val="22"/>
        </w:rPr>
        <w:t>IP</w:t>
      </w:r>
      <w:r w:rsidRPr="003944F2">
        <w:rPr>
          <w:rFonts w:hint="eastAsia"/>
          <w:b/>
          <w:sz w:val="22"/>
          <w:szCs w:val="22"/>
        </w:rPr>
        <w:t>地址</w:t>
      </w:r>
      <w:r w:rsidRPr="003944F2">
        <w:rPr>
          <w:rFonts w:hint="eastAsia"/>
          <w:b/>
          <w:sz w:val="22"/>
          <w:szCs w:val="22"/>
        </w:rPr>
        <w:t>/</w:t>
      </w:r>
      <w:r w:rsidRPr="003944F2">
        <w:rPr>
          <w:rFonts w:hint="eastAsia"/>
          <w:b/>
          <w:sz w:val="22"/>
          <w:szCs w:val="22"/>
        </w:rPr>
        <w:t>子网掩码链路开销与接口带宽成反比</w:t>
      </w:r>
    </w:p>
    <w:p w14:paraId="2FF485BE" w14:textId="412DF2A2" w:rsidR="003944F2" w:rsidRPr="003944F2" w:rsidRDefault="003944F2" w:rsidP="003944F2">
      <w:pPr>
        <w:spacing w:line="360" w:lineRule="auto"/>
        <w:rPr>
          <w:rFonts w:hint="eastAsia"/>
          <w:b/>
          <w:sz w:val="22"/>
          <w:szCs w:val="22"/>
        </w:rPr>
      </w:pPr>
      <w:r w:rsidRPr="003944F2">
        <w:rPr>
          <w:rFonts w:hint="eastAsia"/>
          <w:b/>
          <w:sz w:val="22"/>
          <w:szCs w:val="22"/>
        </w:rPr>
        <w:t>2</w:t>
      </w:r>
      <w:r w:rsidRPr="003944F2">
        <w:rPr>
          <w:rFonts w:hint="eastAsia"/>
          <w:b/>
          <w:sz w:val="22"/>
          <w:szCs w:val="22"/>
        </w:rPr>
        <w:t>、同步</w:t>
      </w:r>
      <w:proofErr w:type="spellStart"/>
      <w:r w:rsidRPr="003944F2">
        <w:rPr>
          <w:rFonts w:hint="eastAsia"/>
          <w:b/>
          <w:sz w:val="22"/>
          <w:szCs w:val="22"/>
        </w:rPr>
        <w:t>ospf</w:t>
      </w:r>
      <w:proofErr w:type="spellEnd"/>
      <w:r w:rsidRPr="003944F2">
        <w:rPr>
          <w:rFonts w:hint="eastAsia"/>
          <w:b/>
          <w:sz w:val="22"/>
          <w:szCs w:val="22"/>
        </w:rPr>
        <w:t>区域内的每台路由器的</w:t>
      </w:r>
      <w:r w:rsidRPr="003944F2">
        <w:rPr>
          <w:rFonts w:hint="eastAsia"/>
          <w:b/>
          <w:sz w:val="22"/>
          <w:szCs w:val="22"/>
        </w:rPr>
        <w:t>LSDB</w:t>
      </w:r>
    </w:p>
    <w:p w14:paraId="00C706C6" w14:textId="732DDAC0" w:rsidR="003944F2" w:rsidRPr="003944F2" w:rsidRDefault="003944F2" w:rsidP="003944F2">
      <w:pPr>
        <w:spacing w:line="360" w:lineRule="auto"/>
        <w:rPr>
          <w:rFonts w:hint="eastAsia"/>
          <w:b/>
          <w:sz w:val="22"/>
          <w:szCs w:val="22"/>
        </w:rPr>
      </w:pPr>
      <w:proofErr w:type="spellStart"/>
      <w:r w:rsidRPr="003944F2">
        <w:rPr>
          <w:rFonts w:hint="eastAsia"/>
          <w:b/>
          <w:sz w:val="22"/>
          <w:szCs w:val="22"/>
        </w:rPr>
        <w:t>ospf</w:t>
      </w:r>
      <w:proofErr w:type="spellEnd"/>
      <w:r w:rsidRPr="003944F2">
        <w:rPr>
          <w:rFonts w:hint="eastAsia"/>
          <w:b/>
          <w:sz w:val="22"/>
          <w:szCs w:val="22"/>
        </w:rPr>
        <w:t>路由器通过交换</w:t>
      </w:r>
      <w:r w:rsidRPr="003944F2">
        <w:rPr>
          <w:rFonts w:hint="eastAsia"/>
          <w:b/>
          <w:sz w:val="22"/>
          <w:szCs w:val="22"/>
        </w:rPr>
        <w:t>LSA</w:t>
      </w:r>
      <w:r w:rsidRPr="003944F2">
        <w:rPr>
          <w:rFonts w:hint="eastAsia"/>
          <w:b/>
          <w:sz w:val="22"/>
          <w:szCs w:val="22"/>
        </w:rPr>
        <w:t>来实现</w:t>
      </w:r>
      <w:r w:rsidRPr="003944F2">
        <w:rPr>
          <w:rFonts w:hint="eastAsia"/>
          <w:b/>
          <w:sz w:val="22"/>
          <w:szCs w:val="22"/>
        </w:rPr>
        <w:t>LSDB</w:t>
      </w:r>
      <w:r w:rsidRPr="003944F2">
        <w:rPr>
          <w:rFonts w:hint="eastAsia"/>
          <w:b/>
          <w:sz w:val="22"/>
          <w:szCs w:val="22"/>
        </w:rPr>
        <w:t>的同步</w:t>
      </w:r>
    </w:p>
    <w:p w14:paraId="4BAE0509" w14:textId="57832DB3" w:rsidR="003944F2" w:rsidRPr="003944F2" w:rsidRDefault="003944F2" w:rsidP="003944F2">
      <w:pPr>
        <w:spacing w:line="360" w:lineRule="auto"/>
        <w:rPr>
          <w:rFonts w:hint="eastAsia"/>
          <w:b/>
          <w:sz w:val="22"/>
          <w:szCs w:val="22"/>
        </w:rPr>
      </w:pPr>
      <w:r w:rsidRPr="003944F2">
        <w:rPr>
          <w:rFonts w:hint="eastAsia"/>
          <w:b/>
          <w:sz w:val="22"/>
          <w:szCs w:val="22"/>
        </w:rPr>
        <w:t>3</w:t>
      </w:r>
      <w:r w:rsidRPr="003944F2">
        <w:rPr>
          <w:rFonts w:hint="eastAsia"/>
          <w:b/>
          <w:sz w:val="22"/>
          <w:szCs w:val="22"/>
        </w:rPr>
        <w:t>、使用</w:t>
      </w:r>
      <w:proofErr w:type="spellStart"/>
      <w:r w:rsidRPr="003944F2">
        <w:rPr>
          <w:rFonts w:hint="eastAsia"/>
          <w:b/>
          <w:sz w:val="22"/>
          <w:szCs w:val="22"/>
        </w:rPr>
        <w:t>spf</w:t>
      </w:r>
      <w:proofErr w:type="spellEnd"/>
      <w:r w:rsidRPr="003944F2">
        <w:rPr>
          <w:rFonts w:hint="eastAsia"/>
          <w:b/>
          <w:sz w:val="22"/>
          <w:szCs w:val="22"/>
        </w:rPr>
        <w:t>计算路由</w:t>
      </w:r>
    </w:p>
    <w:p w14:paraId="2E1555B4" w14:textId="3943A56B" w:rsidR="003944F2" w:rsidRPr="003944F2" w:rsidRDefault="003944F2" w:rsidP="003944F2">
      <w:pPr>
        <w:spacing w:line="360" w:lineRule="auto"/>
        <w:rPr>
          <w:rFonts w:hint="eastAsia"/>
          <w:b/>
          <w:sz w:val="22"/>
          <w:szCs w:val="22"/>
        </w:rPr>
      </w:pPr>
      <w:proofErr w:type="spellStart"/>
      <w:r w:rsidRPr="003944F2">
        <w:rPr>
          <w:rFonts w:hint="eastAsia"/>
          <w:b/>
          <w:sz w:val="22"/>
          <w:szCs w:val="22"/>
        </w:rPr>
        <w:t>ospf</w:t>
      </w:r>
      <w:proofErr w:type="spellEnd"/>
      <w:r w:rsidRPr="003944F2">
        <w:rPr>
          <w:rFonts w:hint="eastAsia"/>
          <w:b/>
          <w:sz w:val="22"/>
          <w:szCs w:val="22"/>
        </w:rPr>
        <w:t>路由器用</w:t>
      </w:r>
      <w:proofErr w:type="spellStart"/>
      <w:r w:rsidRPr="003944F2">
        <w:rPr>
          <w:rFonts w:hint="eastAsia"/>
          <w:b/>
          <w:sz w:val="22"/>
          <w:szCs w:val="22"/>
        </w:rPr>
        <w:t>spf</w:t>
      </w:r>
      <w:proofErr w:type="spellEnd"/>
      <w:r w:rsidRPr="003944F2">
        <w:rPr>
          <w:rFonts w:hint="eastAsia"/>
          <w:b/>
          <w:sz w:val="22"/>
          <w:szCs w:val="22"/>
        </w:rPr>
        <w:t>算法以自身为根节点计算出一棵最短路径树</w:t>
      </w:r>
    </w:p>
    <w:p w14:paraId="0497B587" w14:textId="0385A626" w:rsidR="003944F2" w:rsidRPr="003944F2" w:rsidRDefault="003944F2" w:rsidP="003944F2">
      <w:pPr>
        <w:spacing w:line="360" w:lineRule="auto"/>
        <w:rPr>
          <w:rFonts w:hint="eastAsia"/>
          <w:b/>
          <w:sz w:val="22"/>
          <w:szCs w:val="22"/>
        </w:rPr>
      </w:pPr>
      <w:r w:rsidRPr="003944F2">
        <w:rPr>
          <w:rFonts w:hint="eastAsia"/>
          <w:b/>
          <w:sz w:val="22"/>
          <w:szCs w:val="22"/>
        </w:rPr>
        <w:t>如果通过</w:t>
      </w:r>
      <w:r w:rsidRPr="003944F2">
        <w:rPr>
          <w:rFonts w:hint="eastAsia"/>
          <w:b/>
          <w:sz w:val="22"/>
          <w:szCs w:val="22"/>
        </w:rPr>
        <w:t>SPF</w:t>
      </w:r>
      <w:r w:rsidRPr="003944F2">
        <w:rPr>
          <w:rFonts w:hint="eastAsia"/>
          <w:b/>
          <w:sz w:val="22"/>
          <w:szCs w:val="22"/>
        </w:rPr>
        <w:t>算法发现到达同一目标的路径</w:t>
      </w:r>
      <w:r w:rsidRPr="003944F2">
        <w:rPr>
          <w:rFonts w:hint="eastAsia"/>
          <w:b/>
          <w:sz w:val="22"/>
          <w:szCs w:val="22"/>
        </w:rPr>
        <w:t>cost</w:t>
      </w:r>
      <w:r w:rsidRPr="003944F2">
        <w:rPr>
          <w:rFonts w:hint="eastAsia"/>
          <w:b/>
          <w:sz w:val="22"/>
          <w:szCs w:val="22"/>
        </w:rPr>
        <w:t>值相同，就将两条路由同时加入路由表，形成等价路由</w:t>
      </w:r>
    </w:p>
    <w:p w14:paraId="16EC4D6A" w14:textId="77777777" w:rsidR="008D3626" w:rsidRPr="00183302" w:rsidRDefault="008D3626" w:rsidP="008D3626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0262A9D0" w14:textId="77777777" w:rsidR="008D3626" w:rsidRPr="00183302" w:rsidRDefault="008D3626" w:rsidP="008D3626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lastRenderedPageBreak/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1E1953ED" w14:textId="77777777" w:rsidR="009635F2" w:rsidRPr="008D3626" w:rsidRDefault="009635F2"/>
    <w:sectPr w:rsidR="009635F2" w:rsidRPr="008D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29536" w14:textId="77777777" w:rsidR="008313FE" w:rsidRDefault="008313FE" w:rsidP="00903E84">
      <w:r>
        <w:separator/>
      </w:r>
    </w:p>
  </w:endnote>
  <w:endnote w:type="continuationSeparator" w:id="0">
    <w:p w14:paraId="1FF167BE" w14:textId="77777777" w:rsidR="008313FE" w:rsidRDefault="008313FE" w:rsidP="0090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5CCD" w14:textId="77777777" w:rsidR="008313FE" w:rsidRDefault="008313FE" w:rsidP="00903E84">
      <w:r>
        <w:separator/>
      </w:r>
    </w:p>
  </w:footnote>
  <w:footnote w:type="continuationSeparator" w:id="0">
    <w:p w14:paraId="3C02E93A" w14:textId="77777777" w:rsidR="008313FE" w:rsidRDefault="008313FE" w:rsidP="00903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D52D48"/>
    <w:multiLevelType w:val="singleLevel"/>
    <w:tmpl w:val="ADD52D4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b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1E"/>
    <w:multiLevelType w:val="singleLevel"/>
    <w:tmpl w:val="0000001E"/>
    <w:lvl w:ilvl="0">
      <w:start w:val="5"/>
      <w:numFmt w:val="decimal"/>
      <w:suff w:val="nothing"/>
      <w:lvlText w:val="%1、"/>
      <w:lvlJc w:val="left"/>
    </w:lvl>
  </w:abstractNum>
  <w:abstractNum w:abstractNumId="9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28"/>
    <w:multiLevelType w:val="multilevel"/>
    <w:tmpl w:val="000000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b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A4B2128"/>
    <w:multiLevelType w:val="hybridMultilevel"/>
    <w:tmpl w:val="886E5EE6"/>
    <w:lvl w:ilvl="0" w:tplc="1F4C2A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6E7E3B"/>
    <w:multiLevelType w:val="singleLevel"/>
    <w:tmpl w:val="556E7E3B"/>
    <w:lvl w:ilvl="0">
      <w:start w:val="3"/>
      <w:numFmt w:val="decimal"/>
      <w:suff w:val="nothing"/>
      <w:lvlText w:val="%1、"/>
      <w:lvlJc w:val="left"/>
    </w:lvl>
  </w:abstractNum>
  <w:abstractNum w:abstractNumId="17" w15:restartNumberingAfterBreak="0">
    <w:nsid w:val="69327C6F"/>
    <w:multiLevelType w:val="hybridMultilevel"/>
    <w:tmpl w:val="81F88214"/>
    <w:lvl w:ilvl="0" w:tplc="805A5FCC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 w15:restartNumberingAfterBreak="0">
    <w:nsid w:val="711D8477"/>
    <w:multiLevelType w:val="singleLevel"/>
    <w:tmpl w:val="711D847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9" w15:restartNumberingAfterBreak="0">
    <w:nsid w:val="7D834ECB"/>
    <w:multiLevelType w:val="hybridMultilevel"/>
    <w:tmpl w:val="A2FC1546"/>
    <w:lvl w:ilvl="0" w:tplc="A99432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17"/>
  </w:num>
  <w:num w:numId="5">
    <w:abstractNumId w:val="5"/>
  </w:num>
  <w:num w:numId="6">
    <w:abstractNumId w:val="3"/>
  </w:num>
  <w:num w:numId="7">
    <w:abstractNumId w:val="16"/>
  </w:num>
  <w:num w:numId="8">
    <w:abstractNumId w:val="18"/>
  </w:num>
  <w:num w:numId="9">
    <w:abstractNumId w:val="0"/>
  </w:num>
  <w:num w:numId="10">
    <w:abstractNumId w:val="1"/>
  </w:num>
  <w:num w:numId="11">
    <w:abstractNumId w:val="9"/>
  </w:num>
  <w:num w:numId="12">
    <w:abstractNumId w:val="12"/>
  </w:num>
  <w:num w:numId="13">
    <w:abstractNumId w:val="15"/>
  </w:num>
  <w:num w:numId="14">
    <w:abstractNumId w:val="6"/>
  </w:num>
  <w:num w:numId="15">
    <w:abstractNumId w:val="13"/>
  </w:num>
  <w:num w:numId="16">
    <w:abstractNumId w:val="7"/>
  </w:num>
  <w:num w:numId="17">
    <w:abstractNumId w:val="10"/>
  </w:num>
  <w:num w:numId="18">
    <w:abstractNumId w:val="2"/>
  </w:num>
  <w:num w:numId="19">
    <w:abstractNumId w:val="8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6"/>
    <w:rsid w:val="00015624"/>
    <w:rsid w:val="0004397D"/>
    <w:rsid w:val="00067409"/>
    <w:rsid w:val="00075179"/>
    <w:rsid w:val="00083301"/>
    <w:rsid w:val="00083B8C"/>
    <w:rsid w:val="000B68F5"/>
    <w:rsid w:val="000C0206"/>
    <w:rsid w:val="000F2015"/>
    <w:rsid w:val="001126D9"/>
    <w:rsid w:val="00113FBC"/>
    <w:rsid w:val="001164D0"/>
    <w:rsid w:val="001E2B9E"/>
    <w:rsid w:val="001F101C"/>
    <w:rsid w:val="00250548"/>
    <w:rsid w:val="0025496D"/>
    <w:rsid w:val="00261019"/>
    <w:rsid w:val="002855DC"/>
    <w:rsid w:val="002A0E60"/>
    <w:rsid w:val="002B2FD5"/>
    <w:rsid w:val="002F6707"/>
    <w:rsid w:val="00347014"/>
    <w:rsid w:val="00392196"/>
    <w:rsid w:val="003944F2"/>
    <w:rsid w:val="00451D09"/>
    <w:rsid w:val="004800F1"/>
    <w:rsid w:val="004A2F3B"/>
    <w:rsid w:val="004B2672"/>
    <w:rsid w:val="004D01FE"/>
    <w:rsid w:val="004E2910"/>
    <w:rsid w:val="004F2093"/>
    <w:rsid w:val="004F765B"/>
    <w:rsid w:val="00565616"/>
    <w:rsid w:val="005A43F0"/>
    <w:rsid w:val="005E5708"/>
    <w:rsid w:val="005E5A71"/>
    <w:rsid w:val="006072B2"/>
    <w:rsid w:val="00643844"/>
    <w:rsid w:val="006661BA"/>
    <w:rsid w:val="00690B66"/>
    <w:rsid w:val="006E11A1"/>
    <w:rsid w:val="007326C7"/>
    <w:rsid w:val="007601DC"/>
    <w:rsid w:val="007A2867"/>
    <w:rsid w:val="007A39F9"/>
    <w:rsid w:val="007D163E"/>
    <w:rsid w:val="007E5FEC"/>
    <w:rsid w:val="007F47DE"/>
    <w:rsid w:val="00802691"/>
    <w:rsid w:val="008313FE"/>
    <w:rsid w:val="00844A67"/>
    <w:rsid w:val="008567A8"/>
    <w:rsid w:val="00887B83"/>
    <w:rsid w:val="008C1903"/>
    <w:rsid w:val="008D3626"/>
    <w:rsid w:val="00903E84"/>
    <w:rsid w:val="00910174"/>
    <w:rsid w:val="00913CE9"/>
    <w:rsid w:val="00922C84"/>
    <w:rsid w:val="00934AA4"/>
    <w:rsid w:val="00952BB1"/>
    <w:rsid w:val="00953F44"/>
    <w:rsid w:val="009635F2"/>
    <w:rsid w:val="009F4F0F"/>
    <w:rsid w:val="009F70D8"/>
    <w:rsid w:val="00A25B25"/>
    <w:rsid w:val="00A51ED7"/>
    <w:rsid w:val="00A521A3"/>
    <w:rsid w:val="00A61F01"/>
    <w:rsid w:val="00AB5CB1"/>
    <w:rsid w:val="00AB72FC"/>
    <w:rsid w:val="00AD170D"/>
    <w:rsid w:val="00AE630F"/>
    <w:rsid w:val="00B02BE7"/>
    <w:rsid w:val="00B12C0A"/>
    <w:rsid w:val="00B549F2"/>
    <w:rsid w:val="00B80D00"/>
    <w:rsid w:val="00B83F70"/>
    <w:rsid w:val="00BB59F9"/>
    <w:rsid w:val="00BD5E17"/>
    <w:rsid w:val="00BD635A"/>
    <w:rsid w:val="00BE518B"/>
    <w:rsid w:val="00C05458"/>
    <w:rsid w:val="00C244A1"/>
    <w:rsid w:val="00C723A9"/>
    <w:rsid w:val="00C757EB"/>
    <w:rsid w:val="00CF3891"/>
    <w:rsid w:val="00CF46E7"/>
    <w:rsid w:val="00CF506A"/>
    <w:rsid w:val="00D37BD1"/>
    <w:rsid w:val="00D4161B"/>
    <w:rsid w:val="00D579B1"/>
    <w:rsid w:val="00D86B1B"/>
    <w:rsid w:val="00D94354"/>
    <w:rsid w:val="00DA6D6F"/>
    <w:rsid w:val="00DA78A1"/>
    <w:rsid w:val="00E35BA5"/>
    <w:rsid w:val="00E53111"/>
    <w:rsid w:val="00E542D7"/>
    <w:rsid w:val="00E842A6"/>
    <w:rsid w:val="00E92A0F"/>
    <w:rsid w:val="00F072FF"/>
    <w:rsid w:val="00F1634D"/>
    <w:rsid w:val="00F205E3"/>
    <w:rsid w:val="00F36CF8"/>
    <w:rsid w:val="00F60F39"/>
    <w:rsid w:val="00F842FD"/>
    <w:rsid w:val="00F85FD1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FE711F"/>
  <w15:chartTrackingRefBased/>
  <w15:docId w15:val="{3A4809AC-900A-432C-AE87-5E38F7F8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3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03E84"/>
    <w:rPr>
      <w:kern w:val="2"/>
      <w:sz w:val="18"/>
      <w:szCs w:val="18"/>
    </w:rPr>
  </w:style>
  <w:style w:type="paragraph" w:styleId="a5">
    <w:name w:val="footer"/>
    <w:basedOn w:val="a"/>
    <w:link w:val="a6"/>
    <w:rsid w:val="00903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03E84"/>
    <w:rPr>
      <w:kern w:val="2"/>
      <w:sz w:val="18"/>
      <w:szCs w:val="18"/>
    </w:rPr>
  </w:style>
  <w:style w:type="character" w:styleId="a7">
    <w:name w:val="Strong"/>
    <w:uiPriority w:val="22"/>
    <w:qFormat/>
    <w:rsid w:val="00A51ED7"/>
    <w:rPr>
      <w:b/>
      <w:bCs/>
    </w:rPr>
  </w:style>
  <w:style w:type="paragraph" w:styleId="a8">
    <w:name w:val="Normal (Web)"/>
    <w:basedOn w:val="a"/>
    <w:uiPriority w:val="99"/>
    <w:unhideWhenUsed/>
    <w:rsid w:val="001F10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C244A1"/>
    <w:pPr>
      <w:ind w:firstLineChars="200" w:firstLine="420"/>
    </w:pPr>
  </w:style>
  <w:style w:type="table" w:styleId="aa">
    <w:name w:val="Table Grid"/>
    <w:basedOn w:val="a1"/>
    <w:rsid w:val="007D1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Table Simple 3"/>
    <w:basedOn w:val="a1"/>
    <w:rsid w:val="007D163E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4">
    <w:name w:val="Table Classic 4"/>
    <w:basedOn w:val="a1"/>
    <w:rsid w:val="007D163E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2">
    <w:name w:val="Grid Table 1 Light Accent 2"/>
    <w:basedOn w:val="a1"/>
    <w:uiPriority w:val="46"/>
    <w:rsid w:val="007D163E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440</Words>
  <Characters>2511</Characters>
  <Application>Microsoft Office Word</Application>
  <DocSecurity>0</DocSecurity>
  <Lines>20</Lines>
  <Paragraphs>5</Paragraphs>
  <ScaleCrop>false</ScaleCrop>
  <Company>JNU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李星露 李</cp:lastModifiedBy>
  <cp:revision>2</cp:revision>
  <dcterms:created xsi:type="dcterms:W3CDTF">2021-12-02T13:15:00Z</dcterms:created>
  <dcterms:modified xsi:type="dcterms:W3CDTF">2021-12-02T13:15:00Z</dcterms:modified>
</cp:coreProperties>
</file>