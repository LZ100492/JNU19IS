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sz w:val="40"/>
          <w:szCs w:val="40"/>
        </w:rPr>
      </w:pPr>
      <w:bookmarkStart w:id="0" w:name="_Toc161223639"/>
      <w:bookmarkStart w:id="1" w:name="_Toc88142520"/>
      <w:bookmarkStart w:id="2" w:name="_Toc6031"/>
      <w:bookmarkStart w:id="3" w:name="_Toc5648"/>
      <w:r>
        <w:rPr>
          <w:rFonts w:hint="eastAsia" w:ascii="等线" w:hAnsi="等线" w:eastAsia="等线" w:cs="等线"/>
          <w:b/>
          <w:sz w:val="40"/>
          <w:szCs w:val="40"/>
        </w:rPr>
        <w:t>暨南大学本科实验报告专用纸</w:t>
      </w:r>
    </w:p>
    <w:p>
      <w:pPr>
        <w:spacing w:line="420" w:lineRule="exac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课程名称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 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>计算机网络实验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</w:rPr>
        <w:t>指导教师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>潘冰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</w:rPr>
        <w:t>成绩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</w:t>
      </w:r>
    </w:p>
    <w:p>
      <w:pPr>
        <w:spacing w:line="420" w:lineRule="exac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实验项目名称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  OSPF路由协议配置      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</w:rPr>
        <w:t>实验项目编号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>9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  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</w:t>
      </w:r>
    </w:p>
    <w:p>
      <w:pPr>
        <w:numPr>
          <w:ins w:id="0" w:author="MC SYSTEM" w:date="2006-06-11T14:06:00Z"/>
        </w:numPr>
        <w:spacing w:line="420" w:lineRule="exact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4"/>
          <w:szCs w:val="24"/>
        </w:rPr>
        <w:t>实验项目类型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</w:rPr>
        <w:t>验证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</w:rPr>
        <w:t>实验地点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</w:rPr>
        <w:t>学院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>智能科学与工程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</w:rPr>
        <w:t>专业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>信息安全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        </w:t>
      </w:r>
      <w:r>
        <w:rPr>
          <w:rFonts w:hint="eastAsia" w:ascii="等线" w:hAnsi="等线" w:eastAsia="等线" w:cs="等线"/>
          <w:sz w:val="24"/>
          <w:szCs w:val="24"/>
        </w:rPr>
        <w:t xml:space="preserve">  学生姓名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>陈俊文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</w:rPr>
        <w:t>学号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 xml:space="preserve">2019051113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</w:rPr>
        <w:t>实验时间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>2021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</w:rPr>
        <w:t>年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 xml:space="preserve">11 </w:t>
      </w:r>
      <w:r>
        <w:rPr>
          <w:rFonts w:hint="eastAsia" w:ascii="等线" w:hAnsi="等线" w:eastAsia="等线" w:cs="等线"/>
          <w:sz w:val="24"/>
          <w:szCs w:val="24"/>
        </w:rPr>
        <w:t>月</w:t>
      </w:r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  <w:u w:val="single"/>
          <w:lang w:val="en-US" w:eastAsia="zh-CN"/>
        </w:rPr>
        <w:t>30</w:t>
      </w:r>
      <w:bookmarkStart w:id="4" w:name="_GoBack"/>
      <w:bookmarkEnd w:id="4"/>
      <w:r>
        <w:rPr>
          <w:rFonts w:hint="eastAsia" w:ascii="等线" w:hAnsi="等线" w:eastAsia="等线" w:cs="等线"/>
          <w:sz w:val="24"/>
          <w:szCs w:val="24"/>
          <w:u w:val="single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</w:rPr>
        <w:t>日</w:t>
      </w:r>
      <w:r>
        <w:rPr>
          <w:rFonts w:hint="eastAsia" w:ascii="等线" w:hAnsi="等线" w:eastAsia="等线" w:cs="等线"/>
          <w:sz w:val="24"/>
          <w:szCs w:val="24"/>
        </w:rPr>
        <w:t xml:space="preserve"> </w:t>
      </w:r>
      <w:bookmarkEnd w:id="0"/>
      <w:bookmarkEnd w:id="1"/>
      <w:bookmarkEnd w:id="2"/>
      <w:bookmarkEnd w:id="3"/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【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>实验目的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加深对OSPF路由协议工作原理的理解，掌握在路由器（或三层交换机）上配置OSPF的过程 。</w:t>
      </w: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【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>实验内容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多区域的划分。</w:t>
      </w:r>
    </w:p>
    <w:p>
      <w:pPr>
        <w:numPr>
          <w:ilvl w:val="1"/>
          <w:numId w:val="1"/>
        </w:num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配置路由器的OSPF协议。</w:t>
      </w:r>
    </w:p>
    <w:p>
      <w:pPr>
        <w:numPr>
          <w:ilvl w:val="1"/>
          <w:numId w:val="1"/>
        </w:num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观察路由表信息。测试网络的连通性。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OSPF路由协议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OSPF路由协议是用于网际协议（IP）网络的链路状态路由协议。该协议使用链路状态路由算法的内部网关协议（IGP），在单一自治系统（AS）内部工作。使用Dijkstra算法计算出到达每一网络的最短路径，并在检测链路的变化情况（如链路失效）时执行该算法快速收敛到新的无环路拓扑。</w:t>
      </w:r>
    </w:p>
    <w:p>
      <w:pPr>
        <w:numPr>
          <w:ilvl w:val="0"/>
          <w:numId w:val="0"/>
        </w:numPr>
        <w:ind w:left="360" w:left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该协议从所有可用的路由器中搜集链路状态（Link-state）信息从而构建该网络的拓扑图，由此决定提交给网际层（Internet Layer）的路由表，最终路由器依据在网际协议数据包中发现的目的IP地址，结合路由表作出转发决策。</w:t>
      </w: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【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>实验环境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2"/>
        </w:num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实验设备</w:t>
      </w:r>
      <w:r>
        <w:rPr>
          <w:rFonts w:hint="eastAsia" w:ascii="等线" w:hAnsi="等线" w:eastAsia="等线" w:cs="等线"/>
          <w:bCs/>
          <w:sz w:val="21"/>
          <w:szCs w:val="21"/>
        </w:rPr>
        <w:t>：两台路由器(R2632)</w:t>
      </w:r>
      <w:r>
        <w:rPr>
          <w:rFonts w:hint="eastAsia" w:ascii="等线" w:hAnsi="等线" w:eastAsia="等线" w:cs="等线"/>
          <w:bCs/>
          <w:sz w:val="21"/>
          <w:szCs w:val="21"/>
          <w:lang w:eastAsia="zh-CN"/>
        </w:rPr>
        <w:t>或三层交换机</w:t>
      </w:r>
      <w:r>
        <w:rPr>
          <w:rFonts w:hint="eastAsia" w:ascii="等线" w:hAnsi="等线" w:eastAsia="等线" w:cs="等线"/>
          <w:bCs/>
          <w:sz w:val="21"/>
          <w:szCs w:val="21"/>
        </w:rPr>
        <w:t>，两台PC机，</w:t>
      </w:r>
      <w:r>
        <w:rPr>
          <w:rFonts w:hint="eastAsia" w:ascii="等线" w:hAnsi="等线" w:eastAsia="等线" w:cs="等线"/>
          <w:sz w:val="21"/>
          <w:szCs w:val="21"/>
        </w:rPr>
        <w:t>1根V35DCE、1根V35DTE。</w:t>
      </w:r>
    </w:p>
    <w:p>
      <w:pPr>
        <w:numPr>
          <w:ilvl w:val="1"/>
          <w:numId w:val="2"/>
        </w:num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拓扑结构：</w:t>
      </w:r>
    </w:p>
    <w:p>
      <w:pPr>
        <w:ind w:left="420"/>
        <w:jc w:val="center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1407795"/>
                <wp:effectExtent l="0" t="0" r="0" b="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 w:eastAsia="宋体"/>
                                  <w:b/>
                                  <w:color w:val="00000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0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组合 13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1" name="文本框 11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0.85pt;width:453.5pt;" coordsize="9070,2217" o:gfxdata="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">
                <o:lock v:ext="edit" aspectratio="f"/>
                <v:rect id="_x0000_s1026" o:spid="_x0000_s1026" o:spt="1" style="position:absolute;left:0;top:0;height:2217;width:907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3" type="#_x0000_t3" style="position:absolute;left:720;top:624;height:624;width:1260;" fillcolor="#EAEAEA" filled="t" stroked="t" coordsize="21600,21600" o:gfxdata="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nkNC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40;top:468;height:624;width:1320;" fillcolor="#EAEAEA" filled="t" stroked="t" coordsize="21600,21600" o:gfxdata="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rNUu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0;top:468;height:919;width:2160;" fillcolor="#EAEAEA" filled="t" stroked="t" coordsize="21600,21600" o:gfxdata="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CrT+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_x0000_s1026" o:spid="_x0000_s1026" o:spt="20" style="position:absolute;left:6120;top:936;flip:y;height:1;width:1578;" filled="f" stroked="t" coordsize="21600,21600" o:gfxdata="UEsDBAoAAAAAAIdO4kAAAAAAAAAAAAAAAAAEAAAAZHJzL1BLAwQUAAAACACHTuJAZcoeFbwAAADa&#10;AAAADwAAAGRycy9kb3ducmV2LnhtbEWPT2sCMRTE74LfITzBi9RkW1q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Hh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983;flip:y;height:0;width:2137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1620;top:936;height:468;width:540;" filled="f" stroked="f" coordsize="21600,21600" o:gfxdata="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hve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936;height:421;width:612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 w:eastAsia="宋体"/>
                            <w:b/>
                            <w:color w:val="00000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jTXseb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6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17H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group id="_x0000_s1026" o:spid="_x0000_s1026" o:spt="203" style="position:absolute;left:0;top:312;height:696;width:2520;" coordsize="2520,69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520;top:468;height:384;width:1560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780;height:494;width:535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540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100" style="position:absolute;left:2340;top:832;height:155;width:3320;" filled="f" stroked="t" coordsize="2017,97" o:gfxdata="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V+Qe5AAAA2wAA&#10;AA8AAAAAAAAAAQAgAAAAIgAAAGRycy9kb3ducmV2LnhtbFBLAQIUABQAAAAIAIdO4kAzLwWeOwAA&#10;ADkAAAAQAAAAAAAAAAEAIAAAAAgBAABkcnMvc2hhcGV4bWwueG1sUEsFBgAAAAAGAAYAWwEAALID&#10;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468;height:624;width:1118;" filled="f" o:preferrelative="t" stroked="f" coordsize="21600,21600" o:gfxdata="UEsDBAoAAAAAAIdO4kAAAAAAAAAAAAAAAAAEAAAAZHJzL1BLAwQUAAAACACHTuJAc0Pgf7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Y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4H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WalqfbsAAADb&#10;AAAADwAAAGRycy9kb3ducmV2LnhtbEVPS2sCMRC+F/wPYQpeiiYqFLsaPYhCC0Xwcelt3EyTxc1k&#10;2aTr9t83gtDbfHzPWa57X4uO2lgF1jAZKxDEZTAVWw3n0240BxETssE6MGn4pQjr1eBpiYUJNz5Q&#10;d0xW5BCOBWpwKTWFlLF05DGOQ0Ocue/QekwZtlaaFm853NdyqtSr9FhxbnDY0MZReT3+eA3Xvfpw&#10;fOkO2xf7Wc169WXLS6P18HmiFiAS9elf/HC/mzz/De6/5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lqf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7380;top:1248;height:468;width:720;" filled="f" stroked="f" coordsize="21600,21600" o:gfxdata="UEsDBAoAAAAAAIdO4kAAAAAAAAAAAAAAAAAEAAAAZHJzL1BLAwQUAAAACACHTuJAsMZ8T7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X3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312;height:718;width:2064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312;height:718;width:2065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936;height:365;width:704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1092;height:447;width:1440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1092;height:468;width:144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320;top:552;height:731;width:2340;" coordsize="2340,73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1965;top:384;height:347;width:375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84;width:1560;" filled="f" stroked="f" coordsize="21600,21600" o:gfxdata="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v5D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numPr>
          <w:ilvl w:val="1"/>
          <w:numId w:val="2"/>
        </w:num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实验说明：</w:t>
      </w:r>
    </w:p>
    <w:p>
      <w:pPr>
        <w:numPr>
          <w:ilvl w:val="2"/>
          <w:numId w:val="2"/>
        </w:num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每个实验平台分为2个小组，每组一实验拓扑与所需设备如上图所示。</w:t>
      </w:r>
    </w:p>
    <w:p>
      <w:pPr>
        <w:numPr>
          <w:ilvl w:val="2"/>
          <w:numId w:val="2"/>
        </w:num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每个小组4个人，每两人共同完成一台路由器的配置，最后4个同学协同完成上述实验内容。</w:t>
      </w:r>
    </w:p>
    <w:p>
      <w:pPr>
        <w:ind w:left="420"/>
        <w:jc w:val="center"/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【实验步骤】</w:t>
      </w:r>
    </w:p>
    <w:p>
      <w:pPr>
        <w:rPr>
          <w:rFonts w:hint="eastAsia" w:ascii="等线" w:hAnsi="等线" w:eastAsia="等线" w:cs="等线"/>
          <w:b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sz w:val="21"/>
          <w:szCs w:val="21"/>
          <w:lang w:val="en-US" w:eastAsia="zh-CN"/>
        </w:rPr>
        <w:t>PC1：</w:t>
      </w:r>
    </w:p>
    <w:p>
      <w:pPr>
        <w:rPr>
          <w:rFonts w:hint="eastAsia" w:ascii="等线" w:hAnsi="等线" w:eastAsia="等线" w:cs="等线"/>
          <w:b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sz w:val="21"/>
          <w:szCs w:val="21"/>
          <w:lang w:val="en-US" w:eastAsia="zh-CN"/>
        </w:rPr>
        <w:drawing>
          <wp:inline distT="0" distB="0" distL="114300" distR="114300">
            <wp:extent cx="3112135" cy="3232785"/>
            <wp:effectExtent l="0" t="0" r="12065" b="5715"/>
            <wp:docPr id="39" name="图片 39" descr="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p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sz w:val="21"/>
          <w:szCs w:val="21"/>
          <w:lang w:val="en-US" w:eastAsia="zh-CN"/>
        </w:rPr>
        <w:t>PC2：</w:t>
      </w:r>
    </w:p>
    <w:p>
      <w:pPr>
        <w:rPr>
          <w:rFonts w:hint="eastAsia" w:ascii="等线" w:hAnsi="等线" w:eastAsia="等线" w:cs="等线"/>
          <w:b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sz w:val="21"/>
          <w:szCs w:val="21"/>
          <w:lang w:val="en-US" w:eastAsia="zh-CN"/>
        </w:rPr>
        <w:drawing>
          <wp:inline distT="0" distB="0" distL="114300" distR="114300">
            <wp:extent cx="3117215" cy="3246120"/>
            <wp:effectExtent l="0" t="0" r="6985" b="11430"/>
            <wp:docPr id="40" name="图片 40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p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等线" w:hAnsi="等线" w:eastAsia="等线" w:cs="等线"/>
          <w:b/>
          <w:bCs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第一步 登录到路由器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（提示：</w:t>
      </w:r>
      <w:r>
        <w:rPr>
          <w:rFonts w:hint="eastAsia" w:ascii="等线" w:hAnsi="等线" w:eastAsia="等线" w:cs="等线"/>
          <w:sz w:val="21"/>
          <w:szCs w:val="21"/>
        </w:rPr>
        <w:t>以下各步中涉及到的Serial口是以路由器r1和r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</w:t>
      </w:r>
      <w:r>
        <w:rPr>
          <w:rFonts w:hint="eastAsia" w:ascii="等线" w:hAnsi="等线" w:eastAsia="等线" w:cs="等线"/>
          <w:sz w:val="21"/>
          <w:szCs w:val="21"/>
        </w:rPr>
        <w:t>的连接为例。不同小组使用路由器有所不同，如果是路由器r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</w:t>
      </w:r>
      <w:r>
        <w:rPr>
          <w:rFonts w:hint="eastAsia" w:ascii="等线" w:hAnsi="等线" w:eastAsia="等线" w:cs="等线"/>
          <w:sz w:val="21"/>
          <w:szCs w:val="21"/>
        </w:rPr>
        <w:t>和r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4</w:t>
      </w:r>
      <w:r>
        <w:rPr>
          <w:rFonts w:hint="eastAsia" w:ascii="等线" w:hAnsi="等线" w:eastAsia="等线" w:cs="等线"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第二步：在路由器RouterA上配置路由器接口的IP地址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RouterA(config)#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 w:ascii="等线" w:hAnsi="等线" w:eastAsia="等线" w:cs="等线"/>
          <w:sz w:val="21"/>
          <w:szCs w:val="21"/>
        </w:rPr>
        <w:t xml:space="preserve">           ！进入接口的配置模式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RouterA(config)# ip address 172.16.1.1 255.255.255.0  !配置接口的IP地址。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RouterA(config)# no shutdown                     ！开启路由器的接口</w:t>
      </w:r>
    </w:p>
    <w:p>
      <w:pPr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RouterA(config)#interface serial 2/0                ！进入串行口s2/0的配置模式。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RouterA(config-if)#</w:t>
      </w:r>
      <w:r>
        <w:rPr>
          <w:rFonts w:hint="eastAsia" w:ascii="等线" w:hAnsi="等线" w:eastAsia="等线" w:cs="等线"/>
          <w:sz w:val="21"/>
          <w:szCs w:val="21"/>
        </w:rPr>
        <w:t>ip address 1</w:t>
      </w:r>
      <w:r>
        <w:rPr>
          <w:rFonts w:hint="eastAsia" w:ascii="等线" w:hAnsi="等线" w:eastAsia="等线" w:cs="等线"/>
          <w:sz w:val="21"/>
          <w:szCs w:val="21"/>
        </w:rPr>
        <w:t>92</w:t>
      </w:r>
      <w:r>
        <w:rPr>
          <w:rFonts w:hint="eastAsia" w:ascii="等线" w:hAnsi="等线" w:eastAsia="等线" w:cs="等线"/>
          <w:sz w:val="21"/>
          <w:szCs w:val="21"/>
        </w:rPr>
        <w:t>.16</w:t>
      </w:r>
      <w:r>
        <w:rPr>
          <w:rFonts w:hint="eastAsia" w:ascii="等线" w:hAnsi="等线" w:eastAsia="等线" w:cs="等线"/>
          <w:sz w:val="21"/>
          <w:szCs w:val="21"/>
        </w:rPr>
        <w:t>8.1.</w:t>
      </w:r>
      <w:r>
        <w:rPr>
          <w:rFonts w:hint="eastAsia" w:ascii="等线" w:hAnsi="等线" w:eastAsia="等线" w:cs="等线"/>
          <w:sz w:val="21"/>
          <w:szCs w:val="21"/>
        </w:rPr>
        <w:t>1 255.255.255.0</w:t>
      </w:r>
      <w:r>
        <w:rPr>
          <w:rFonts w:hint="eastAsia" w:ascii="等线" w:hAnsi="等线" w:eastAsia="等线" w:cs="等线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RouterA(config-if)#clock rate 64000                 ！配置RouterA的时钟频率</w:t>
      </w:r>
    </w:p>
    <w:p>
      <w:pPr>
        <w:ind w:firstLine="420" w:firstLine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RouterA(config-if)#exit</w:t>
      </w:r>
    </w:p>
    <w:p>
      <w:pPr>
        <w:ind w:firstLine="420" w:firstLineChars="200"/>
        <w:rPr>
          <w:rFonts w:hint="eastAsia" w:ascii="等线" w:hAnsi="等线" w:eastAsia="等线" w:cs="等线"/>
          <w:sz w:val="21"/>
          <w:szCs w:val="21"/>
          <w:lang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2405" cy="2607310"/>
            <wp:effectExtent l="0" t="0" r="4445" b="254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 xml:space="preserve">RouterA#show ip interface </w:t>
      </w:r>
      <w:r>
        <w:rPr>
          <w:rFonts w:hint="eastAsia" w:ascii="等线" w:hAnsi="等线" w:eastAsia="等线" w:cs="等线"/>
          <w:sz w:val="21"/>
          <w:szCs w:val="21"/>
        </w:rPr>
        <w:t>brief</w:t>
      </w:r>
    </w:p>
    <w:p>
      <w:pPr>
        <w:ind w:firstLine="420" w:firstLine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RouterA#show interface serial 2/0</w:t>
      </w:r>
    </w:p>
    <w:p>
      <w:pPr>
        <w:tabs>
          <w:tab w:val="left" w:pos="3068"/>
        </w:tabs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ab/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5268595" cy="2254250"/>
            <wp:effectExtent l="0" t="0" r="8255" b="1270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68"/>
        </w:tabs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可以看出，因为GE0/0口占用了192.168.1.1/24，因此无法给串口Serial 2/0分配这个IP地址，我们需要先将GE0/0口的IP地址改掉才可以按计划配置Serial 2/0，否则两台主机是无法连通的。</w:t>
      </w:r>
    </w:p>
    <w:p>
      <w:pPr>
        <w:tabs>
          <w:tab w:val="left" w:pos="3068"/>
        </w:tabs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纠正后：</w:t>
      </w:r>
    </w:p>
    <w:p>
      <w:pPr>
        <w:tabs>
          <w:tab w:val="left" w:pos="3068"/>
        </w:tabs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6690" cy="2132965"/>
            <wp:effectExtent l="0" t="0" r="10160" b="63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68"/>
        </w:tabs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3766185" cy="2810510"/>
            <wp:effectExtent l="0" t="0" r="5715" b="889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 w:val="21"/>
          <w:szCs w:val="21"/>
        </w:rPr>
      </w:pPr>
    </w:p>
    <w:p>
      <w:pPr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第五步：在路由器RouterA上配置OSPF动态路由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RouterA(config)# router ospf         ！创建OSPF路由进程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RouterA(config-router)#network 192.168.1.0 0.0.0.255 area 0！配置主干区域0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RouterA(config-router)#network 172.16.1.0 0.0.0.255 area 1！配置分支区域1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RouterA(config-router)#end          ！返回特权模式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2405" cy="711835"/>
            <wp:effectExtent l="0" t="0" r="4445" b="12065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 w:val="21"/>
          <w:szCs w:val="21"/>
        </w:rPr>
      </w:pPr>
    </w:p>
    <w:p>
      <w:pPr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第六步：在路由器RouterB上配置接口IP地址。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返回到RCMS界面，选择另一个路由器，如r</w:t>
      </w:r>
      <w:r>
        <w:rPr>
          <w:rFonts w:hint="eastAsia" w:ascii="等线" w:hAnsi="等线" w:eastAsia="等线" w:cs="等线"/>
          <w:sz w:val="21"/>
          <w:szCs w:val="21"/>
          <w:lang w:val="en-US"/>
        </w:rPr>
        <w:t>2</w:t>
      </w:r>
      <w:r>
        <w:rPr>
          <w:rFonts w:hint="eastAsia" w:ascii="等线" w:hAnsi="等线" w:eastAsia="等线" w:cs="等线"/>
          <w:sz w:val="21"/>
          <w:szCs w:val="21"/>
        </w:rPr>
        <w:t>。操作同第一步,注意交换机改名为RouterB。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RouterB(config)#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 w:ascii="等线" w:hAnsi="等线" w:eastAsia="等线" w:cs="等线"/>
          <w:sz w:val="21"/>
          <w:szCs w:val="21"/>
        </w:rPr>
        <w:t xml:space="preserve">           ！进入接口F1/0的配置模式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RouterB(config-if)# ip address 172.16.3.2 255.255.255.0  !配置接口F1/0的IP地址。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RouterB(config-if)# no shutdown                     ！开启路由器的接口f1/0</w:t>
      </w:r>
    </w:p>
    <w:p>
      <w:pPr>
        <w:rPr>
          <w:rFonts w:hint="eastAsia" w:ascii="等线" w:hAnsi="等线" w:eastAsia="等线" w:cs="等线"/>
          <w:b/>
          <w:sz w:val="21"/>
          <w:szCs w:val="21"/>
        </w:rPr>
      </w:pPr>
    </w:p>
    <w:p>
      <w:pPr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第七步：在路由器RouterB上配置串口上的IP地址。</w:t>
      </w:r>
    </w:p>
    <w:p>
      <w:pPr>
        <w:ind w:firstLine="420" w:firstLineChars="200"/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 xml:space="preserve">RouterB(config)#interface serial </w:t>
      </w:r>
      <w:r>
        <w:rPr>
          <w:rFonts w:hint="eastAsia" w:ascii="等线" w:hAnsi="等线" w:eastAsia="等线" w:cs="等线"/>
          <w:sz w:val="21"/>
          <w:szCs w:val="21"/>
        </w:rPr>
        <w:t xml:space="preserve"> 2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/0</w:t>
      </w:r>
      <w:r>
        <w:rPr>
          <w:rFonts w:hint="eastAsia" w:ascii="等线" w:hAnsi="等线" w:eastAsia="等线" w:cs="等线"/>
          <w:sz w:val="21"/>
          <w:szCs w:val="21"/>
        </w:rPr>
        <w:t xml:space="preserve">             </w:t>
      </w:r>
      <w:r>
        <w:rPr>
          <w:rFonts w:hint="eastAsia" w:ascii="等线" w:hAnsi="等线" w:eastAsia="等线" w:cs="等线"/>
          <w:sz w:val="21"/>
          <w:szCs w:val="21"/>
        </w:rPr>
        <w:t>！进入串行口的配置模式。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</w:t>
      </w:r>
      <w:r>
        <w:rPr>
          <w:rFonts w:hint="eastAsia" w:ascii="等线" w:hAnsi="等线" w:eastAsia="等线" w:cs="等线"/>
          <w:sz w:val="21"/>
          <w:szCs w:val="21"/>
        </w:rPr>
        <w:t>-if</w:t>
      </w:r>
      <w:r>
        <w:rPr>
          <w:rFonts w:hint="eastAsia" w:ascii="等线" w:hAnsi="等线" w:eastAsia="等线" w:cs="等线"/>
          <w:sz w:val="21"/>
          <w:szCs w:val="21"/>
        </w:rPr>
        <w:t>)#</w:t>
      </w:r>
      <w:r>
        <w:rPr>
          <w:rFonts w:hint="eastAsia" w:ascii="等线" w:hAnsi="等线" w:eastAsia="等线" w:cs="等线"/>
          <w:sz w:val="21"/>
          <w:szCs w:val="21"/>
        </w:rPr>
        <w:t xml:space="preserve"> IP ADDRESS 192.168.1.2 255.255.255.0 ！为串口配置IP地址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RouterB(config-if)# no shutdown                        ！开启路由器的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</w:t>
      </w:r>
      <w:r>
        <w:rPr>
          <w:rFonts w:hint="eastAsia" w:ascii="等线" w:hAnsi="等线" w:eastAsia="等线" w:cs="等线"/>
          <w:sz w:val="21"/>
          <w:szCs w:val="21"/>
        </w:rPr>
        <w:t>-if</w:t>
      </w:r>
      <w:r>
        <w:rPr>
          <w:rFonts w:hint="eastAsia" w:ascii="等线" w:hAnsi="等线" w:eastAsia="等线" w:cs="等线"/>
          <w:sz w:val="21"/>
          <w:szCs w:val="21"/>
        </w:rPr>
        <w:t>)#</w:t>
      </w:r>
      <w:r>
        <w:rPr>
          <w:rFonts w:hint="eastAsia" w:ascii="等线" w:hAnsi="等线" w:eastAsia="等线" w:cs="等线"/>
          <w:sz w:val="21"/>
          <w:szCs w:val="21"/>
        </w:rPr>
        <w:t>exit                               ！返回全局模式</w:t>
      </w:r>
    </w:p>
    <w:p>
      <w:pPr>
        <w:rPr>
          <w:rFonts w:hint="eastAsia" w:ascii="等线" w:hAnsi="等线" w:eastAsia="等线" w:cs="等线"/>
          <w:b/>
          <w:sz w:val="21"/>
          <w:szCs w:val="21"/>
        </w:rPr>
      </w:pPr>
    </w:p>
    <w:p>
      <w:pPr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第八步：在路由器RouterB上配置OSPF协议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RouterB(config)#router ospf     !启用ospf进程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RouterB(config-router)#network 192.168.1.0 0.0.0.255 area 0 ！配置主干区域0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RouterB(config-router)#network 172.16.3.0 0.0.0.255 area 2  ！配置分支区域2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RouterB(config-router)#end          ！返回特权模式</w:t>
      </w:r>
    </w:p>
    <w:p>
      <w:pPr>
        <w:ind w:left="420" w:leftChars="200"/>
        <w:rPr>
          <w:rFonts w:hint="eastAsia" w:ascii="等线" w:hAnsi="等线" w:eastAsia="等线" w:cs="等线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drawing>
          <wp:inline distT="0" distB="0" distL="114300" distR="114300">
            <wp:extent cx="3086100" cy="476250"/>
            <wp:effectExtent l="0" t="0" r="0" b="0"/>
            <wp:docPr id="41" name="图片 41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RouterB show osp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 w:val="21"/>
          <w:szCs w:val="21"/>
        </w:rPr>
      </w:pPr>
    </w:p>
    <w:p>
      <w:pPr>
        <w:rPr>
          <w:rFonts w:hint="eastAsia" w:ascii="等线" w:hAnsi="等线" w:eastAsia="等线" w:cs="等线"/>
          <w:b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</w:rPr>
        <w:t>第九步：验证RouterB上的路由（以RouterB为例）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 xml:space="preserve">    RouterB#show running-config        ！显示路由器RouterB的全部配置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RouterB#show ip route</w:t>
      </w:r>
    </w:p>
    <w:p>
      <w:pPr>
        <w:ind w:firstLine="420"/>
        <w:rPr>
          <w:rFonts w:hint="eastAsia" w:ascii="等线" w:hAnsi="等线" w:eastAsia="等线" w:cs="等线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drawing>
          <wp:inline distT="0" distB="0" distL="114300" distR="114300">
            <wp:extent cx="5269230" cy="1448435"/>
            <wp:effectExtent l="0" t="0" r="7620" b="18415"/>
            <wp:docPr id="35" name="图片 35" descr="RouterB show ip interface br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RouterB show ip interface brie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等线" w:hAnsi="等线" w:eastAsia="等线" w:cs="等线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drawing>
          <wp:inline distT="0" distB="0" distL="114300" distR="114300">
            <wp:extent cx="5270500" cy="2030095"/>
            <wp:effectExtent l="0" t="0" r="6350" b="8255"/>
            <wp:docPr id="36" name="图片 36" descr="RouterB 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RouterB show ip rout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bCs/>
          <w:sz w:val="21"/>
          <w:szCs w:val="21"/>
          <w:lang w:val="en-US"/>
        </w:rPr>
      </w:pP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/>
        </w:rPr>
        <w:t>第十步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/>
        </w:rPr>
        <w:t>测试主机之间的连通性，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结果发现PC1和PC2是连通的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/>
        </w:rPr>
        <w:t>。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5268595" cy="3439795"/>
            <wp:effectExtent l="0" t="0" r="8255" b="8255"/>
            <wp:docPr id="37" name="图片 37" descr="pc1 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pc1 ping pc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4467225" cy="2143125"/>
            <wp:effectExtent l="0" t="0" r="9525" b="9525"/>
            <wp:docPr id="38" name="图片 38" descr="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ping pc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C7D59"/>
    <w:rsid w:val="4173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2021-11-23T01:00:00Z</dcterms:created>
  <dc:creator>MSI-1</dc:creator>
  <cp:lastModifiedBy>Friday</cp:lastModifiedBy>
  <dcterms:modified xsi:type="dcterms:W3CDTF">2021-11-30T02:57:19Z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CA1597A79883447F9F74361E4B799598</vt:lpwstr>
  </property>
</Properties>
</file>