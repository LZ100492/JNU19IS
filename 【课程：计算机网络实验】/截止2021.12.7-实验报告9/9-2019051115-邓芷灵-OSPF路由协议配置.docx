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暨南大学本科实验报告专用纸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OSPF路由协议配置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</w:t>
      </w:r>
    </w:p>
    <w:p>
      <w:p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9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b402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邓芷灵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>201</w:t>
      </w:r>
      <w:r>
        <w:rPr>
          <w:rFonts w:eastAsia="楷体_GB2312"/>
          <w:sz w:val="28"/>
          <w:szCs w:val="28"/>
          <w:u w:val="single"/>
        </w:rPr>
        <w:t>905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1115</w:t>
      </w:r>
      <w:r>
        <w:rPr>
          <w:rFonts w:eastAsia="楷体_GB2312"/>
          <w:sz w:val="28"/>
          <w:szCs w:val="28"/>
          <w:u w:val="single"/>
        </w:rPr>
        <w:t xml:space="preserve">          </w:t>
      </w:r>
    </w:p>
    <w:p>
      <w:pPr>
        <w:numPr>
          <w:ins w:id="0" w:author="MC SYSTEM" w:date=""/>
        </w:numPr>
        <w:spacing w:line="420" w:lineRule="exact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</w:rPr>
        <w:t>202</w:t>
      </w:r>
      <w:r>
        <w:rPr>
          <w:rFonts w:eastAsia="楷体_GB2312"/>
          <w:sz w:val="28"/>
          <w:szCs w:val="28"/>
          <w:u w:val="single"/>
        </w:rPr>
        <w:t xml:space="preserve">1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下 </w:t>
      </w:r>
      <w:r>
        <w:rPr>
          <w:rFonts w:eastAsia="楷体_GB2312"/>
          <w:sz w:val="28"/>
          <w:szCs w:val="28"/>
        </w:rPr>
        <w:t>午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实验目的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加深对OSPF路由协议工作原理的理解，掌握在路由器（或三层交换机）上配置OSPF的过程。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实验内容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多区域的划分。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配置路由器的OSPF协议。</w:t>
      </w:r>
    </w:p>
    <w:p>
      <w:pPr>
        <w:numPr>
          <w:ilvl w:val="0"/>
          <w:numId w:val="2"/>
        </w:numPr>
        <w:bidi w:val="0"/>
      </w:pPr>
      <w:r>
        <w:rPr>
          <w:rFonts w:hint="eastAsia"/>
        </w:rPr>
        <w:t>观察路由表信息。测试网络的连通性。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实验设备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宋体" w:hAnsi="宋体"/>
          <w:bCs/>
          <w:sz w:val="21"/>
          <w:szCs w:val="21"/>
        </w:rPr>
        <w:t>两台路由器(R2632)</w:t>
      </w:r>
      <w:r>
        <w:rPr>
          <w:rFonts w:hint="eastAsia" w:ascii="宋体" w:hAnsi="宋体"/>
          <w:bCs/>
          <w:sz w:val="21"/>
          <w:szCs w:val="21"/>
          <w:lang w:eastAsia="zh-CN"/>
        </w:rPr>
        <w:t>或三层交换机</w:t>
      </w:r>
      <w:r>
        <w:rPr>
          <w:rFonts w:hint="eastAsia" w:ascii="宋体" w:hAnsi="宋体"/>
          <w:bCs/>
          <w:sz w:val="21"/>
          <w:szCs w:val="21"/>
        </w:rPr>
        <w:t>，两台PC机，</w:t>
      </w:r>
      <w:r>
        <w:rPr>
          <w:rFonts w:hint="eastAsia"/>
          <w:sz w:val="21"/>
          <w:szCs w:val="21"/>
        </w:rPr>
        <w:t>1根V35DCE、1根V35DTE。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实验环境</w:t>
      </w:r>
    </w:p>
    <w:p>
      <w:pPr>
        <w:bidi w:val="0"/>
        <w:rPr>
          <w:rFonts w:hint="eastAsia"/>
        </w:rPr>
      </w:pP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6054725" cy="1407795"/>
                <wp:effectExtent l="0" t="0" r="0" b="0"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725" cy="1407795"/>
                          <a:chOff x="-230" y="0"/>
                          <a:chExt cx="9535" cy="2217"/>
                        </a:xfrm>
                      </wpg:grpSpPr>
                      <wps:wsp>
                        <wps:cNvPr id="38" name="矩形 38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椭圆 39"/>
                        <wps:cNvSpPr/>
                        <wps:spPr>
                          <a:xfrm>
                            <a:off x="582" y="504"/>
                            <a:ext cx="1478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  <w:rPr>
                                  <w:rFonts w:hint="default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  <w:lang w:val="en-US" w:eastAsia="zh-CN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椭圆 40"/>
                        <wps:cNvSpPr/>
                        <wps:spPr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椭圆 41"/>
                        <wps:cNvSpPr/>
                        <wps:spPr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523" w:firstLineChars="248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直接连接符 42"/>
                        <wps:cNvCnPr/>
                        <wps:spPr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43" name="直接连接符 43"/>
                        <wps:cNvCnPr/>
                        <wps:spPr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4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文本框 45"/>
                        <wps:cNvSpPr txBox="1"/>
                        <wps:spPr>
                          <a:xfrm>
                            <a:off x="1720" y="104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47" name="图片 12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50" name="组合 50"/>
                        <wpg:cNvGrpSpPr/>
                        <wpg:grpSpPr>
                          <a:xfrm>
                            <a:off x="-230" y="204"/>
                            <a:ext cx="3390" cy="486"/>
                            <a:chOff x="-230" y="-108"/>
                            <a:chExt cx="3390" cy="486"/>
                          </a:xfrm>
                        </wpg:grpSpPr>
                        <wps:wsp>
                          <wps:cNvPr id="48" name="文本框 48"/>
                          <wps:cNvSpPr txBox="1"/>
                          <wps:spPr>
                            <a:xfrm>
                              <a:off x="-230" y="-9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49" name="文本框 49"/>
                          <wps:cNvSpPr txBox="1"/>
                          <wps:spPr>
                            <a:xfrm>
                              <a:off x="1600" y="-108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  <w:lang w:val="en-US" w:eastAsia="zh-CN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  <wps:wsp>
                        <wps:cNvPr id="51" name="文本框 51"/>
                        <wps:cNvSpPr txBox="1"/>
                        <wps:spPr>
                          <a:xfrm>
                            <a:off x="2850" y="428"/>
                            <a:ext cx="72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2990" y="86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54" name="任意多边形 54"/>
                        <wps:cNvSpPr/>
                        <wps:spPr>
                          <a:xfrm>
                            <a:off x="2340" y="832"/>
                            <a:ext cx="2861" cy="1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5" name="图片 20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61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图片 21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2530" y="42"/>
                            <a:ext cx="1664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7240" y="2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626" y="108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2060" y="123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5280" y="121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g:grpSp>
                        <wpg:cNvPr id="65" name="组合 65"/>
                        <wpg:cNvGrpSpPr/>
                        <wpg:grpSpPr>
                          <a:xfrm>
                            <a:off x="4830" y="412"/>
                            <a:ext cx="1830" cy="871"/>
                            <a:chOff x="510" y="-140"/>
                            <a:chExt cx="1830" cy="871"/>
                          </a:xfrm>
                        </wpg:grpSpPr>
                        <wps:wsp>
                          <wps:cNvPr id="63" name="文本框 63"/>
                          <wps:cNvSpPr txBox="1"/>
                          <wps:spPr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64" name="文本框 64"/>
                          <wps:cNvSpPr txBox="1"/>
                          <wps:spPr>
                            <a:xfrm>
                              <a:off x="510" y="-140"/>
                              <a:ext cx="691" cy="4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0.85pt;width:476.75pt;" coordorigin="-230,0" coordsize="9535,2217" o:gfxdata="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LmzwAL8AAAClAQAAGQAAAGRycy9f&#10;cmVscy9lMm9Eb2MueG1sLnJlbHO9kMGKwjAQhu8L+w5h7tu0PSyymPYigldxH2BIpmmwmYQkir69&#10;gWVBQfDmcWb4v/9j1uPFL+JMKbvACrqmBUGsg3FsFfwetl8rELkgG1wCk4IrZRiHz4/1nhYsNZRn&#10;F7OoFM4K5lLij5RZz+QxNyES18sUksdSx2RlRH1ES7Jv22+Z7hkwPDDFzihIO9ODOFxjbX7NDtPk&#10;NG2CPnni8qRCOl+7KxCTpaLAk3H4t+ybyBbkc4fuPQ7dv4N8eO5wA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">
                <o:lock v:ext="edit" aspectratio="f"/>
                <v:rect id="_x0000_s1026" o:spid="_x0000_s1026" o:spt="1" style="position:absolute;left:0;top:0;height:2217;width:9070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3" type="#_x0000_t3" style="position:absolute;left:582;top:504;height:624;width:1478;" fillcolor="#EAEAEA" filled="t" stroked="t" coordsize="21600,21600" o:gfxdata="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2HbgK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  <w:rPr>
                            <w:rFonts w:hint="default"/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  <w:lang w:val="en-US" w:eastAsia="zh-CN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40;top:468;height:624;width:1320;" fillcolor="#EAEAEA" filled="t" stroked="t" coordsize="21600,21600" o:gfxdata="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Lu04r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0;top:468;height:919;width:2160;" fillcolor="#EAEAEA" filled="t" stroked="t" coordsize="21600,21600" o:gfxdata="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cRe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523" w:firstLineChars="248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shape>
                <v:line id="_x0000_s1026" o:spid="_x0000_s1026" o:spt="20" style="position:absolute;left:6120;top:936;flip:y;height:1;width:1578;" filled="f" stroked="t" coordsize="21600,21600" o:gfxdata="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VF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_x0000_s1026" o:spid="_x0000_s1026" o:spt="20" style="position:absolute;left:442;top:983;flip:y;height:0;width:2137;" filled="f" stroked="t" coordsize="21600,21600" o:gfxdata="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GP4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9" o:spid="_x0000_s1026" o:spt="75" alt="PC" type="#_x0000_t75" style="position:absolute;left:180;top:615;height:633;width:720;" filled="f" o:preferrelative="t" stroked="f" coordsize="21600,21600" o:gfxdata="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Bvq/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1720;top:1046;height:468;width:540;" filled="f" stroked="f" coordsize="21600,21600" o:gfxdata="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1uOn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20;top:936;height:421;width:612;" filled="f" stroked="f" coordsize="21600,21600" o:gfxdata="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8pA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2" o:spid="_x0000_s1026" o:spt="75" alt="Router" type="#_x0000_t75" style="position:absolute;left:5182;top:624;height:624;width:1118;" filled="f" o:preferrelative="t" stroked="f" coordsize="21600,21600" o:gfxdata="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vWx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group id="_x0000_s1026" o:spid="_x0000_s1026" o:spt="203" style="position:absolute;left:-230;top:204;height:486;width:3390;" coordorigin="-230,-108" coordsize="3390,486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-230;top:-90;height:468;width:2065;" filled="f" stroked="f" coordsize="21600,21600" o:gfxdata="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vle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600;top:-108;height:384;width:1560;" filled="f" stroked="f" coordsize="21600,21600" o:gfxdata="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jMH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  <w:lang w:val="en-US" w:eastAsia="zh-CN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850;top:428;height:365;width:720;" filled="f" stroked="f" coordsize="21600,21600" o:gfxdata="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Mqq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90;top:860;height:494;width:535;" filled="f" stroked="f" coordsize="21600,21600" o:gfxdata="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eNN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936;height:468;width:540;" filled="f" stroked="f" coordsize="21600,21600" o:gfxdata="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SkU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100" style="position:absolute;left:2340;top:832;height:146;width:2861;" filled="f" stroked="t" coordsize="2017,97" o:gfxdata="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t3rC8AAAA&#10;2wAAAA8AAAAAAAAAAQAgAAAAIgAAAGRycy9kb3ducmV2LnhtbFBLAQIUABQAAAAIAIdO4kAzLwWe&#10;OwAAADkAAAAQAAAAAAAAAAEAIAAAAAsBAABkcnMvc2hhcGV4bWwueG1sUEsFBgAAAAAGAAYAWwEA&#10;ALUDAAAAAA==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shape id="图片 20" o:spid="_x0000_s1026" o:spt="75" alt="Router" type="#_x0000_t75" style="position:absolute;left:1942;top:618;height:624;width:1118;" filled="f" o:preferrelative="t" stroked="f" coordsize="21600,21600" o:gfxdata="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o9i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21" o:spid="_x0000_s1026" o:spt="75" alt="PC" type="#_x0000_t75" style="position:absolute;left:7318;top:615;height:687;width:782;" filled="f" o:preferrelative="t" stroked="f" coordsize="21600,21600" o:gfxdata="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XEf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7380;top:1248;height:468;width:720;" filled="f" stroked="f" coordsize="21600,21600" o:gfxdata="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cpl0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30;top:42;height:389;width:1664;" filled="f" stroked="f" coordsize="21600,21600" o:gfxdata="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2Az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40;top:212;height:718;width:2065;" filled="f" stroked="f" coordsize="21600,21600" o:gfxdata="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6pq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6;top:1086;height:365;width:704;" filled="f" stroked="f" coordsize="21600,21600" o:gfxdata="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zFj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60;top:1232;height:447;width:1440;" filled="f" stroked="f" coordsize="21600,21600" o:gfxdata="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gYB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80;top:1212;height:468;width:1440;" filled="f" stroked="f" coordsize="21600,21600" o:gfxdata="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y/m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group id="_x0000_s1026" o:spid="_x0000_s1026" o:spt="203" style="position:absolute;left:4830;top:412;height:871;width:1830;" coordorigin="510,-140" coordsize="1830,871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1965;top:384;height:347;width:375;" filled="f" stroked="f" coordsize="21600,21600" o:gfxdata="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+W/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10;top:-140;height:463;width:691;" filled="f" stroked="f" coordsize="21600,21600" o:gfxdata="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Xw4y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实验步骤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</w:t>
      </w:r>
      <w:r>
        <w:rPr>
          <w:rFonts w:hint="eastAsia"/>
          <w:b/>
          <w:bCs/>
          <w:sz w:val="21"/>
          <w:szCs w:val="21"/>
          <w:lang w:eastAsia="zh-CN"/>
        </w:rPr>
        <w:t>：</w:t>
      </w:r>
      <w:r>
        <w:rPr>
          <w:rFonts w:hint="eastAsia"/>
          <w:b/>
          <w:bCs/>
          <w:sz w:val="21"/>
          <w:szCs w:val="21"/>
        </w:rPr>
        <w:t>登录到路由器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！进入接口的配置模式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ip address 172.16.1.1 255.255.255.0  !配置接口的IP地址。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no shutdown                     ！开启路由器的接口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第三步：在路由器RouterA上配置路由器串行口IP地址和时钟频率。</w:t>
      </w:r>
    </w:p>
    <w:p>
      <w:pPr>
        <w:ind w:firstLine="420"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RouterA(config)#interface serial 2/0                ！进入串行口s2/0的配置模式。</w:t>
      </w:r>
    </w:p>
    <w:p>
      <w:pPr>
        <w:ind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</w:t>
      </w:r>
      <w:r>
        <w:rPr>
          <w:rFonts w:hint="eastAsia"/>
          <w:sz w:val="21"/>
          <w:szCs w:val="21"/>
        </w:rPr>
        <w:t>92</w:t>
      </w:r>
      <w:r>
        <w:rPr>
          <w:sz w:val="21"/>
          <w:szCs w:val="21"/>
        </w:rPr>
        <w:t>.16</w:t>
      </w:r>
      <w:r>
        <w:rPr>
          <w:rFonts w:hint="eastAsia"/>
          <w:sz w:val="21"/>
          <w:szCs w:val="21"/>
        </w:rPr>
        <w:t>8.1.</w:t>
      </w:r>
      <w:r>
        <w:rPr>
          <w:sz w:val="21"/>
          <w:szCs w:val="21"/>
        </w:rPr>
        <w:t>1 255.255.255.0</w:t>
      </w:r>
      <w:r>
        <w:rPr>
          <w:rFonts w:hint="eastAsia"/>
          <w:sz w:val="21"/>
          <w:szCs w:val="21"/>
        </w:rPr>
        <w:t xml:space="preserve">  !配置接口S2/0的IP地址。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RouterA(config-if)#clock rate 64000                 ！配置RouterA的时钟频率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RouterA(config-if)#no shutdown                    !开启s2/0端口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RouterA(config-if)#exit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第四步：显示路由器RouterA的接口配置信息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RouterA#show ip interface </w:t>
      </w:r>
      <w:r>
        <w:rPr>
          <w:sz w:val="21"/>
          <w:szCs w:val="21"/>
        </w:rPr>
        <w:t>brief</w:t>
      </w:r>
    </w:p>
    <w:p>
      <w:pPr>
        <w:ind w:firstLine="420" w:firstLineChars="20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1135" cy="5097780"/>
            <wp:effectExtent l="0" t="0" r="12065" b="7620"/>
            <wp:docPr id="5" name="图片 5" descr="修改后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修改后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interface serial 2/0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第五步：在路由器RouterA上配置OSPF动态路由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 router ospf         ！创建OSPF路由进程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RouterA(config-router)#network 192.168.1.0 0.0.0.255 area 0！配置主干区域0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RouterA(config-router)#network 172.16.1.0 0.0.0.255 area 1！配置分支区域1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RouterA(config-router)#end          ！返回特权模式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第六步：在路由器RouterB上配置接口IP地址。</w:t>
      </w:r>
    </w:p>
    <w:p>
      <w:pPr>
        <w:ind w:left="420" w:left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返回到RCMS界面，选择另一个路由器，如r</w:t>
      </w:r>
      <w:r>
        <w:rPr>
          <w:rFonts w:hint="default" w:ascii="宋体" w:hAnsi="宋体"/>
          <w:sz w:val="21"/>
          <w:szCs w:val="21"/>
          <w:lang w:val="en-US"/>
        </w:rPr>
        <w:t>2</w:t>
      </w:r>
      <w:r>
        <w:rPr>
          <w:rFonts w:hint="eastAsia" w:ascii="宋体" w:hAnsi="宋体"/>
          <w:sz w:val="21"/>
          <w:szCs w:val="21"/>
        </w:rPr>
        <w:t>。操作同第一步,注意交换机改名为RouterB。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！进入接口F1/0的配置模式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ip address 172.16.3.2 255.255.255.0  !配置接口F1/0的IP地址。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！开启路由器的接口f1/0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第七步：在路由器RouterB上配置串口上的IP地址。</w:t>
      </w:r>
    </w:p>
    <w:p>
      <w:pPr>
        <w:ind w:firstLine="420" w:firstLineChars="20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RouterB(config)#interface serial </w:t>
      </w:r>
      <w:r>
        <w:rPr>
          <w:rFonts w:hint="eastAsia" w:ascii="Arial" w:hAnsi="Arial" w:cs="Arial"/>
          <w:sz w:val="21"/>
          <w:szCs w:val="21"/>
        </w:rPr>
        <w:t xml:space="preserve"> 2</w:t>
      </w:r>
      <w:r>
        <w:rPr>
          <w:rFonts w:hint="eastAsia" w:ascii="Arial" w:hAnsi="Arial" w:cs="Arial"/>
          <w:sz w:val="21"/>
          <w:szCs w:val="21"/>
          <w:lang w:val="en-US" w:eastAsia="zh-CN"/>
        </w:rPr>
        <w:t>/0</w:t>
      </w:r>
      <w:r>
        <w:rPr>
          <w:rFonts w:ascii="Arial" w:hAnsi="Arial" w:cs="Arial"/>
          <w:sz w:val="21"/>
          <w:szCs w:val="21"/>
        </w:rPr>
        <w:t xml:space="preserve">             </w:t>
      </w:r>
      <w:r>
        <w:rPr>
          <w:rFonts w:ascii="Arial" w:cs="Arial"/>
          <w:sz w:val="21"/>
          <w:szCs w:val="21"/>
        </w:rPr>
        <w:t>！进入串行口的配置模式。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/>
          <w:sz w:val="21"/>
          <w:szCs w:val="21"/>
        </w:rPr>
        <w:t xml:space="preserve"> IP ADDRESS 192.168.1.2 255.255.255.0 ！为串口配置IP地址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   ！开启路由器的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 w:ascii="Arial" w:hAnsi="Arial" w:cs="Arial"/>
          <w:sz w:val="21"/>
          <w:szCs w:val="21"/>
        </w:rPr>
        <w:t>exit                               ！返回全局模式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第八步：在路由器RouterB上配置OSPF协议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RouterB(config)#router ospf     !启用ospf进程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RouterB(config-router)#network 192.168.1.0 0.0.0.255 area 0 ！配置主干区域0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RouterB(config-router)#network 172.16.3.0 0.0.0.255 area 2  ！配置分支区域2</w:t>
      </w:r>
    </w:p>
    <w:p>
      <w:pPr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RouterB(config-router)#end          ！返回特权模式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第九步：验证RouterB上的路由（以RouterB为例）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RouterB#show running-config        ！显示路由器RouterB的全部配置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RouterB#show ip route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第十步:测试主机之间的连通性，检测路由表的正确性。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5"/>
        <w:gridCol w:w="7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路由表信息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路由器A路由表</w:t>
            </w:r>
          </w:p>
        </w:tc>
        <w:tc>
          <w:tcPr>
            <w:tcW w:w="741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4569460" cy="1918335"/>
                  <wp:effectExtent l="0" t="0" r="2540" b="12065"/>
                  <wp:docPr id="1" name="图片 1" descr="RA最后路由表show ip ro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RA最后路由表show ip rout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460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0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路由器B路由表</w:t>
            </w:r>
          </w:p>
        </w:tc>
        <w:tc>
          <w:tcPr>
            <w:tcW w:w="741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4572635" cy="1858010"/>
                  <wp:effectExtent l="0" t="0" r="12065" b="8890"/>
                  <wp:docPr id="2" name="图片 2" descr="RB最后路由表show ip ro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RB最后路由表show ip rout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5" cy="185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</w:t>
            </w:r>
          </w:p>
        </w:tc>
        <w:tc>
          <w:tcPr>
            <w:tcW w:w="7417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两个路由表中均有到另一局域网的OSPF路由。</w:t>
            </w:r>
          </w:p>
        </w:tc>
      </w:tr>
    </w:tbl>
    <w:p>
      <w:pPr>
        <w:rPr>
          <w:rFonts w:hint="eastAsia" w:eastAsia="宋体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5"/>
        <w:gridCol w:w="6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2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测试主机连通性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PC1 ping PC 2</w:t>
            </w:r>
          </w:p>
        </w:tc>
        <w:tc>
          <w:tcPr>
            <w:tcW w:w="6997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4295775" cy="1844675"/>
                  <wp:effectExtent l="0" t="0" r="9525" b="9525"/>
                  <wp:docPr id="3" name="图片 3" descr="PC1ping通P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PC1ping通PC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84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PC2 ping PC 1</w:t>
            </w:r>
          </w:p>
        </w:tc>
        <w:tc>
          <w:tcPr>
            <w:tcW w:w="6997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4304030" cy="1852295"/>
                  <wp:effectExtent l="0" t="0" r="1270" b="1905"/>
                  <wp:docPr id="4" name="图片 4" descr="主机B ping 主机A ping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主机B ping 主机A ping通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03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</w:t>
            </w:r>
          </w:p>
        </w:tc>
        <w:tc>
          <w:tcPr>
            <w:tcW w:w="6997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网络连通。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通过本次实验，了解了路由器OSPF协议的配置以及对应的路由信息。最后两主机正常连通，说明两个路由器中的OSPF路由正确。在为路由器B串口配置IP地址</w:t>
      </w:r>
      <w:r>
        <w:rPr>
          <w:rFonts w:hint="eastAsia"/>
          <w:sz w:val="21"/>
          <w:szCs w:val="21"/>
        </w:rPr>
        <w:t>192.168.1.2</w:t>
      </w:r>
      <w:r>
        <w:rPr>
          <w:rFonts w:hint="eastAsia"/>
          <w:lang w:val="en-US" w:eastAsia="zh-CN"/>
        </w:rPr>
        <w:t>时提示与GE0/0的IP地址冲突，在改为192.168.2.2后问题解决。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EC7F26"/>
    <w:multiLevelType w:val="singleLevel"/>
    <w:tmpl w:val="E9EC7F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666D"/>
    <w:rsid w:val="00301CDB"/>
    <w:rsid w:val="0030527B"/>
    <w:rsid w:val="00A93BC5"/>
    <w:rsid w:val="00BD7C69"/>
    <w:rsid w:val="00C47C4D"/>
    <w:rsid w:val="00EE4A4C"/>
    <w:rsid w:val="00F35ECC"/>
    <w:rsid w:val="00F63490"/>
    <w:rsid w:val="01312FC8"/>
    <w:rsid w:val="01411C25"/>
    <w:rsid w:val="0163002F"/>
    <w:rsid w:val="01663A05"/>
    <w:rsid w:val="01B738B5"/>
    <w:rsid w:val="01CF42F5"/>
    <w:rsid w:val="01D9482B"/>
    <w:rsid w:val="01FA517E"/>
    <w:rsid w:val="021124DF"/>
    <w:rsid w:val="021D6AEF"/>
    <w:rsid w:val="02370909"/>
    <w:rsid w:val="02435AE4"/>
    <w:rsid w:val="024B1C33"/>
    <w:rsid w:val="02552DB8"/>
    <w:rsid w:val="028D63C1"/>
    <w:rsid w:val="02AB38BE"/>
    <w:rsid w:val="02D913E5"/>
    <w:rsid w:val="02DF1EA2"/>
    <w:rsid w:val="02EA7662"/>
    <w:rsid w:val="03295EDD"/>
    <w:rsid w:val="034500BC"/>
    <w:rsid w:val="035A6086"/>
    <w:rsid w:val="03747955"/>
    <w:rsid w:val="03D25199"/>
    <w:rsid w:val="03E357D0"/>
    <w:rsid w:val="03E63143"/>
    <w:rsid w:val="03F45B0B"/>
    <w:rsid w:val="03FB763B"/>
    <w:rsid w:val="0424557A"/>
    <w:rsid w:val="04523852"/>
    <w:rsid w:val="047D25A9"/>
    <w:rsid w:val="049D264D"/>
    <w:rsid w:val="04C20E30"/>
    <w:rsid w:val="04D271A3"/>
    <w:rsid w:val="04D92320"/>
    <w:rsid w:val="04DB1565"/>
    <w:rsid w:val="04E70EEB"/>
    <w:rsid w:val="054B6654"/>
    <w:rsid w:val="05526313"/>
    <w:rsid w:val="058E4708"/>
    <w:rsid w:val="05A11BCF"/>
    <w:rsid w:val="05BF33D0"/>
    <w:rsid w:val="05CE3B5D"/>
    <w:rsid w:val="05D01CF7"/>
    <w:rsid w:val="061C2F53"/>
    <w:rsid w:val="061D45C6"/>
    <w:rsid w:val="062E02BF"/>
    <w:rsid w:val="063469A6"/>
    <w:rsid w:val="06435E53"/>
    <w:rsid w:val="065171D8"/>
    <w:rsid w:val="06757CD1"/>
    <w:rsid w:val="06805D4E"/>
    <w:rsid w:val="06A958A3"/>
    <w:rsid w:val="06EF6740"/>
    <w:rsid w:val="070C6130"/>
    <w:rsid w:val="0718440B"/>
    <w:rsid w:val="073E1866"/>
    <w:rsid w:val="07485CEA"/>
    <w:rsid w:val="077942E7"/>
    <w:rsid w:val="07911B32"/>
    <w:rsid w:val="07F4599C"/>
    <w:rsid w:val="08254DBA"/>
    <w:rsid w:val="08275D6D"/>
    <w:rsid w:val="0866550C"/>
    <w:rsid w:val="08797975"/>
    <w:rsid w:val="08885C31"/>
    <w:rsid w:val="08AD2DA2"/>
    <w:rsid w:val="08C426E5"/>
    <w:rsid w:val="090C50E1"/>
    <w:rsid w:val="090F0557"/>
    <w:rsid w:val="09257B2F"/>
    <w:rsid w:val="093D7750"/>
    <w:rsid w:val="09BC4D8A"/>
    <w:rsid w:val="09C8553E"/>
    <w:rsid w:val="09E2780B"/>
    <w:rsid w:val="09EC347E"/>
    <w:rsid w:val="09F75225"/>
    <w:rsid w:val="0A09182E"/>
    <w:rsid w:val="0A3811A6"/>
    <w:rsid w:val="0A557711"/>
    <w:rsid w:val="0A5653C5"/>
    <w:rsid w:val="0A5A5754"/>
    <w:rsid w:val="0A681238"/>
    <w:rsid w:val="0A817943"/>
    <w:rsid w:val="0A9105E1"/>
    <w:rsid w:val="0A9638EB"/>
    <w:rsid w:val="0A9B0D05"/>
    <w:rsid w:val="0AA63F68"/>
    <w:rsid w:val="0AC90119"/>
    <w:rsid w:val="0AD961EB"/>
    <w:rsid w:val="0ADA355F"/>
    <w:rsid w:val="0AF61828"/>
    <w:rsid w:val="0B1153C6"/>
    <w:rsid w:val="0B263AB5"/>
    <w:rsid w:val="0B5D4AA5"/>
    <w:rsid w:val="0B9D3639"/>
    <w:rsid w:val="0C02225E"/>
    <w:rsid w:val="0C090469"/>
    <w:rsid w:val="0C124A4F"/>
    <w:rsid w:val="0C56628E"/>
    <w:rsid w:val="0C5A47F6"/>
    <w:rsid w:val="0C9228B7"/>
    <w:rsid w:val="0C99551D"/>
    <w:rsid w:val="0CF63B47"/>
    <w:rsid w:val="0D074CE4"/>
    <w:rsid w:val="0D6528DD"/>
    <w:rsid w:val="0DF64399"/>
    <w:rsid w:val="0E2315ED"/>
    <w:rsid w:val="0E3D0BB7"/>
    <w:rsid w:val="0EC94C37"/>
    <w:rsid w:val="0EE55994"/>
    <w:rsid w:val="0F1C6872"/>
    <w:rsid w:val="0F8E0A0E"/>
    <w:rsid w:val="102B135B"/>
    <w:rsid w:val="102E15AA"/>
    <w:rsid w:val="10477830"/>
    <w:rsid w:val="104A4D8D"/>
    <w:rsid w:val="105C1EDD"/>
    <w:rsid w:val="107878D0"/>
    <w:rsid w:val="108461AC"/>
    <w:rsid w:val="10852474"/>
    <w:rsid w:val="108E19C0"/>
    <w:rsid w:val="10A465E2"/>
    <w:rsid w:val="10A51EE0"/>
    <w:rsid w:val="10AE2E8F"/>
    <w:rsid w:val="10D7411B"/>
    <w:rsid w:val="11237E14"/>
    <w:rsid w:val="112B7FD2"/>
    <w:rsid w:val="115F443E"/>
    <w:rsid w:val="116649D7"/>
    <w:rsid w:val="1169724C"/>
    <w:rsid w:val="116B5ED8"/>
    <w:rsid w:val="118C219F"/>
    <w:rsid w:val="11F81428"/>
    <w:rsid w:val="122923E5"/>
    <w:rsid w:val="124A79EF"/>
    <w:rsid w:val="12785C68"/>
    <w:rsid w:val="128805FD"/>
    <w:rsid w:val="12983548"/>
    <w:rsid w:val="12B85EF7"/>
    <w:rsid w:val="12CB6F9B"/>
    <w:rsid w:val="12D82B9E"/>
    <w:rsid w:val="12D92E8F"/>
    <w:rsid w:val="12F66625"/>
    <w:rsid w:val="12FD3906"/>
    <w:rsid w:val="1319076C"/>
    <w:rsid w:val="131F6278"/>
    <w:rsid w:val="13335A32"/>
    <w:rsid w:val="13406AEE"/>
    <w:rsid w:val="134B34D9"/>
    <w:rsid w:val="13687A0C"/>
    <w:rsid w:val="13A37F2E"/>
    <w:rsid w:val="13A9550B"/>
    <w:rsid w:val="13AB3F3B"/>
    <w:rsid w:val="13DC0A89"/>
    <w:rsid w:val="143E7C4A"/>
    <w:rsid w:val="1446255E"/>
    <w:rsid w:val="14551F4B"/>
    <w:rsid w:val="14595521"/>
    <w:rsid w:val="146072F9"/>
    <w:rsid w:val="147A62C0"/>
    <w:rsid w:val="148060B9"/>
    <w:rsid w:val="14A560A7"/>
    <w:rsid w:val="14B21FA0"/>
    <w:rsid w:val="14D01287"/>
    <w:rsid w:val="14D92AEB"/>
    <w:rsid w:val="14F5766F"/>
    <w:rsid w:val="152029FB"/>
    <w:rsid w:val="15321E17"/>
    <w:rsid w:val="15384E7D"/>
    <w:rsid w:val="157B358D"/>
    <w:rsid w:val="15A51506"/>
    <w:rsid w:val="15D65AD6"/>
    <w:rsid w:val="15DC491E"/>
    <w:rsid w:val="16155A50"/>
    <w:rsid w:val="161615B2"/>
    <w:rsid w:val="161F7D70"/>
    <w:rsid w:val="163A0EC5"/>
    <w:rsid w:val="164E0A5E"/>
    <w:rsid w:val="167E1459"/>
    <w:rsid w:val="167F153D"/>
    <w:rsid w:val="16A06672"/>
    <w:rsid w:val="170A0019"/>
    <w:rsid w:val="170F5781"/>
    <w:rsid w:val="176E25B2"/>
    <w:rsid w:val="17DB1C1C"/>
    <w:rsid w:val="17E220F8"/>
    <w:rsid w:val="17EF0347"/>
    <w:rsid w:val="17FA5193"/>
    <w:rsid w:val="18420158"/>
    <w:rsid w:val="18464CF9"/>
    <w:rsid w:val="18490F34"/>
    <w:rsid w:val="184B5B19"/>
    <w:rsid w:val="185F082C"/>
    <w:rsid w:val="18910F03"/>
    <w:rsid w:val="18B67DE0"/>
    <w:rsid w:val="18CA4CE7"/>
    <w:rsid w:val="18E52F51"/>
    <w:rsid w:val="18EE7AD2"/>
    <w:rsid w:val="19077152"/>
    <w:rsid w:val="19295D09"/>
    <w:rsid w:val="192C05C4"/>
    <w:rsid w:val="19335957"/>
    <w:rsid w:val="198C3C2B"/>
    <w:rsid w:val="1A1670A8"/>
    <w:rsid w:val="1A236693"/>
    <w:rsid w:val="1A274F2F"/>
    <w:rsid w:val="1A3E42A1"/>
    <w:rsid w:val="1A484153"/>
    <w:rsid w:val="1A4E65AC"/>
    <w:rsid w:val="1A6E0C8C"/>
    <w:rsid w:val="1A7F1702"/>
    <w:rsid w:val="1AC8442C"/>
    <w:rsid w:val="1ACA23B4"/>
    <w:rsid w:val="1B0A3677"/>
    <w:rsid w:val="1B0B4147"/>
    <w:rsid w:val="1B1D3907"/>
    <w:rsid w:val="1B322ECF"/>
    <w:rsid w:val="1B3E5E67"/>
    <w:rsid w:val="1BFA5D72"/>
    <w:rsid w:val="1C43479A"/>
    <w:rsid w:val="1C465709"/>
    <w:rsid w:val="1C563E92"/>
    <w:rsid w:val="1C882836"/>
    <w:rsid w:val="1C9934C5"/>
    <w:rsid w:val="1CAE5263"/>
    <w:rsid w:val="1CB42C06"/>
    <w:rsid w:val="1CD5751E"/>
    <w:rsid w:val="1CFE33B7"/>
    <w:rsid w:val="1D0B3018"/>
    <w:rsid w:val="1D5C0202"/>
    <w:rsid w:val="1DCF0A37"/>
    <w:rsid w:val="1DE21754"/>
    <w:rsid w:val="1DF4592C"/>
    <w:rsid w:val="1DF9756B"/>
    <w:rsid w:val="1DFB7F00"/>
    <w:rsid w:val="1E0B321A"/>
    <w:rsid w:val="1E6B39A6"/>
    <w:rsid w:val="1E736F62"/>
    <w:rsid w:val="1E8C1486"/>
    <w:rsid w:val="1E99707F"/>
    <w:rsid w:val="1EE140F6"/>
    <w:rsid w:val="1F012108"/>
    <w:rsid w:val="1F013DB7"/>
    <w:rsid w:val="1F084ED6"/>
    <w:rsid w:val="1F274EC4"/>
    <w:rsid w:val="1F7A5633"/>
    <w:rsid w:val="1FE45A79"/>
    <w:rsid w:val="1FE965CF"/>
    <w:rsid w:val="20242475"/>
    <w:rsid w:val="208A089B"/>
    <w:rsid w:val="20B70FA5"/>
    <w:rsid w:val="20D41B06"/>
    <w:rsid w:val="20E742B1"/>
    <w:rsid w:val="20FA5BB9"/>
    <w:rsid w:val="2125195C"/>
    <w:rsid w:val="21687D98"/>
    <w:rsid w:val="21780D9F"/>
    <w:rsid w:val="218D1AF0"/>
    <w:rsid w:val="21AE1B58"/>
    <w:rsid w:val="21FC5896"/>
    <w:rsid w:val="22432E1E"/>
    <w:rsid w:val="22615A16"/>
    <w:rsid w:val="22627CC7"/>
    <w:rsid w:val="22B0726B"/>
    <w:rsid w:val="22B626C7"/>
    <w:rsid w:val="22BD5950"/>
    <w:rsid w:val="22CC171E"/>
    <w:rsid w:val="22F30E53"/>
    <w:rsid w:val="22F42190"/>
    <w:rsid w:val="2306697C"/>
    <w:rsid w:val="23244144"/>
    <w:rsid w:val="233F295B"/>
    <w:rsid w:val="23730A64"/>
    <w:rsid w:val="237C6F97"/>
    <w:rsid w:val="23980830"/>
    <w:rsid w:val="23A46D02"/>
    <w:rsid w:val="23D51E11"/>
    <w:rsid w:val="24324914"/>
    <w:rsid w:val="24916A88"/>
    <w:rsid w:val="24FB6F3F"/>
    <w:rsid w:val="24FE3E50"/>
    <w:rsid w:val="2518032B"/>
    <w:rsid w:val="251D0A63"/>
    <w:rsid w:val="254527F3"/>
    <w:rsid w:val="255D11E8"/>
    <w:rsid w:val="2572411E"/>
    <w:rsid w:val="25731E8A"/>
    <w:rsid w:val="257E5B0A"/>
    <w:rsid w:val="2596053C"/>
    <w:rsid w:val="25A51C03"/>
    <w:rsid w:val="25BA3BDE"/>
    <w:rsid w:val="25F93CC1"/>
    <w:rsid w:val="26004EAE"/>
    <w:rsid w:val="26134F90"/>
    <w:rsid w:val="26395D4B"/>
    <w:rsid w:val="264567F4"/>
    <w:rsid w:val="264F52AC"/>
    <w:rsid w:val="268B1D94"/>
    <w:rsid w:val="268E3B62"/>
    <w:rsid w:val="26A63E2D"/>
    <w:rsid w:val="26AB0BF5"/>
    <w:rsid w:val="26DF3EA8"/>
    <w:rsid w:val="26F6264C"/>
    <w:rsid w:val="2732009C"/>
    <w:rsid w:val="273661F5"/>
    <w:rsid w:val="273B715B"/>
    <w:rsid w:val="2761736E"/>
    <w:rsid w:val="279F314E"/>
    <w:rsid w:val="27CD520F"/>
    <w:rsid w:val="27F756E0"/>
    <w:rsid w:val="280347FC"/>
    <w:rsid w:val="282C50E0"/>
    <w:rsid w:val="28537DD9"/>
    <w:rsid w:val="286637D6"/>
    <w:rsid w:val="28885742"/>
    <w:rsid w:val="2891714A"/>
    <w:rsid w:val="28A679CF"/>
    <w:rsid w:val="28BA60A9"/>
    <w:rsid w:val="28DC20F2"/>
    <w:rsid w:val="28DF30D2"/>
    <w:rsid w:val="290A2CF4"/>
    <w:rsid w:val="293F7033"/>
    <w:rsid w:val="29A409E4"/>
    <w:rsid w:val="2A2D6D7F"/>
    <w:rsid w:val="2A337054"/>
    <w:rsid w:val="2AC467C1"/>
    <w:rsid w:val="2ACA06E8"/>
    <w:rsid w:val="2ADC6687"/>
    <w:rsid w:val="2AEB4764"/>
    <w:rsid w:val="2AFF540C"/>
    <w:rsid w:val="2B2108E2"/>
    <w:rsid w:val="2B3C1092"/>
    <w:rsid w:val="2B444CDF"/>
    <w:rsid w:val="2B647E78"/>
    <w:rsid w:val="2B9C6916"/>
    <w:rsid w:val="2BDB7EA0"/>
    <w:rsid w:val="2C063205"/>
    <w:rsid w:val="2C4A66F5"/>
    <w:rsid w:val="2CE76041"/>
    <w:rsid w:val="2CF11E18"/>
    <w:rsid w:val="2CFD015B"/>
    <w:rsid w:val="2D081982"/>
    <w:rsid w:val="2D0F09DC"/>
    <w:rsid w:val="2D2268E8"/>
    <w:rsid w:val="2D2A75B3"/>
    <w:rsid w:val="2D2D7FC2"/>
    <w:rsid w:val="2D3271D0"/>
    <w:rsid w:val="2D796096"/>
    <w:rsid w:val="2D8B359B"/>
    <w:rsid w:val="2D8E0CF0"/>
    <w:rsid w:val="2DA42A63"/>
    <w:rsid w:val="2DB9726C"/>
    <w:rsid w:val="2DCC2000"/>
    <w:rsid w:val="2DF11AFB"/>
    <w:rsid w:val="2E144C71"/>
    <w:rsid w:val="2E1C2EB3"/>
    <w:rsid w:val="2E2A756F"/>
    <w:rsid w:val="2E640F5C"/>
    <w:rsid w:val="2E6B307B"/>
    <w:rsid w:val="2E9B58E2"/>
    <w:rsid w:val="2EBC4D9A"/>
    <w:rsid w:val="2ED214E3"/>
    <w:rsid w:val="2F044319"/>
    <w:rsid w:val="2F584D2B"/>
    <w:rsid w:val="2F5D4C12"/>
    <w:rsid w:val="2F60637E"/>
    <w:rsid w:val="2F951913"/>
    <w:rsid w:val="2FAF3D55"/>
    <w:rsid w:val="2FBB1105"/>
    <w:rsid w:val="2FBC6D53"/>
    <w:rsid w:val="304D64CD"/>
    <w:rsid w:val="306021F9"/>
    <w:rsid w:val="30756E37"/>
    <w:rsid w:val="30AD47E1"/>
    <w:rsid w:val="30BE2E29"/>
    <w:rsid w:val="30DC32A4"/>
    <w:rsid w:val="310541ED"/>
    <w:rsid w:val="311D75DC"/>
    <w:rsid w:val="31242423"/>
    <w:rsid w:val="312B36D7"/>
    <w:rsid w:val="31541D43"/>
    <w:rsid w:val="31593624"/>
    <w:rsid w:val="31715237"/>
    <w:rsid w:val="318459A2"/>
    <w:rsid w:val="31B14944"/>
    <w:rsid w:val="322672C8"/>
    <w:rsid w:val="32397198"/>
    <w:rsid w:val="32492953"/>
    <w:rsid w:val="326B6441"/>
    <w:rsid w:val="32CA6790"/>
    <w:rsid w:val="32E47768"/>
    <w:rsid w:val="33121E8B"/>
    <w:rsid w:val="33346C22"/>
    <w:rsid w:val="335B21D8"/>
    <w:rsid w:val="335B3B41"/>
    <w:rsid w:val="335D5E58"/>
    <w:rsid w:val="33EC5709"/>
    <w:rsid w:val="343F04BE"/>
    <w:rsid w:val="347C00FD"/>
    <w:rsid w:val="34817881"/>
    <w:rsid w:val="34C204B5"/>
    <w:rsid w:val="34C709E1"/>
    <w:rsid w:val="34DD75D8"/>
    <w:rsid w:val="350D00C7"/>
    <w:rsid w:val="352B7ECA"/>
    <w:rsid w:val="358E685A"/>
    <w:rsid w:val="35A92F2A"/>
    <w:rsid w:val="35FF1EB7"/>
    <w:rsid w:val="361F222D"/>
    <w:rsid w:val="36263EC7"/>
    <w:rsid w:val="362730D7"/>
    <w:rsid w:val="36360652"/>
    <w:rsid w:val="36571AE5"/>
    <w:rsid w:val="365D1FA0"/>
    <w:rsid w:val="36617608"/>
    <w:rsid w:val="366A4769"/>
    <w:rsid w:val="36AE7E5E"/>
    <w:rsid w:val="36CF72BB"/>
    <w:rsid w:val="36D06AD7"/>
    <w:rsid w:val="3708298E"/>
    <w:rsid w:val="3710795C"/>
    <w:rsid w:val="374B054C"/>
    <w:rsid w:val="37765F88"/>
    <w:rsid w:val="37780762"/>
    <w:rsid w:val="37817A1E"/>
    <w:rsid w:val="378C0C06"/>
    <w:rsid w:val="37966C23"/>
    <w:rsid w:val="37D11594"/>
    <w:rsid w:val="3804096D"/>
    <w:rsid w:val="380471F5"/>
    <w:rsid w:val="383E3CB5"/>
    <w:rsid w:val="385B740B"/>
    <w:rsid w:val="3891055B"/>
    <w:rsid w:val="38C74808"/>
    <w:rsid w:val="38E2043D"/>
    <w:rsid w:val="39413FF8"/>
    <w:rsid w:val="397F3A2D"/>
    <w:rsid w:val="398B301F"/>
    <w:rsid w:val="39CC4048"/>
    <w:rsid w:val="3A2A7DC7"/>
    <w:rsid w:val="3A397184"/>
    <w:rsid w:val="3A3E3F8F"/>
    <w:rsid w:val="3A775CA3"/>
    <w:rsid w:val="3AA14CF1"/>
    <w:rsid w:val="3AA66CEB"/>
    <w:rsid w:val="3AB545B6"/>
    <w:rsid w:val="3AE00A67"/>
    <w:rsid w:val="3AF62191"/>
    <w:rsid w:val="3B0C6D1E"/>
    <w:rsid w:val="3B6531A4"/>
    <w:rsid w:val="3BF22D26"/>
    <w:rsid w:val="3C9454BF"/>
    <w:rsid w:val="3CCD55D6"/>
    <w:rsid w:val="3CF84CC1"/>
    <w:rsid w:val="3D24397A"/>
    <w:rsid w:val="3D2756E8"/>
    <w:rsid w:val="3D3E117E"/>
    <w:rsid w:val="3D794D26"/>
    <w:rsid w:val="3D9D226B"/>
    <w:rsid w:val="3DCA4D6E"/>
    <w:rsid w:val="3DE15DAF"/>
    <w:rsid w:val="3E0632D7"/>
    <w:rsid w:val="3E1D1F8A"/>
    <w:rsid w:val="3E36686E"/>
    <w:rsid w:val="3E3703C2"/>
    <w:rsid w:val="3E3E03EF"/>
    <w:rsid w:val="3E3F1324"/>
    <w:rsid w:val="3E4305F3"/>
    <w:rsid w:val="3E485701"/>
    <w:rsid w:val="3E5068B7"/>
    <w:rsid w:val="3EA13E6C"/>
    <w:rsid w:val="3EAD0DCA"/>
    <w:rsid w:val="3ED44A9F"/>
    <w:rsid w:val="3F1F525B"/>
    <w:rsid w:val="3F2E6CE9"/>
    <w:rsid w:val="3F39100E"/>
    <w:rsid w:val="3F442A53"/>
    <w:rsid w:val="3F5F0295"/>
    <w:rsid w:val="3FA26F73"/>
    <w:rsid w:val="3FE03652"/>
    <w:rsid w:val="40026066"/>
    <w:rsid w:val="401C2BD9"/>
    <w:rsid w:val="402D6AC5"/>
    <w:rsid w:val="40597C83"/>
    <w:rsid w:val="40FC1505"/>
    <w:rsid w:val="41304D63"/>
    <w:rsid w:val="413E5551"/>
    <w:rsid w:val="416372BB"/>
    <w:rsid w:val="418C7F6C"/>
    <w:rsid w:val="41C616AD"/>
    <w:rsid w:val="41CD77D5"/>
    <w:rsid w:val="41D40638"/>
    <w:rsid w:val="41E60B95"/>
    <w:rsid w:val="42205531"/>
    <w:rsid w:val="42492D4F"/>
    <w:rsid w:val="42500903"/>
    <w:rsid w:val="4252754B"/>
    <w:rsid w:val="426C0406"/>
    <w:rsid w:val="428E6CCC"/>
    <w:rsid w:val="42C95B1B"/>
    <w:rsid w:val="42E742AC"/>
    <w:rsid w:val="42E91D31"/>
    <w:rsid w:val="42EA5A78"/>
    <w:rsid w:val="437F45A0"/>
    <w:rsid w:val="438A6F7B"/>
    <w:rsid w:val="4426777B"/>
    <w:rsid w:val="44411839"/>
    <w:rsid w:val="44540087"/>
    <w:rsid w:val="445E537B"/>
    <w:rsid w:val="4487533A"/>
    <w:rsid w:val="44875F0C"/>
    <w:rsid w:val="44887603"/>
    <w:rsid w:val="448D3F89"/>
    <w:rsid w:val="4491094F"/>
    <w:rsid w:val="45131AE9"/>
    <w:rsid w:val="454901B2"/>
    <w:rsid w:val="45571FA3"/>
    <w:rsid w:val="458470FE"/>
    <w:rsid w:val="45B409F1"/>
    <w:rsid w:val="45BC452B"/>
    <w:rsid w:val="45BD3C14"/>
    <w:rsid w:val="45CD3791"/>
    <w:rsid w:val="45CE01ED"/>
    <w:rsid w:val="45E513E4"/>
    <w:rsid w:val="46076293"/>
    <w:rsid w:val="465700CD"/>
    <w:rsid w:val="4677021F"/>
    <w:rsid w:val="46C25CC7"/>
    <w:rsid w:val="46CF191C"/>
    <w:rsid w:val="470E0A90"/>
    <w:rsid w:val="47231C8B"/>
    <w:rsid w:val="47650232"/>
    <w:rsid w:val="47BC7C9D"/>
    <w:rsid w:val="47E47DCD"/>
    <w:rsid w:val="48154ADE"/>
    <w:rsid w:val="48493A38"/>
    <w:rsid w:val="484B0DE5"/>
    <w:rsid w:val="48520321"/>
    <w:rsid w:val="485D09CF"/>
    <w:rsid w:val="486262C5"/>
    <w:rsid w:val="48D01BB3"/>
    <w:rsid w:val="48D62F4A"/>
    <w:rsid w:val="48E5201B"/>
    <w:rsid w:val="48E65371"/>
    <w:rsid w:val="4918173E"/>
    <w:rsid w:val="491A6DAC"/>
    <w:rsid w:val="49204985"/>
    <w:rsid w:val="494E5F2D"/>
    <w:rsid w:val="49CB35A9"/>
    <w:rsid w:val="49E701CB"/>
    <w:rsid w:val="49ED2F26"/>
    <w:rsid w:val="4A3E270A"/>
    <w:rsid w:val="4A485BC1"/>
    <w:rsid w:val="4A4C569F"/>
    <w:rsid w:val="4A625C6D"/>
    <w:rsid w:val="4A912639"/>
    <w:rsid w:val="4A99265B"/>
    <w:rsid w:val="4AAC3617"/>
    <w:rsid w:val="4AB036CD"/>
    <w:rsid w:val="4ACF6262"/>
    <w:rsid w:val="4B0D6A1D"/>
    <w:rsid w:val="4B353326"/>
    <w:rsid w:val="4B3D7B16"/>
    <w:rsid w:val="4B7A1233"/>
    <w:rsid w:val="4B882714"/>
    <w:rsid w:val="4B8B73DE"/>
    <w:rsid w:val="4BFA1D67"/>
    <w:rsid w:val="4C746D9C"/>
    <w:rsid w:val="4C7D352E"/>
    <w:rsid w:val="4CCF4ED4"/>
    <w:rsid w:val="4CD66534"/>
    <w:rsid w:val="4D4362A7"/>
    <w:rsid w:val="4D46212B"/>
    <w:rsid w:val="4D474BC3"/>
    <w:rsid w:val="4D5914BD"/>
    <w:rsid w:val="4D6D6A3E"/>
    <w:rsid w:val="4D9C49DC"/>
    <w:rsid w:val="4D9E0138"/>
    <w:rsid w:val="4DCE5300"/>
    <w:rsid w:val="4E760C45"/>
    <w:rsid w:val="4E935D3D"/>
    <w:rsid w:val="4EC66A63"/>
    <w:rsid w:val="4EC9586B"/>
    <w:rsid w:val="4ED721D6"/>
    <w:rsid w:val="4EF73E02"/>
    <w:rsid w:val="4F121454"/>
    <w:rsid w:val="4F162534"/>
    <w:rsid w:val="4F2D7FB9"/>
    <w:rsid w:val="4F583E64"/>
    <w:rsid w:val="4F6C5541"/>
    <w:rsid w:val="4F94514F"/>
    <w:rsid w:val="4FD27177"/>
    <w:rsid w:val="4FDF54E3"/>
    <w:rsid w:val="4FDF771B"/>
    <w:rsid w:val="50147434"/>
    <w:rsid w:val="50172D5C"/>
    <w:rsid w:val="50380CB5"/>
    <w:rsid w:val="503C53AE"/>
    <w:rsid w:val="50796CCB"/>
    <w:rsid w:val="50AE11DE"/>
    <w:rsid w:val="50D81E57"/>
    <w:rsid w:val="50FD1367"/>
    <w:rsid w:val="50FF0D81"/>
    <w:rsid w:val="514042F9"/>
    <w:rsid w:val="51763A64"/>
    <w:rsid w:val="518918AA"/>
    <w:rsid w:val="51934D7B"/>
    <w:rsid w:val="51D87851"/>
    <w:rsid w:val="520F32E4"/>
    <w:rsid w:val="523E2944"/>
    <w:rsid w:val="52410D49"/>
    <w:rsid w:val="5249068D"/>
    <w:rsid w:val="525C00D6"/>
    <w:rsid w:val="52615922"/>
    <w:rsid w:val="527E4DF4"/>
    <w:rsid w:val="52BD3D92"/>
    <w:rsid w:val="52C85650"/>
    <w:rsid w:val="531F5C60"/>
    <w:rsid w:val="53220619"/>
    <w:rsid w:val="53273CA2"/>
    <w:rsid w:val="532D104B"/>
    <w:rsid w:val="5359550F"/>
    <w:rsid w:val="535E2358"/>
    <w:rsid w:val="53A064B8"/>
    <w:rsid w:val="542C1E87"/>
    <w:rsid w:val="547B700B"/>
    <w:rsid w:val="548810F3"/>
    <w:rsid w:val="54AA4CE5"/>
    <w:rsid w:val="54C931CE"/>
    <w:rsid w:val="55465ED3"/>
    <w:rsid w:val="556849B9"/>
    <w:rsid w:val="55CE0F18"/>
    <w:rsid w:val="55F31F67"/>
    <w:rsid w:val="561338A6"/>
    <w:rsid w:val="561A2DC1"/>
    <w:rsid w:val="565260D3"/>
    <w:rsid w:val="565C0187"/>
    <w:rsid w:val="56773C23"/>
    <w:rsid w:val="56AC78F2"/>
    <w:rsid w:val="56BF17F8"/>
    <w:rsid w:val="56E31E9D"/>
    <w:rsid w:val="574D646C"/>
    <w:rsid w:val="57782BA1"/>
    <w:rsid w:val="57AB16C7"/>
    <w:rsid w:val="57AB31D7"/>
    <w:rsid w:val="57B023D1"/>
    <w:rsid w:val="57BA29AE"/>
    <w:rsid w:val="57F73F1B"/>
    <w:rsid w:val="581A1293"/>
    <w:rsid w:val="58332BA5"/>
    <w:rsid w:val="58522BA9"/>
    <w:rsid w:val="58A610A5"/>
    <w:rsid w:val="58B05A0E"/>
    <w:rsid w:val="593B04B6"/>
    <w:rsid w:val="59641566"/>
    <w:rsid w:val="59813ABE"/>
    <w:rsid w:val="59B93059"/>
    <w:rsid w:val="5A3B422F"/>
    <w:rsid w:val="5A4D5DCE"/>
    <w:rsid w:val="5A887D68"/>
    <w:rsid w:val="5A8E3A1F"/>
    <w:rsid w:val="5AA90801"/>
    <w:rsid w:val="5AD650DB"/>
    <w:rsid w:val="5B097EF0"/>
    <w:rsid w:val="5B121CC3"/>
    <w:rsid w:val="5B303E1A"/>
    <w:rsid w:val="5B400BC2"/>
    <w:rsid w:val="5B4E366E"/>
    <w:rsid w:val="5B5E4DB9"/>
    <w:rsid w:val="5B8762EF"/>
    <w:rsid w:val="5B8B44B8"/>
    <w:rsid w:val="5B97565C"/>
    <w:rsid w:val="5BA339C3"/>
    <w:rsid w:val="5BA45AAE"/>
    <w:rsid w:val="5BC0255B"/>
    <w:rsid w:val="5BCA42BE"/>
    <w:rsid w:val="5BF94C61"/>
    <w:rsid w:val="5BF96912"/>
    <w:rsid w:val="5C066553"/>
    <w:rsid w:val="5C08229F"/>
    <w:rsid w:val="5C5F398F"/>
    <w:rsid w:val="5C662CEB"/>
    <w:rsid w:val="5CCB58FC"/>
    <w:rsid w:val="5CD377F0"/>
    <w:rsid w:val="5CDE00A8"/>
    <w:rsid w:val="5CE42E78"/>
    <w:rsid w:val="5CF04827"/>
    <w:rsid w:val="5D141941"/>
    <w:rsid w:val="5D496561"/>
    <w:rsid w:val="5D49751A"/>
    <w:rsid w:val="5D5C251E"/>
    <w:rsid w:val="5D8810AE"/>
    <w:rsid w:val="5D8C17AD"/>
    <w:rsid w:val="5DB951A8"/>
    <w:rsid w:val="5DC6581D"/>
    <w:rsid w:val="5DDC68E8"/>
    <w:rsid w:val="5E2469E2"/>
    <w:rsid w:val="5E453E4B"/>
    <w:rsid w:val="5E746753"/>
    <w:rsid w:val="5E784C1B"/>
    <w:rsid w:val="5E9B0D87"/>
    <w:rsid w:val="5EA416A8"/>
    <w:rsid w:val="5EAB642D"/>
    <w:rsid w:val="5EB361FD"/>
    <w:rsid w:val="5EB92E68"/>
    <w:rsid w:val="5F0C7056"/>
    <w:rsid w:val="5F285DA2"/>
    <w:rsid w:val="5FAF289B"/>
    <w:rsid w:val="5FBA2263"/>
    <w:rsid w:val="5FE63ED7"/>
    <w:rsid w:val="603E793D"/>
    <w:rsid w:val="605630AB"/>
    <w:rsid w:val="605A36A7"/>
    <w:rsid w:val="6084103F"/>
    <w:rsid w:val="60A277EE"/>
    <w:rsid w:val="60E74EB8"/>
    <w:rsid w:val="60F75636"/>
    <w:rsid w:val="61443DF6"/>
    <w:rsid w:val="615F40C9"/>
    <w:rsid w:val="61665096"/>
    <w:rsid w:val="619F3661"/>
    <w:rsid w:val="61E163D3"/>
    <w:rsid w:val="6204269E"/>
    <w:rsid w:val="62316528"/>
    <w:rsid w:val="62365445"/>
    <w:rsid w:val="62674F47"/>
    <w:rsid w:val="62B31264"/>
    <w:rsid w:val="62CB3FC2"/>
    <w:rsid w:val="62FD0EC5"/>
    <w:rsid w:val="635A5D1D"/>
    <w:rsid w:val="635F0F16"/>
    <w:rsid w:val="6361417E"/>
    <w:rsid w:val="63B174CB"/>
    <w:rsid w:val="63B57D91"/>
    <w:rsid w:val="63CC5822"/>
    <w:rsid w:val="644E5BEB"/>
    <w:rsid w:val="645E5DAA"/>
    <w:rsid w:val="64921585"/>
    <w:rsid w:val="64A87C65"/>
    <w:rsid w:val="64C514E3"/>
    <w:rsid w:val="64E94D4D"/>
    <w:rsid w:val="651040B4"/>
    <w:rsid w:val="652B7291"/>
    <w:rsid w:val="654F6612"/>
    <w:rsid w:val="65793D95"/>
    <w:rsid w:val="659E0534"/>
    <w:rsid w:val="65F67B3D"/>
    <w:rsid w:val="65F67C7F"/>
    <w:rsid w:val="65FC171F"/>
    <w:rsid w:val="66342CBF"/>
    <w:rsid w:val="664847D1"/>
    <w:rsid w:val="6682705A"/>
    <w:rsid w:val="669C06EB"/>
    <w:rsid w:val="66C501D5"/>
    <w:rsid w:val="66C80A79"/>
    <w:rsid w:val="66C942AB"/>
    <w:rsid w:val="66FA1B74"/>
    <w:rsid w:val="66FB0204"/>
    <w:rsid w:val="67161BC0"/>
    <w:rsid w:val="67492FA9"/>
    <w:rsid w:val="679D00D4"/>
    <w:rsid w:val="67F71CE6"/>
    <w:rsid w:val="67FE0B37"/>
    <w:rsid w:val="68214D19"/>
    <w:rsid w:val="682D6558"/>
    <w:rsid w:val="684F3371"/>
    <w:rsid w:val="68BA1007"/>
    <w:rsid w:val="68F40370"/>
    <w:rsid w:val="690F6BF2"/>
    <w:rsid w:val="691B6A5E"/>
    <w:rsid w:val="693B05B8"/>
    <w:rsid w:val="6941437E"/>
    <w:rsid w:val="69460647"/>
    <w:rsid w:val="697539BE"/>
    <w:rsid w:val="699D3FC4"/>
    <w:rsid w:val="69B35F58"/>
    <w:rsid w:val="69CF0F67"/>
    <w:rsid w:val="69D5266D"/>
    <w:rsid w:val="69ED50AB"/>
    <w:rsid w:val="69F645AB"/>
    <w:rsid w:val="6A082D58"/>
    <w:rsid w:val="6A0B7E79"/>
    <w:rsid w:val="6A1A7721"/>
    <w:rsid w:val="6A223452"/>
    <w:rsid w:val="6A3830C7"/>
    <w:rsid w:val="6A390A60"/>
    <w:rsid w:val="6A7106BA"/>
    <w:rsid w:val="6A743BF5"/>
    <w:rsid w:val="6A744D85"/>
    <w:rsid w:val="6A75136D"/>
    <w:rsid w:val="6A81401F"/>
    <w:rsid w:val="6A945504"/>
    <w:rsid w:val="6A9C3198"/>
    <w:rsid w:val="6AA26992"/>
    <w:rsid w:val="6AAD216C"/>
    <w:rsid w:val="6ABE0BFE"/>
    <w:rsid w:val="6AC34246"/>
    <w:rsid w:val="6AD93251"/>
    <w:rsid w:val="6B093637"/>
    <w:rsid w:val="6B2275A4"/>
    <w:rsid w:val="6B3876F5"/>
    <w:rsid w:val="6B4F6BD7"/>
    <w:rsid w:val="6B504C57"/>
    <w:rsid w:val="6B654437"/>
    <w:rsid w:val="6B6B10D2"/>
    <w:rsid w:val="6B8046E0"/>
    <w:rsid w:val="6B8579CF"/>
    <w:rsid w:val="6BA1654B"/>
    <w:rsid w:val="6BF16AC7"/>
    <w:rsid w:val="6BFE6A78"/>
    <w:rsid w:val="6C075D24"/>
    <w:rsid w:val="6C0F1925"/>
    <w:rsid w:val="6C3E2E4C"/>
    <w:rsid w:val="6C506EFE"/>
    <w:rsid w:val="6C707C75"/>
    <w:rsid w:val="6CA67C24"/>
    <w:rsid w:val="6D170C17"/>
    <w:rsid w:val="6D341048"/>
    <w:rsid w:val="6D4D0ACC"/>
    <w:rsid w:val="6D6108F4"/>
    <w:rsid w:val="6D747716"/>
    <w:rsid w:val="6D8E3011"/>
    <w:rsid w:val="6DAB7F05"/>
    <w:rsid w:val="6DAE0B6C"/>
    <w:rsid w:val="6DE56DED"/>
    <w:rsid w:val="6DEC3435"/>
    <w:rsid w:val="6DEE6053"/>
    <w:rsid w:val="6E3B2E8E"/>
    <w:rsid w:val="6E4460E8"/>
    <w:rsid w:val="6E6433FA"/>
    <w:rsid w:val="6E6450F8"/>
    <w:rsid w:val="6E8D0180"/>
    <w:rsid w:val="6E944CB6"/>
    <w:rsid w:val="6E9F5466"/>
    <w:rsid w:val="6EC65E72"/>
    <w:rsid w:val="6EC85771"/>
    <w:rsid w:val="6ECB2916"/>
    <w:rsid w:val="6F1D0F8A"/>
    <w:rsid w:val="6F4278A4"/>
    <w:rsid w:val="6F8F4429"/>
    <w:rsid w:val="6FC47071"/>
    <w:rsid w:val="6FC75B23"/>
    <w:rsid w:val="6FD81924"/>
    <w:rsid w:val="6FE02021"/>
    <w:rsid w:val="70020D0E"/>
    <w:rsid w:val="700952C9"/>
    <w:rsid w:val="7028659C"/>
    <w:rsid w:val="704637F1"/>
    <w:rsid w:val="705957A2"/>
    <w:rsid w:val="70861B5B"/>
    <w:rsid w:val="70C248A0"/>
    <w:rsid w:val="70E666E7"/>
    <w:rsid w:val="70F907EE"/>
    <w:rsid w:val="70FC1810"/>
    <w:rsid w:val="70FE46B9"/>
    <w:rsid w:val="71110B50"/>
    <w:rsid w:val="71255C42"/>
    <w:rsid w:val="7138339D"/>
    <w:rsid w:val="716C7C8A"/>
    <w:rsid w:val="71BE43FD"/>
    <w:rsid w:val="71E079F1"/>
    <w:rsid w:val="71F26F8A"/>
    <w:rsid w:val="71FE4487"/>
    <w:rsid w:val="720714E7"/>
    <w:rsid w:val="721048BA"/>
    <w:rsid w:val="72230F35"/>
    <w:rsid w:val="723B01E9"/>
    <w:rsid w:val="724300B8"/>
    <w:rsid w:val="72546621"/>
    <w:rsid w:val="727867EB"/>
    <w:rsid w:val="72870BC2"/>
    <w:rsid w:val="72963217"/>
    <w:rsid w:val="72BA1FCC"/>
    <w:rsid w:val="72BA5765"/>
    <w:rsid w:val="72CC4C98"/>
    <w:rsid w:val="72DB7698"/>
    <w:rsid w:val="731D6B62"/>
    <w:rsid w:val="73304272"/>
    <w:rsid w:val="73EE3359"/>
    <w:rsid w:val="73F56785"/>
    <w:rsid w:val="742879B1"/>
    <w:rsid w:val="74364260"/>
    <w:rsid w:val="74423611"/>
    <w:rsid w:val="749D29A5"/>
    <w:rsid w:val="74C122E9"/>
    <w:rsid w:val="74D32C37"/>
    <w:rsid w:val="74F05C71"/>
    <w:rsid w:val="74F4208A"/>
    <w:rsid w:val="751B7D45"/>
    <w:rsid w:val="752357EE"/>
    <w:rsid w:val="757B26C1"/>
    <w:rsid w:val="757E4E44"/>
    <w:rsid w:val="758906B7"/>
    <w:rsid w:val="759A3FD5"/>
    <w:rsid w:val="75E67072"/>
    <w:rsid w:val="76132584"/>
    <w:rsid w:val="764333BA"/>
    <w:rsid w:val="765A2D48"/>
    <w:rsid w:val="76690F54"/>
    <w:rsid w:val="76A2390B"/>
    <w:rsid w:val="76A35D59"/>
    <w:rsid w:val="771624B0"/>
    <w:rsid w:val="772E064D"/>
    <w:rsid w:val="774C24F9"/>
    <w:rsid w:val="778C1B83"/>
    <w:rsid w:val="77C0500B"/>
    <w:rsid w:val="77C56722"/>
    <w:rsid w:val="77F732BE"/>
    <w:rsid w:val="77FB56FB"/>
    <w:rsid w:val="78385B87"/>
    <w:rsid w:val="783E4190"/>
    <w:rsid w:val="78453C86"/>
    <w:rsid w:val="7868219E"/>
    <w:rsid w:val="78751106"/>
    <w:rsid w:val="788240CD"/>
    <w:rsid w:val="78CF0341"/>
    <w:rsid w:val="78D32D7C"/>
    <w:rsid w:val="78DF2244"/>
    <w:rsid w:val="78E57AF5"/>
    <w:rsid w:val="78EC0326"/>
    <w:rsid w:val="79347320"/>
    <w:rsid w:val="79582954"/>
    <w:rsid w:val="79641B27"/>
    <w:rsid w:val="79694AAE"/>
    <w:rsid w:val="79A24AB5"/>
    <w:rsid w:val="79AA4433"/>
    <w:rsid w:val="79C60581"/>
    <w:rsid w:val="7A4378C1"/>
    <w:rsid w:val="7A4A3807"/>
    <w:rsid w:val="7A527748"/>
    <w:rsid w:val="7A6B620C"/>
    <w:rsid w:val="7A9C23B7"/>
    <w:rsid w:val="7B0B352A"/>
    <w:rsid w:val="7B19245B"/>
    <w:rsid w:val="7B1A3109"/>
    <w:rsid w:val="7B2F2B70"/>
    <w:rsid w:val="7B300F6E"/>
    <w:rsid w:val="7B4269C1"/>
    <w:rsid w:val="7B476DC0"/>
    <w:rsid w:val="7B94024D"/>
    <w:rsid w:val="7B9D0341"/>
    <w:rsid w:val="7BF05854"/>
    <w:rsid w:val="7C151258"/>
    <w:rsid w:val="7C375EE5"/>
    <w:rsid w:val="7C416EBC"/>
    <w:rsid w:val="7C6B73CE"/>
    <w:rsid w:val="7C9F0AA4"/>
    <w:rsid w:val="7CB12A7A"/>
    <w:rsid w:val="7CC24DA0"/>
    <w:rsid w:val="7D7C40FE"/>
    <w:rsid w:val="7D9A2218"/>
    <w:rsid w:val="7DAF1DFC"/>
    <w:rsid w:val="7DBA19AA"/>
    <w:rsid w:val="7E132BC8"/>
    <w:rsid w:val="7E1C2E49"/>
    <w:rsid w:val="7E216297"/>
    <w:rsid w:val="7E32357D"/>
    <w:rsid w:val="7E3B3218"/>
    <w:rsid w:val="7E3E5A93"/>
    <w:rsid w:val="7E403CCD"/>
    <w:rsid w:val="7E455D8F"/>
    <w:rsid w:val="7E6A57BA"/>
    <w:rsid w:val="7E6E3A8D"/>
    <w:rsid w:val="7E731EFD"/>
    <w:rsid w:val="7EC32FF5"/>
    <w:rsid w:val="7ECD2E15"/>
    <w:rsid w:val="7ECE6E0B"/>
    <w:rsid w:val="7ED1224C"/>
    <w:rsid w:val="7F1165B8"/>
    <w:rsid w:val="7F1C6F4A"/>
    <w:rsid w:val="7F4D6D12"/>
    <w:rsid w:val="7F6D1F79"/>
    <w:rsid w:val="7FB653B5"/>
    <w:rsid w:val="7FC06ACD"/>
    <w:rsid w:val="7FD67A64"/>
    <w:rsid w:val="7FDC0C1D"/>
    <w:rsid w:val="7FE224E3"/>
    <w:rsid w:val="7FE6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center"/>
      <w:outlineLvl w:val="0"/>
    </w:pPr>
    <w:rPr>
      <w:rFonts w:ascii="Arial" w:hAnsi="Arial" w:eastAsia="楷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paragraph" w:customStyle="1" w:styleId="10">
    <w:name w:val="图"/>
    <w:basedOn w:val="1"/>
    <w:next w:val="1"/>
    <w:qFormat/>
    <w:uiPriority w:val="0"/>
    <w:pPr>
      <w:spacing w:before="120" w:after="120"/>
      <w:jc w:val="center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2021-09-12T03:20:00Z</dcterms:created>
  <dc:creator>18372</dc:creator>
  <cp:lastModifiedBy>18372</cp:lastModifiedBy>
  <dcterms:modified xsi:type="dcterms:W3CDTF">2021-11-30T13:14:09Z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