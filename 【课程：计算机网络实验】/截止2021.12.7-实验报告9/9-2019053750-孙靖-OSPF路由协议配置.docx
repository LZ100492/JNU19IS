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val="en-US" w:eastAsia="zh-CN"/>
        </w:rPr>
        <w:t xml:space="preserve"> </w:t>
      </w: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360" w:lineRule="exact"/>
        <w:jc w:val="both"/>
        <w:rPr>
          <w:rFonts w:hint="default" w:eastAsia="楷体_GB2312"/>
          <w:sz w:val="28"/>
          <w:szCs w:val="28"/>
          <w:u w:val="single"/>
          <w:lang w:val="en-US" w:eastAsia="zh-CN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OSPF路由协议配置     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孙靖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2019053750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hint="eastAsia" w:eastAsia="楷体_GB2312"/>
          <w:sz w:val="28"/>
          <w:szCs w:val="28"/>
          <w:u w:val="single"/>
        </w:rPr>
        <w:t>/人工智能产业学院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实验目的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加深对OSPF路由协议工作原理的理解，掌握在路由器（或三层交换机）上配置OSPF的过程 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 xml:space="preserve">实验内容 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多区域的划分。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配置路由器的OSPF协议。</w:t>
      </w:r>
    </w:p>
    <w:p>
      <w:pPr>
        <w:numPr>
          <w:numId w:val="0"/>
        </w:num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观察路由表信息。测试网络的连通性。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三、实验环境</w:t>
      </w:r>
    </w:p>
    <w:p>
      <w:pPr>
        <w:numPr>
          <w:numId w:val="0"/>
        </w:numPr>
        <w:ind w:firstLine="422" w:firstLineChars="200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numId w:val="0"/>
        </w:numPr>
        <w:ind w:firstLine="422" w:firstLineChars="200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r>
        <w:drawing>
          <wp:inline distT="0" distB="0" distL="114300" distR="114300">
            <wp:extent cx="5181600" cy="901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实验步骤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ip address 172.16.1.1 255.255.255.0  !配置接口IP地址。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.2.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！配置RouterA(必须为DCE)的时钟频率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600450" cy="1181100"/>
            <wp:effectExtent l="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r>
        <w:drawing>
          <wp:inline distT="0" distB="0" distL="114300" distR="114300">
            <wp:extent cx="3619500" cy="2216150"/>
            <wp:effectExtent l="0" t="0" r="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六</w:t>
      </w:r>
      <w:r>
        <w:rPr>
          <w:rFonts w:hint="eastAsia"/>
          <w:b/>
          <w:sz w:val="21"/>
          <w:szCs w:val="21"/>
        </w:rPr>
        <w:t>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七</w:t>
      </w:r>
      <w:r>
        <w:rPr>
          <w:rFonts w:hint="eastAsia"/>
          <w:b/>
          <w:sz w:val="21"/>
          <w:szCs w:val="21"/>
        </w:rPr>
        <w:t>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RouterB(config)#interface serial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 w:firstLineChars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)#ip address 1</w:t>
      </w:r>
      <w:r>
        <w:rPr>
          <w:rFonts w:hint="eastAsia" w:ascii="Arial" w:hAnsi="Arial" w:cs="Arial"/>
          <w:sz w:val="21"/>
          <w:szCs w:val="21"/>
          <w:lang w:val="en-US" w:eastAsia="zh-CN"/>
        </w:rPr>
        <w:t>7</w:t>
      </w:r>
      <w:r>
        <w:rPr>
          <w:rFonts w:ascii="Arial" w:hAnsi="Arial" w:cs="Arial"/>
          <w:sz w:val="21"/>
          <w:szCs w:val="21"/>
        </w:rPr>
        <w:t>2.16.</w:t>
      </w:r>
      <w:r>
        <w:rPr>
          <w:rFonts w:hint="eastAsia"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.2 255.255.255.0  !</w:t>
      </w:r>
      <w:r>
        <w:rPr>
          <w:rFonts w:ascii="Arial" w:cs="Arial"/>
          <w:sz w:val="21"/>
          <w:szCs w:val="21"/>
        </w:rPr>
        <w:t>配置接口的</w:t>
      </w:r>
      <w:r>
        <w:rPr>
          <w:rFonts w:ascii="Arial" w:hAnsi="Arial" w:cs="Arial"/>
          <w:sz w:val="21"/>
          <w:szCs w:val="21"/>
        </w:rPr>
        <w:t>IP</w:t>
      </w:r>
      <w:r>
        <w:rPr>
          <w:rFonts w:ascii="Arial" w:cs="Arial"/>
          <w:sz w:val="21"/>
          <w:szCs w:val="21"/>
        </w:rPr>
        <w:t>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 xml:space="preserve">)#no shutdown </w:t>
      </w:r>
      <w:r>
        <w:rPr>
          <w:rFonts w:hint="eastAsia"/>
          <w:sz w:val="21"/>
          <w:szCs w:val="21"/>
        </w:rPr>
        <w:t xml:space="preserve">                   !开启端口</w:t>
      </w:r>
    </w:p>
    <w:p>
      <w:pPr>
        <w:ind w:firstLine="420" w:firstLineChars="20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r>
        <w:drawing>
          <wp:inline distT="0" distB="0" distL="114300" distR="114300">
            <wp:extent cx="3443605" cy="1077595"/>
            <wp:effectExtent l="0" t="0" r="10795" b="190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78200" cy="1047750"/>
            <wp:effectExtent l="0" t="0" r="0" b="635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第十步:测试主机之间的连通性，检测路由表的正确性。</w:t>
      </w:r>
    </w:p>
    <w:p>
      <w:r>
        <w:drawing>
          <wp:inline distT="0" distB="0" distL="114300" distR="114300">
            <wp:extent cx="3568700" cy="1224915"/>
            <wp:effectExtent l="0" t="0" r="0" b="698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683635" cy="1167130"/>
            <wp:effectExtent l="0" t="0" r="12065" b="127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3FD75"/>
    <w:multiLevelType w:val="singleLevel"/>
    <w:tmpl w:val="8F93F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FD1753"/>
    <w:multiLevelType w:val="singleLevel"/>
    <w:tmpl w:val="A1FD17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64E2E"/>
    <w:rsid w:val="6666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2021-12-06T12:58:00Z</dcterms:created>
  <dc:creator>水漾月微醺</dc:creator>
  <cp:lastModifiedBy>水漾月微醺</cp:lastModifiedBy>
  <dcterms:modified xsi:type="dcterms:W3CDTF">2021-12-06T13:18:23Z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383750EAB39B42DA8A6A6446D53F9B6D</vt:lpwstr>
  </property>
</Properties>
</file>