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hint="eastAsia"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成绩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OSPF路由协议配置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9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智科院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ind w:left="280" w:hanging="280" w:hangingChars="100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梁伟希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2019051117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2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1" w:leftChars="0" w:hanging="281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加深对OSPF路由协议工作原理的理解，掌握在路由器（或三层交换机）上配置OSPF的过程 。</w:t>
      </w:r>
    </w:p>
    <w:p>
      <w:pPr>
        <w:numPr>
          <w:ilvl w:val="0"/>
          <w:numId w:val="0"/>
        </w:numPr>
        <w:ind w:left="108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1" w:leftChars="0" w:hanging="281" w:firstLineChars="0"/>
        <w:textAlignment w:val="auto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多区域的划分。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配置路由器的OSPF协议。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观察路由表信息。测试网络的连通性。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2" w:leftChars="0" w:hanging="281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OSPF路由协议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OSPF路由协议是用于网际协议（IP）网络的链路状态路由协议。该协议使用链路状态路由算法的内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部网关协议（IGP），在单一自治系统（AS）内部工作。使用Dijkstra算法计算出到达每一网络的最短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路径，并在检测链路的变化情况（如链路失效）时执行该算法快速收敛到新的无环路拓扑。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/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>该协议从所有可用的路由器中搜集链路状态（Link-state）信息从而构建该网络的拓扑图，由此决定提交给网际层（Internet Layer）的路由表，最终路由器依据在网际协议数据包中发现的目的IP地址，结合路由表作出转发决策。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2" w:leftChars="0" w:hanging="281" w:firstLineChars="0"/>
        <w:textAlignment w:val="auto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实验环境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实验环境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3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实验设备</w:t>
      </w:r>
      <w:r>
        <w:rPr>
          <w:rFonts w:hint="eastAsia" w:ascii="宋体" w:hAnsi="宋体"/>
          <w:bCs/>
          <w:sz w:val="21"/>
          <w:szCs w:val="21"/>
        </w:rPr>
        <w:t>：两台路由器(R2632)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numPr>
          <w:ilvl w:val="1"/>
          <w:numId w:val="3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</w:p>
    <w:p>
      <w:pPr>
        <w:ind w:left="420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1407795"/>
                <wp:effectExtent l="0" t="0" r="0" b="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523" w:firstLineChars="248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10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组合 13"/>
                        <wpg:cNvGrpSpPr/>
                        <wpg:grpSpPr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1" name="文本框 11"/>
                          <wps:cNvSpPr txBox="1"/>
                          <wps:spPr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  <w:lang w:val="en-US" w:eastAsia="zh-CN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14" name="文本框 14"/>
                        <wps:cNvSpPr txBox="1"/>
                        <wps:spPr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0.85pt;width:453.5pt;" coordsize="9070,2217" o:gfxdata="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">
                <o:lock v:ext="edit" aspectratio="f"/>
                <v:rect id="_x0000_s1026" o:spid="_x0000_s1026" o:spt="1" style="position:absolute;left:0;top:0;height:2217;width:907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3" type="#_x0000_t3" style="position:absolute;left:720;top:624;height:624;width:1260;" fillcolor="#EAEAEA" filled="t" stroked="t" coordsize="21600,21600" o:gfxdata="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nkNC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40;top:468;height:624;width:1320;" fillcolor="#EAEAEA" filled="t" stroked="t" coordsize="21600,21600" o:gfxdata="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rNUu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0;top:468;height:919;width:2160;" fillcolor="#EAEAEA" filled="t" stroked="t" coordsize="21600,21600" o:gfxdata="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CrT+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523" w:firstLineChars="248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_x0000_s1026" o:spid="_x0000_s1026" o:spt="20" style="position:absolute;left:6120;top:936;flip:y;height:1;width:1578;" filled="f" stroked="t" coordsize="21600,21600" o:gfxdata="UEsDBAoAAAAAAIdO4kAAAAAAAAAAAAAAAAAEAAAAZHJzL1BLAwQUAAAACACHTuJAZcoeFbwAAADa&#10;AAAADwAAAGRycy9kb3ducmV2LnhtbEWPT2sCMRTE74LfITzBi9RkW1q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KHh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983;flip:y;height:0;width:2137;" filled="f" stroked="t" coordsize="21600,21600" o:gfxdata="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gG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PC" type="#_x0000_t75" style="position:absolute;left:180;top:615;height:633;width:720;" filled="f" o:preferrelative="t" stroked="f" coordsize="21600,21600" o:gfxdata="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Sv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620;top:936;height:468;width:540;" filled="f" stroked="f" coordsize="21600,21600" o:gfxdata="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hve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936;height:421;width:612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2" o:spid="_x0000_s1026" o:spt="75" alt="Router" type="#_x0000_t75" style="position:absolute;left:5182;top:624;height:624;width:1118;" filled="f" o:preferrelative="t" stroked="f" coordsize="21600,21600" o:gfxdata="UEsDBAoAAAAAAIdO4kAAAAAAAAAAAAAAAAAEAAAAZHJzL1BLAwQUAAAACACHTuJAjTXseb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6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17H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group id="_x0000_s1026" o:spid="_x0000_s1026" o:spt="203" style="position:absolute;left:0;top:312;height:696;width:2520;" coordsize="2520,69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:lang w:val="en-US" w:eastAsia="zh-CN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520;top:468;height:384;width:1560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780;height:494;width:535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540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100" style="position:absolute;left:2340;top:832;height:155;width:3320;" filled="f" stroked="t" coordsize="2017,97" o:gfxdata="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V+Qe5AAAA2wAA&#10;AA8AAAAAAAAAAQAgAAAAIgAAAGRycy9kb3ducmV2LnhtbFBLAQIUABQAAAAIAIdO4kAzLwWeOwAA&#10;ADkAAAAQAAAAAAAAAAEAIAAAAAgBAABkcnMvc2hhcGV4bWwueG1sUEsFBgAAAAAGAAYAWwEAALID&#10;AAAAAA==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shape id="图片 20" o:spid="_x0000_s1026" o:spt="75" alt="Router" type="#_x0000_t75" style="position:absolute;left:1942;top:468;height:624;width:1118;" filled="f" o:preferrelative="t" stroked="f" coordsize="21600,21600" o:gfxdata="UEsDBAoAAAAAAIdO4kAAAAAAAAAAAAAAAAAEAAAAZHJzL1BLAwQUAAAACACHTuJAc0Pgf7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Y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D4H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21" o:spid="_x0000_s1026" o:spt="75" alt="PC" type="#_x0000_t75" style="position:absolute;left:7318;top:615;height:687;width:782;" filled="f" o:preferrelative="t" stroked="f" coordsize="21600,21600" o:gfxdata="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lqf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7380;top:1248;height:468;width:720;" filled="f" stroked="f" coordsize="21600,21600" o:gfxdata="UEsDBAoAAAAAAIdO4kAAAAAAAAAAAAAAAAAEAAAAZHJzL1BLAwQUAAAACACHTuJAsMZ8T7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X3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GfE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312;height:718;width:2064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312;height:718;width:2065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936;height:365;width:704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1092;height:447;width:1440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1092;height:468;width:1440;" filled="f" stroked="f" coordsize="21600,21600" o:gfxdata="UEsDBAoAAAAAAIdO4kAAAAAAAAAAAAAAAAAEAAAAZHJzL1BLAwQUAAAACACHTuJAoLHf17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39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4320;top:552;height:731;width:2340;" coordsize="2340,73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1965;top:384;height:347;width:375;" filled="f" stroked="f" coordsize="21600,21600" o:gfxdata="UEsDBAoAAAAAAIdO4kAAAAAAAAAAAAAAAAAEAAAAZHJzL1BLAwQUAAAACACHTuJAUGNBoL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hv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Qa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84;width:1560;" filled="f" stroked="f" coordsize="21600,21600" o:gfxdata="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v5Du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2" w:leftChars="0" w:hanging="281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实验步骤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（提示：</w:t>
      </w:r>
      <w:r>
        <w:rPr>
          <w:rFonts w:hint="eastAsia"/>
          <w:sz w:val="21"/>
          <w:szCs w:val="21"/>
        </w:rPr>
        <w:t>以下各步中涉及到的Serial口是以路由器r1和r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的连接为例。不同小组使用路由器有所不同，如果是路由器r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和r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的连接，请仔细参考路由器的连接图，并对实验步骤中的相关接口进行修改。）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ip address 172.16.1.1 255.255.255.0  !配置接口的IP地址。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no shutdown                     ！开启路由器的接口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6727825" cy="983615"/>
            <wp:effectExtent l="0" t="0" r="8255" b="698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609" r="1444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92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8.1.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RouterA(config-if)#clock rate 64000                 ！配置RouterA的时钟频率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6849745" cy="880110"/>
            <wp:effectExtent l="0" t="0" r="8255" b="381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>
      <w:r>
        <w:drawing>
          <wp:inline distT="0" distB="0" distL="114300" distR="114300">
            <wp:extent cx="6645275" cy="2161540"/>
            <wp:effectExtent l="0" t="0" r="14605" b="254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58890" cy="6108700"/>
            <wp:effectExtent l="0" t="0" r="11430" b="254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l="572" t="-5401" r="11380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第五步：在路由器RouterA上配置OSPF动态路由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router ospf         ！创建OSPF路由进程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192.168.1.0 0.0.0.255 area 0！配置主干区域0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172.16.1.0 0.0.0.255 area 1！配置分支区域1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RouterA(config-router)#end          ！返回特权模式</w:t>
      </w:r>
    </w:p>
    <w:p>
      <w:r>
        <w:drawing>
          <wp:inline distT="0" distB="0" distL="114300" distR="114300">
            <wp:extent cx="6442710" cy="858520"/>
            <wp:effectExtent l="0" t="0" r="3810" b="1016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l="966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第六步：在路由器RouterB上配置接口IP地址。</w:t>
      </w:r>
    </w:p>
    <w:p>
      <w:pPr>
        <w:ind w:left="420" w:left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default" w:ascii="宋体" w:hAnsi="宋体"/>
          <w:sz w:val="21"/>
          <w:szCs w:val="21"/>
          <w:lang w:val="en-US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！进入接口F1/0的配置模式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!配置接口F1/0的IP地址。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！开启路由器的接口f1/0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6627495" cy="1010920"/>
            <wp:effectExtent l="0" t="0" r="1905" b="1016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l="823" r="2315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第七步：在路由器RouterB上配置串口上的IP地址。</w:t>
      </w:r>
    </w:p>
    <w:p>
      <w:pPr>
        <w:ind w:firstLine="420" w:firstLineChars="20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RouterB(config)#interface serial </w:t>
      </w:r>
      <w:r>
        <w:rPr>
          <w:rFonts w:hint="eastAsia" w:ascii="Arial" w:hAnsi="Arial" w:cs="Arial"/>
          <w:sz w:val="21"/>
          <w:szCs w:val="21"/>
        </w:rPr>
        <w:t xml:space="preserve"> 2</w:t>
      </w:r>
      <w:r>
        <w:rPr>
          <w:rFonts w:hint="eastAsia" w:ascii="Arial" w:hAnsi="Arial" w:cs="Arial"/>
          <w:sz w:val="21"/>
          <w:szCs w:val="21"/>
          <w:lang w:val="en-US" w:eastAsia="zh-CN"/>
        </w:rPr>
        <w:t>/0</w:t>
      </w:r>
      <w:r>
        <w:rPr>
          <w:rFonts w:ascii="Arial" w:hAnsi="Arial" w:cs="Arial"/>
          <w:sz w:val="21"/>
          <w:szCs w:val="21"/>
        </w:rPr>
        <w:t xml:space="preserve">             </w:t>
      </w:r>
      <w:r>
        <w:rPr>
          <w:rFonts w:ascii="Arial" w:cs="Arial"/>
          <w:sz w:val="21"/>
          <w:szCs w:val="21"/>
        </w:rPr>
        <w:t>！进入串行口的配置模式。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/>
          <w:sz w:val="21"/>
          <w:szCs w:val="21"/>
        </w:rPr>
        <w:t xml:space="preserve"> IP ADDRESS 192.168.1.2 255.255.255.0 ！为串口配置IP地址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   ！开启路由器的</w:t>
      </w:r>
    </w:p>
    <w:p>
      <w:pPr>
        <w:ind w:firstLine="420"/>
        <w:rPr>
          <w:rFonts w:hint="eastAsia"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 w:ascii="Arial" w:hAnsi="Arial" w:cs="Arial"/>
          <w:sz w:val="21"/>
          <w:szCs w:val="21"/>
        </w:rPr>
        <w:t>exit                               ！返回全局模式</w:t>
      </w:r>
    </w:p>
    <w:p>
      <w:pPr>
        <w:rPr>
          <w:rFonts w:hint="eastAsia" w:ascii="Arial" w:hAnsi="Arial" w:cs="Arial"/>
          <w:sz w:val="21"/>
          <w:szCs w:val="21"/>
        </w:rPr>
      </w:pPr>
      <w:r>
        <w:drawing>
          <wp:inline distT="0" distB="0" distL="114300" distR="114300">
            <wp:extent cx="6816725" cy="835025"/>
            <wp:effectExtent l="0" t="0" r="10795" b="317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l="1252" r="1226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第八步：在路由器RouterB上配置OSPF协议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RouterB(config)#router ospf     !启用ospf进程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192.168.1.0 0.0.0.255 area 0 ！配置主干区域0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172.16.3.0 0.0.0.255 area 2  ！配置分支区域2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RouterB(config-router)#end          ！返回特权模式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6974840" cy="929640"/>
            <wp:effectExtent l="0" t="0" r="508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l="1753"/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第九步：验证RouterB上的路由（以RouterB为例）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RouterB#show running-config        ！显示路由器RouterB的全部配置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RouterB#show ip route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6250305" cy="3934460"/>
            <wp:effectExtent l="0" t="0" r="13335" b="12700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rcRect l="1221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6228080" cy="2600325"/>
            <wp:effectExtent l="0" t="0" r="5080" b="5715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rcRect l="136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第十步:测试主机之间的连通性，检测路由表的正确性。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两台主机配置如下：</w:t>
      </w:r>
      <w:r>
        <w:rPr>
          <w:rFonts w:hint="eastAsia"/>
          <w:color w:val="0000FF"/>
          <w:sz w:val="21"/>
          <w:szCs w:val="21"/>
          <w:lang w:val="en-US" w:eastAsia="zh-CN"/>
        </w:rPr>
        <w:t>PC1（172.16.1.11）， PC2（172.16.3.22）</w:t>
      </w:r>
    </w:p>
    <w:p>
      <w:r>
        <w:drawing>
          <wp:inline distT="0" distB="0" distL="114300" distR="114300">
            <wp:extent cx="6447790" cy="2152650"/>
            <wp:effectExtent l="0" t="0" r="13970" b="1143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83755" cy="2372995"/>
            <wp:effectExtent l="0" t="0" r="0" b="0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rcRect r="-31863" b="-30872"/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</w:pPr>
      <w:r>
        <w:drawing>
          <wp:inline distT="0" distB="0" distL="114300" distR="114300">
            <wp:extent cx="5322570" cy="3851275"/>
            <wp:effectExtent l="0" t="0" r="11430" b="952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</w:pPr>
      <w:r>
        <w:drawing>
          <wp:inline distT="0" distB="0" distL="114300" distR="114300">
            <wp:extent cx="5330825" cy="4236085"/>
            <wp:effectExtent l="0" t="0" r="3175" b="571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测试结果如上，两机可以互相ping通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2" w:leftChars="0" w:hanging="281" w:firstLineChars="0"/>
        <w:jc w:val="both"/>
        <w:textAlignment w:val="auto"/>
        <w:rPr>
          <w:b/>
          <w:bCs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实验总结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较前几次顺利，接线操作也比较简单，命令不算过多。但是对于实验原理不甚了解，结束实验之后向同学求助才得以了解。通过此次实验，对于dijkstra算法有了更深的理解，可以和算法设计上的所学相结合。在日后的学习与生活之中，可以运用这次实验中所学，减小状态链路数据库的大小，改善网络可扩展属性。</w:t>
      </w:r>
    </w:p>
    <w:p>
      <w:pPr>
        <w:rPr>
          <w:rFonts w:hint="default"/>
          <w:lang w:val="en-US" w:eastAsia="zh-CN"/>
        </w:rPr>
      </w:pPr>
    </w:p>
    <w:sectPr>
      <w:footerReference r:id="rId4" w:type="first"/>
      <w:footerReference r:id="rId3" w:type="default"/>
      <w:pgSz w:w="11906" w:h="16838"/>
      <w:pgMar w:top="1134" w:right="1134" w:bottom="1134" w:left="1134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700"/>
        <w:tab w:val="right" w:pos="7020"/>
        <w:tab w:val="clear" w:pos="4153"/>
        <w:tab w:val="clear" w:pos="8306"/>
      </w:tabs>
      <w:jc w:val="center"/>
      <w:rPr>
        <w:rFonts w:hint="eastAsia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700"/>
        <w:tab w:val="right" w:pos="7020"/>
        <w:tab w:val="clear" w:pos="4153"/>
        <w:tab w:val="clear" w:pos="8306"/>
      </w:tabs>
      <w:jc w:val="center"/>
      <w:rPr>
        <w:rFonts w:hint="eastAsia"/>
        <w:sz w:val="21"/>
        <w:szCs w:val="21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36EA005"/>
    <w:multiLevelType w:val="singleLevel"/>
    <w:tmpl w:val="336EA005"/>
    <w:lvl w:ilvl="0" w:tentative="0">
      <w:start w:val="1"/>
      <w:numFmt w:val="chineseCounting"/>
      <w:suff w:val="nothing"/>
      <w:lvlText w:val="%1、"/>
      <w:lvlJc w:val="left"/>
      <w:pPr>
        <w:ind w:left="1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97E92"/>
    <w:rsid w:val="59697E92"/>
    <w:rsid w:val="5996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图"/>
    <w:basedOn w:val="1"/>
    <w:next w:val="1"/>
    <w:qFormat/>
    <w:uiPriority w:val="0"/>
    <w:pPr>
      <w:spacing w:before="120" w:after="12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2021-12-06T15:23:00Z</dcterms:created>
  <dc:creator>18169</dc:creator>
  <cp:lastModifiedBy>丛刻</cp:lastModifiedBy>
  <dcterms:modified xsi:type="dcterms:W3CDTF">2021-12-07T09:15:35Z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24B8FFED3ABC4B5399E578EFC03D593D</vt:lpwstr>
  </property>
</Properties>
</file>