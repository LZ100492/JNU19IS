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高级语言程序设计(08060229)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             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张鑫源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121</w:t>
      </w:r>
      <w:r>
        <w:rPr>
          <w:rFonts w:eastAsia="楷体_GB2312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家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叶慧珍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2019053450</w:t>
      </w:r>
      <w:r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  <w:lang w:val="en-US" w:eastAsia="zh-CN"/>
        </w:rPr>
        <w:t xml:space="preserve"> 训练c语言程序设计能力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</w:rPr>
        <w:t>实验内容</w:t>
      </w:r>
      <w:r>
        <w:rPr>
          <w:rFonts w:hint="eastAsia"/>
          <w:b/>
          <w:sz w:val="20"/>
          <w:szCs w:val="20"/>
          <w:lang w:eastAsia="zh-CN"/>
        </w:rPr>
        <w:t>：</w:t>
      </w:r>
      <w:r>
        <w:rPr>
          <w:rFonts w:hint="eastAsia"/>
          <w:b/>
          <w:sz w:val="20"/>
          <w:szCs w:val="20"/>
        </w:rPr>
        <w:t>将用户输入的字符串编程密码串</w:t>
      </w:r>
      <w:r>
        <w:rPr>
          <w:rFonts w:hint="eastAsia"/>
          <w:b/>
          <w:sz w:val="20"/>
          <w:szCs w:val="20"/>
          <w:lang w:eastAsia="zh-CN"/>
        </w:rPr>
        <w:t>。</w:t>
      </w:r>
      <w:r>
        <w:rPr>
          <w:rFonts w:hint="eastAsia"/>
          <w:b/>
          <w:sz w:val="20"/>
          <w:szCs w:val="20"/>
        </w:rPr>
        <w:t>编码的规则如下，对于第n个字符，如果该字符是英文字母，那么用英文字表</w:t>
      </w:r>
      <w:r>
        <w:rPr>
          <w:rFonts w:hint="eastAsia"/>
          <w:b/>
          <w:sz w:val="20"/>
          <w:szCs w:val="20"/>
          <w:lang w:val="en-US" w:eastAsia="zh-CN"/>
        </w:rPr>
        <w:t>该字母</w:t>
      </w:r>
      <w:r>
        <w:rPr>
          <w:rFonts w:hint="eastAsia"/>
          <w:b/>
          <w:sz w:val="20"/>
          <w:szCs w:val="20"/>
        </w:rPr>
        <w:t>后面第n个字母代替该字母，例如用户输入ab</w:t>
      </w:r>
      <w:r>
        <w:rPr>
          <w:rFonts w:hint="eastAsia"/>
          <w:b/>
          <w:sz w:val="20"/>
          <w:szCs w:val="20"/>
          <w:lang w:eastAsia="zh-CN"/>
        </w:rPr>
        <w:t>，</w:t>
      </w:r>
      <w:r>
        <w:rPr>
          <w:rFonts w:hint="eastAsia"/>
          <w:b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sz w:val="20"/>
          <w:szCs w:val="20"/>
        </w:rPr>
        <w:t>cd，那么程序就应该将其译成bd，h</w:t>
      </w:r>
      <w:r>
        <w:rPr>
          <w:rFonts w:hint="eastAsia"/>
          <w:b/>
          <w:sz w:val="20"/>
          <w:szCs w:val="20"/>
          <w:lang w:val="en-US" w:eastAsia="zh-CN"/>
        </w:rPr>
        <w:t>j</w:t>
      </w:r>
      <w:r>
        <w:rPr>
          <w:rFonts w:hint="eastAsia"/>
          <w:b/>
          <w:sz w:val="20"/>
          <w:szCs w:val="20"/>
        </w:rPr>
        <w:t>，可以将用户输入的密码</w:t>
      </w:r>
      <w:r>
        <w:rPr>
          <w:rFonts w:hint="eastAsia"/>
          <w:b/>
          <w:sz w:val="20"/>
          <w:szCs w:val="20"/>
          <w:lang w:val="en-US" w:eastAsia="zh-CN"/>
        </w:rPr>
        <w:t>译</w:t>
      </w:r>
      <w:r>
        <w:rPr>
          <w:rFonts w:hint="eastAsia"/>
          <w:b/>
          <w:sz w:val="20"/>
          <w:szCs w:val="20"/>
        </w:rPr>
        <w:t>回</w:t>
      </w:r>
      <w:r>
        <w:rPr>
          <w:rFonts w:hint="eastAsia"/>
          <w:b/>
          <w:sz w:val="20"/>
          <w:szCs w:val="20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</w:rPr>
        <w:t>注意事项</w:t>
      </w:r>
      <w:r>
        <w:rPr>
          <w:rFonts w:hint="eastAsia"/>
          <w:b/>
          <w:sz w:val="20"/>
          <w:szCs w:val="20"/>
          <w:lang w:eastAsia="zh-CN"/>
        </w:rPr>
        <w:t>：</w:t>
      </w:r>
      <w:r>
        <w:rPr>
          <w:rFonts w:hint="eastAsia"/>
          <w:b/>
          <w:sz w:val="20"/>
          <w:szCs w:val="20"/>
        </w:rPr>
        <w:t>本实验约定字符串首字符</w:t>
      </w:r>
      <w:r>
        <w:rPr>
          <w:rFonts w:hint="eastAsia"/>
          <w:b/>
          <w:sz w:val="20"/>
          <w:szCs w:val="20"/>
          <w:lang w:val="en-US" w:eastAsia="zh-CN"/>
        </w:rPr>
        <w:t>为</w:t>
      </w:r>
      <w:r>
        <w:rPr>
          <w:rFonts w:hint="eastAsia"/>
          <w:b/>
          <w:sz w:val="20"/>
          <w:szCs w:val="20"/>
        </w:rPr>
        <w:t>第一个字符，英文字母表形成一个环</w:t>
      </w:r>
      <w:r>
        <w:rPr>
          <w:rFonts w:hint="eastAsia"/>
          <w:b/>
          <w:sz w:val="20"/>
          <w:szCs w:val="20"/>
          <w:lang w:eastAsia="zh-CN"/>
        </w:rPr>
        <w:t>。</w:t>
      </w:r>
      <w:r>
        <w:rPr>
          <w:rFonts w:hint="eastAsia"/>
          <w:b/>
          <w:sz w:val="20"/>
          <w:szCs w:val="20"/>
        </w:rPr>
        <w:t>例如自z是第26个字母</w:t>
      </w:r>
      <w:r>
        <w:rPr>
          <w:rFonts w:hint="eastAsia"/>
          <w:b/>
          <w:sz w:val="20"/>
          <w:szCs w:val="20"/>
          <w:lang w:eastAsia="zh-CN"/>
        </w:rPr>
        <w:t>，</w:t>
      </w:r>
      <w:r>
        <w:rPr>
          <w:rFonts w:hint="eastAsia"/>
          <w:b/>
          <w:sz w:val="20"/>
          <w:szCs w:val="20"/>
        </w:rPr>
        <w:t>那么在此</w:t>
      </w:r>
      <w:r>
        <w:rPr>
          <w:rFonts w:hint="eastAsia"/>
          <w:b/>
          <w:sz w:val="20"/>
          <w:szCs w:val="20"/>
          <w:lang w:val="en-US" w:eastAsia="zh-CN"/>
        </w:rPr>
        <w:t>环</w:t>
      </w:r>
      <w:r>
        <w:rPr>
          <w:rFonts w:hint="eastAsia"/>
          <w:b/>
          <w:sz w:val="20"/>
          <w:szCs w:val="20"/>
        </w:rPr>
        <w:t>中</w:t>
      </w:r>
      <w:r>
        <w:rPr>
          <w:rFonts w:hint="eastAsia"/>
          <w:b/>
          <w:sz w:val="20"/>
          <w:szCs w:val="20"/>
          <w:lang w:val="en-US" w:eastAsia="zh-CN"/>
        </w:rPr>
        <w:t>z</w:t>
      </w:r>
      <w:r>
        <w:rPr>
          <w:rFonts w:hint="eastAsia"/>
          <w:b/>
          <w:sz w:val="20"/>
          <w:szCs w:val="20"/>
        </w:rPr>
        <w:t>的下一个字母为a</w:t>
      </w:r>
      <w:r>
        <w:rPr>
          <w:rFonts w:hint="eastAsia"/>
          <w:b/>
          <w:sz w:val="20"/>
          <w:szCs w:val="20"/>
          <w:lang w:eastAsia="zh-CN"/>
        </w:rPr>
        <w:t>，</w:t>
      </w:r>
      <w:r>
        <w:rPr>
          <w:rFonts w:hint="eastAsia"/>
          <w:b/>
          <w:sz w:val="20"/>
          <w:szCs w:val="20"/>
        </w:rPr>
        <w:t>y后面的第三个字母为b</w:t>
      </w:r>
      <w:r>
        <w:rPr>
          <w:rFonts w:hint="eastAsia"/>
          <w:b/>
          <w:sz w:val="20"/>
          <w:szCs w:val="20"/>
          <w:lang w:val="en-US" w:eastAsia="zh-CN"/>
        </w:rPr>
        <w:t>依次</w:t>
      </w:r>
      <w:r>
        <w:rPr>
          <w:rFonts w:hint="eastAsia"/>
          <w:b/>
          <w:sz w:val="20"/>
          <w:szCs w:val="20"/>
        </w:rPr>
        <w:t>类推</w:t>
      </w:r>
      <w:r>
        <w:rPr>
          <w:rFonts w:hint="eastAsia"/>
          <w:b/>
          <w:sz w:val="20"/>
          <w:szCs w:val="20"/>
          <w:lang w:eastAsia="zh-CN"/>
        </w:rPr>
        <w:t>。</w:t>
      </w:r>
      <w:r>
        <w:rPr>
          <w:rFonts w:hint="eastAsia"/>
          <w:b/>
          <w:sz w:val="20"/>
          <w:szCs w:val="20"/>
        </w:rPr>
        <w:t>允许用户输入任意字符</w:t>
      </w:r>
      <w:r>
        <w:rPr>
          <w:rFonts w:hint="eastAsia"/>
          <w:b/>
          <w:sz w:val="20"/>
          <w:szCs w:val="20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实验环境：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n;</w:t>
      </w:r>
      <w:r>
        <w:rPr>
          <w:rFonts w:hint="eastAsia" w:ascii="新宋体" w:hAnsi="新宋体" w:eastAsia="新宋体"/>
          <w:color w:val="008000"/>
          <w:sz w:val="19"/>
        </w:rPr>
        <w:t>//确定字符顺序的变量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ch[50];</w:t>
      </w:r>
      <w:r>
        <w:rPr>
          <w:rFonts w:hint="eastAsia" w:ascii="新宋体" w:hAnsi="新宋体" w:eastAsia="新宋体"/>
          <w:color w:val="008000"/>
          <w:sz w:val="19"/>
        </w:rPr>
        <w:t>//假设字符串最长50个字符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"请输入字符串\n"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gets(ch);</w:t>
      </w:r>
      <w:r>
        <w:rPr>
          <w:rFonts w:hint="eastAsia" w:ascii="新宋体" w:hAnsi="新宋体" w:eastAsia="新宋体"/>
          <w:color w:val="008000"/>
          <w:sz w:val="19"/>
        </w:rPr>
        <w:t>//可以输入空格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strlen(ch);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"进行编译请输入1，译回请输入0\n"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&amp;uc);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(uc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  <w:r>
        <w:rPr>
          <w:rFonts w:hint="eastAsia" w:ascii="新宋体" w:hAnsi="新宋体" w:eastAsia="新宋体"/>
          <w:color w:val="008000"/>
          <w:sz w:val="19"/>
        </w:rPr>
        <w:t>//对每个字符进行编码处理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ch[i]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((ch[i] + i + 1)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+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+ i - 25;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ch[i]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((ch[i] + i + 1)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+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+ i - 25;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"结果为："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ch[i]);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(uc ==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ch[i]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- i - 1 &lt;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- i + 25;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- i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ch[i]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- i - 1 &lt;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- i + 25;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 - i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ch[i] = 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"结果为："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ch[i]);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spacing w:line="360" w:lineRule="auto"/>
        <w:ind w:left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1、程序中有多处if语句开始时未将嵌入的if语句用{}框起来导致逻辑混乱。2、刚开始循环语句想用while但是不熟练最后改用for语句。3、开始时选择语句放错位置导致调试时程序提前终止。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通过多次输入不同的数据检验了本程序中的每一环节，得到的结果正确无误，程序运行良好，符合实验要求。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IMG_20200315_162952" type="#_x0000_t75" style="height:346.65pt;width:414.85pt;" filled="f" o:preferrelative="t" stroked="f" coordsize="21600,21600">
            <v:path/>
            <v:fill on="f" focussize="0,0"/>
            <v:stroke on="f"/>
            <v:imagedata r:id="rId4" o:title="IMG_20200315_162952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0206"/>
    <w:rsid w:val="005E5A71"/>
    <w:rsid w:val="008567A8"/>
    <w:rsid w:val="008D3626"/>
    <w:rsid w:val="00913CE9"/>
    <w:rsid w:val="009635F2"/>
    <w:rsid w:val="00A521A3"/>
    <w:rsid w:val="00B549F2"/>
    <w:rsid w:val="00BB59F9"/>
    <w:rsid w:val="00C723A9"/>
    <w:rsid w:val="00D4161B"/>
    <w:rsid w:val="00D86B1B"/>
    <w:rsid w:val="00F60F39"/>
    <w:rsid w:val="624059EE"/>
    <w:rsid w:val="70B30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JNU</Company>
  <Pages>2</Pages>
  <Words>91</Words>
  <Characters>519</Characters>
  <Lines>4</Lines>
  <Paragraphs>1</Paragraphs>
  <TotalTime>200</TotalTime>
  <ScaleCrop>false</ScaleCrop>
  <LinksUpToDate>false</LinksUpToDate>
  <CharactersWithSpaces>609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2007-04-05T12:06:00Z</dcterms:created>
  <dc:creator>刘欣</dc:creator>
  <cp:lastModifiedBy>浨柠</cp:lastModifiedBy>
  <dcterms:modified xsi:type="dcterms:W3CDTF">2020-03-15T09:31:04Z</dcterms:modified>
  <dc:title>暨南大学本科实验报告专用纸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