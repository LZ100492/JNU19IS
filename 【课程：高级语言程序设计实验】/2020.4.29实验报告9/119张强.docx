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DEE71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24116CBF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="004E584B">
        <w:rPr>
          <w:rFonts w:eastAsia="楷体_GB2312" w:hint="eastAsia"/>
          <w:sz w:val="28"/>
          <w:szCs w:val="28"/>
          <w:u w:val="single"/>
        </w:rPr>
        <w:t>高级语言程序设计</w:t>
      </w:r>
      <w:r w:rsidR="004E584B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4B85B36D" w14:textId="491DD214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A962F3">
        <w:rPr>
          <w:rFonts w:eastAsia="楷体_GB2312" w:hint="eastAsia"/>
          <w:sz w:val="28"/>
          <w:szCs w:val="28"/>
          <w:u w:val="single"/>
        </w:rPr>
        <w:t>矩阵运算的函数封装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4E584B"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14:paraId="634146D8" w14:textId="64EA2191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A962F3">
        <w:rPr>
          <w:rFonts w:eastAsia="楷体_GB2312" w:hint="eastAsia"/>
          <w:sz w:val="28"/>
          <w:szCs w:val="28"/>
          <w:u w:val="single"/>
        </w:rPr>
        <w:t>九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5A47BC09" w14:textId="40231779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BC24EB">
        <w:rPr>
          <w:rFonts w:eastAsia="楷体_GB2312" w:hint="eastAsia"/>
          <w:sz w:val="28"/>
          <w:szCs w:val="28"/>
          <w:u w:val="single"/>
        </w:rPr>
        <w:t>张强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4E584B">
        <w:rPr>
          <w:rFonts w:eastAsia="楷体_GB2312" w:hint="eastAsia"/>
          <w:sz w:val="28"/>
          <w:szCs w:val="28"/>
          <w:u w:val="single"/>
        </w:rPr>
        <w:t>201905</w:t>
      </w:r>
      <w:r w:rsidR="00BC24EB">
        <w:rPr>
          <w:rFonts w:eastAsia="楷体_GB2312"/>
          <w:sz w:val="28"/>
          <w:szCs w:val="28"/>
          <w:u w:val="single"/>
        </w:rPr>
        <w:t>3448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D0590DF" w14:textId="1D484C4F"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4E584B">
        <w:rPr>
          <w:rFonts w:eastAsia="楷体_GB2312" w:hint="eastAsia"/>
          <w:sz w:val="28"/>
          <w:szCs w:val="28"/>
          <w:u w:val="single"/>
        </w:rPr>
        <w:t>智能科学与工程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BC24EB">
        <w:rPr>
          <w:rFonts w:eastAsia="楷体_GB2312" w:hint="eastAsia"/>
          <w:sz w:val="28"/>
          <w:szCs w:val="28"/>
          <w:u w:val="single"/>
        </w:rPr>
        <w:t>略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4E584B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29936832" w14:textId="4FE8477A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BC24EB"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A962F3">
        <w:rPr>
          <w:rFonts w:eastAsia="楷体_GB2312"/>
          <w:sz w:val="28"/>
          <w:szCs w:val="28"/>
          <w:u w:val="single"/>
        </w:rPr>
        <w:t>5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A962F3">
        <w:rPr>
          <w:rFonts w:eastAsia="楷体_GB2312"/>
          <w:sz w:val="28"/>
          <w:szCs w:val="28"/>
          <w:u w:val="single"/>
        </w:rPr>
        <w:t>6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A962F3">
        <w:rPr>
          <w:rFonts w:eastAsia="楷体_GB2312"/>
          <w:sz w:val="28"/>
          <w:szCs w:val="28"/>
          <w:u w:val="single"/>
        </w:rPr>
        <w:t>5</w:t>
      </w:r>
      <w:r w:rsidRPr="00183302">
        <w:rPr>
          <w:rFonts w:eastAsia="楷体_GB2312"/>
          <w:sz w:val="28"/>
          <w:szCs w:val="28"/>
        </w:rPr>
        <w:t>月</w:t>
      </w:r>
      <w:r w:rsidR="00A962F3">
        <w:rPr>
          <w:rFonts w:eastAsia="楷体_GB2312"/>
          <w:sz w:val="28"/>
          <w:szCs w:val="28"/>
        </w:rPr>
        <w:t>1</w:t>
      </w:r>
      <w:r w:rsidR="00981314">
        <w:rPr>
          <w:rFonts w:eastAsia="楷体_GB2312"/>
          <w:sz w:val="28"/>
          <w:szCs w:val="28"/>
        </w:rPr>
        <w:t>0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="00981314">
        <w:rPr>
          <w:rFonts w:eastAsia="楷体_GB2312" w:hint="eastAsia"/>
          <w:sz w:val="28"/>
          <w:szCs w:val="28"/>
        </w:rPr>
        <w:t>3</w:t>
      </w:r>
      <w:r w:rsidR="00981314">
        <w:rPr>
          <w:rFonts w:eastAsia="楷体_GB2312"/>
          <w:sz w:val="28"/>
          <w:szCs w:val="28"/>
        </w:rPr>
        <w:t>5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17110DF3" w14:textId="2A788328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  <w:r w:rsidR="00816A09">
        <w:rPr>
          <w:rFonts w:hint="eastAsia"/>
          <w:b/>
          <w:noProof/>
          <w:sz w:val="28"/>
          <w:szCs w:val="28"/>
        </w:rPr>
        <w:drawing>
          <wp:inline distT="0" distB="0" distL="0" distR="0" wp14:anchorId="68E09AA1" wp14:editId="750A62AD">
            <wp:extent cx="4610100" cy="3459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D735" w14:textId="2B6BAC8E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2C5CBB03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7C7F22C0" w14:textId="2019DF40" w:rsidR="00B549F2" w:rsidRPr="00B549F2" w:rsidRDefault="00B549F2" w:rsidP="00B549F2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="00FF0AC6">
        <w:rPr>
          <w:rFonts w:hint="eastAsia"/>
          <w:szCs w:val="21"/>
        </w:rPr>
        <w:t>笔记本电脑</w:t>
      </w:r>
    </w:p>
    <w:p w14:paraId="34651696" w14:textId="77777777" w:rsidR="000C0206" w:rsidRDefault="00B549F2" w:rsidP="000C020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9B4FF8">
        <w:rPr>
          <w:rFonts w:hint="eastAsia"/>
          <w:szCs w:val="21"/>
        </w:rPr>
        <w:t>visual</w:t>
      </w:r>
      <w:r w:rsidR="009B4FF8">
        <w:rPr>
          <w:szCs w:val="21"/>
        </w:rPr>
        <w:t xml:space="preserve"> </w:t>
      </w:r>
      <w:r w:rsidR="009B4FF8">
        <w:rPr>
          <w:rFonts w:hint="eastAsia"/>
          <w:szCs w:val="21"/>
        </w:rPr>
        <w:t>stdio</w:t>
      </w:r>
      <w:r w:rsidR="009B4FF8">
        <w:rPr>
          <w:szCs w:val="21"/>
        </w:rPr>
        <w:t xml:space="preserve"> </w:t>
      </w:r>
      <w:r w:rsidR="009B4FF8">
        <w:rPr>
          <w:rFonts w:hint="eastAsia"/>
          <w:szCs w:val="21"/>
        </w:rPr>
        <w:t>2019</w:t>
      </w:r>
    </w:p>
    <w:p w14:paraId="252055A1" w14:textId="77777777" w:rsidR="00D4161B" w:rsidRDefault="00A521A3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01D3C56A" w14:textId="7FA34D2F" w:rsidR="005F3D74" w:rsidRDefault="00A521A3" w:rsidP="005F3D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521A3">
        <w:rPr>
          <w:rFonts w:hint="eastAsia"/>
          <w:szCs w:val="21"/>
        </w:rPr>
        <w:t>写出</w:t>
      </w:r>
      <w:r>
        <w:rPr>
          <w:rFonts w:hint="eastAsia"/>
          <w:szCs w:val="21"/>
        </w:rPr>
        <w:t>程序的源程序。</w:t>
      </w:r>
    </w:p>
    <w:p w14:paraId="7D333B81" w14:textId="423AE43D" w:rsidR="00A521A3" w:rsidRDefault="00A521A3" w:rsidP="000B3AC9">
      <w:pPr>
        <w:spacing w:line="360" w:lineRule="auto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  <w:r w:rsidR="00C1704F">
        <w:rPr>
          <w:b/>
          <w:sz w:val="28"/>
          <w:szCs w:val="28"/>
        </w:rPr>
        <w:t xml:space="preserve"> </w:t>
      </w:r>
    </w:p>
    <w:p w14:paraId="6852E0AF" w14:textId="7FCE8171" w:rsid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转置</w:t>
      </w:r>
    </w:p>
    <w:p w14:paraId="42630AA3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>#include&lt;stdio.h&gt;</w:t>
      </w:r>
    </w:p>
    <w:p w14:paraId="3048BD58" w14:textId="2BF6751B" w:rsid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>#include&lt;math.h&gt;</w:t>
      </w:r>
    </w:p>
    <w:p w14:paraId="3E4DA350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>void zhuanzhi ()</w:t>
      </w:r>
    </w:p>
    <w:p w14:paraId="437F116C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>{</w:t>
      </w:r>
    </w:p>
    <w:p w14:paraId="7CCC4282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int m, n;</w:t>
      </w:r>
    </w:p>
    <w:p w14:paraId="4320731B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float a[20][20], b[20][20];</w:t>
      </w:r>
    </w:p>
    <w:p w14:paraId="4EECB2A4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int i, j;</w:t>
      </w:r>
    </w:p>
    <w:p w14:paraId="698E23A1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rFonts w:hint="eastAsia"/>
          <w:b/>
          <w:sz w:val="28"/>
          <w:szCs w:val="28"/>
        </w:rPr>
        <w:tab/>
        <w:t>printf("</w:t>
      </w:r>
      <w:r w:rsidRPr="000B3AC9">
        <w:rPr>
          <w:rFonts w:hint="eastAsia"/>
          <w:b/>
          <w:sz w:val="28"/>
          <w:szCs w:val="28"/>
        </w:rPr>
        <w:t>请输入矩阵行数：</w:t>
      </w:r>
      <w:r w:rsidRPr="000B3AC9">
        <w:rPr>
          <w:rFonts w:hint="eastAsia"/>
          <w:b/>
          <w:sz w:val="28"/>
          <w:szCs w:val="28"/>
        </w:rPr>
        <w:t>");</w:t>
      </w:r>
    </w:p>
    <w:p w14:paraId="0CF9C077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scanf_s("%d", &amp;m);</w:t>
      </w:r>
    </w:p>
    <w:p w14:paraId="64595B10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rFonts w:hint="eastAsia"/>
          <w:b/>
          <w:sz w:val="28"/>
          <w:szCs w:val="28"/>
        </w:rPr>
        <w:tab/>
        <w:t>printf("</w:t>
      </w:r>
      <w:r w:rsidRPr="000B3AC9">
        <w:rPr>
          <w:rFonts w:hint="eastAsia"/>
          <w:b/>
          <w:sz w:val="28"/>
          <w:szCs w:val="28"/>
        </w:rPr>
        <w:t>请输入矩阵列数：</w:t>
      </w:r>
      <w:r w:rsidRPr="000B3AC9">
        <w:rPr>
          <w:rFonts w:hint="eastAsia"/>
          <w:b/>
          <w:sz w:val="28"/>
          <w:szCs w:val="28"/>
        </w:rPr>
        <w:t>");</w:t>
      </w:r>
    </w:p>
    <w:p w14:paraId="530759BD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scanf_s("%d", &amp;n);</w:t>
      </w:r>
    </w:p>
    <w:p w14:paraId="5C0A9B33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rFonts w:hint="eastAsia"/>
          <w:b/>
          <w:sz w:val="28"/>
          <w:szCs w:val="28"/>
        </w:rPr>
        <w:tab/>
        <w:t>printf("</w:t>
      </w:r>
      <w:r w:rsidRPr="000B3AC9">
        <w:rPr>
          <w:rFonts w:hint="eastAsia"/>
          <w:b/>
          <w:sz w:val="28"/>
          <w:szCs w:val="28"/>
        </w:rPr>
        <w:t>请输入一个矩阵：</w:t>
      </w:r>
      <w:r w:rsidRPr="000B3AC9">
        <w:rPr>
          <w:rFonts w:hint="eastAsia"/>
          <w:b/>
          <w:sz w:val="28"/>
          <w:szCs w:val="28"/>
        </w:rPr>
        <w:t>");</w:t>
      </w:r>
    </w:p>
    <w:p w14:paraId="1DF0D0D1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for (i = 0; i &lt; m; i++)</w:t>
      </w:r>
    </w:p>
    <w:p w14:paraId="3A879ADF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  <w:t>for (j = 0; j &lt; n; j++)</w:t>
      </w:r>
    </w:p>
    <w:p w14:paraId="7F4D38A5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  <w:t>scanf_s("%f", &amp;a[i][j]);</w:t>
      </w:r>
    </w:p>
    <w:p w14:paraId="508317C3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for (i = 0; i &lt; m; i++)</w:t>
      </w:r>
    </w:p>
    <w:p w14:paraId="50337D90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{</w:t>
      </w:r>
    </w:p>
    <w:p w14:paraId="6264E277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  <w:t>for (j = 0; j &lt; n; j++)</w:t>
      </w:r>
    </w:p>
    <w:p w14:paraId="5350D150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  <w:t>{</w:t>
      </w:r>
    </w:p>
    <w:p w14:paraId="5E7ABAFC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  <w:t>b[i][j] = a[j][i];</w:t>
      </w:r>
    </w:p>
    <w:p w14:paraId="256435FB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  <w:t>printf("%4f ", b[i][j]);</w:t>
      </w:r>
    </w:p>
    <w:p w14:paraId="1077AF42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lastRenderedPageBreak/>
        <w:tab/>
      </w:r>
      <w:r w:rsidRPr="000B3AC9">
        <w:rPr>
          <w:b/>
          <w:sz w:val="28"/>
          <w:szCs w:val="28"/>
        </w:rPr>
        <w:tab/>
        <w:t>}</w:t>
      </w:r>
    </w:p>
    <w:p w14:paraId="5A8B3EFB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</w:r>
      <w:r w:rsidRPr="000B3AC9">
        <w:rPr>
          <w:b/>
          <w:sz w:val="28"/>
          <w:szCs w:val="28"/>
        </w:rPr>
        <w:tab/>
        <w:t>printf("\n");</w:t>
      </w:r>
    </w:p>
    <w:p w14:paraId="2AFC1261" w14:textId="77777777" w:rsidR="000B3AC9" w:rsidRP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ab/>
        <w:t>}</w:t>
      </w:r>
    </w:p>
    <w:p w14:paraId="28F75BEF" w14:textId="53F002B3" w:rsid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  <w:r w:rsidRPr="000B3AC9">
        <w:rPr>
          <w:b/>
          <w:sz w:val="28"/>
          <w:szCs w:val="28"/>
        </w:rPr>
        <w:t>}</w:t>
      </w:r>
      <w:r>
        <w:rPr>
          <w:b/>
          <w:noProof/>
          <w:sz w:val="28"/>
          <w:szCs w:val="28"/>
        </w:rPr>
        <w:drawing>
          <wp:inline distT="0" distB="0" distL="0" distR="0" wp14:anchorId="0AAD2682" wp14:editId="7BA7157B">
            <wp:extent cx="7483475" cy="214122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7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A1370" w14:textId="3044E576" w:rsidR="004A0591" w:rsidRDefault="00D83F1A" w:rsidP="00C1704F">
      <w:pPr>
        <w:spacing w:line="360" w:lineRule="auto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加法</w:t>
      </w:r>
    </w:p>
    <w:p w14:paraId="4D30383A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>#include&lt;stdio.h&gt;</w:t>
      </w:r>
    </w:p>
    <w:p w14:paraId="4DE9E4B5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>#include&lt;math.h&gt;</w:t>
      </w:r>
    </w:p>
    <w:p w14:paraId="20F7D337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>void  addition()</w:t>
      </w:r>
    </w:p>
    <w:p w14:paraId="5E6EA831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>{</w:t>
      </w:r>
    </w:p>
    <w:p w14:paraId="56373704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int m, n;</w:t>
      </w:r>
    </w:p>
    <w:p w14:paraId="1F467EC7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float a[20][20], b[20][20], c[20][20];</w:t>
      </w:r>
    </w:p>
    <w:p w14:paraId="6E7A6877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int i, j;</w:t>
      </w:r>
    </w:p>
    <w:p w14:paraId="690684B4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rFonts w:hint="eastAsia"/>
          <w:b/>
          <w:sz w:val="28"/>
          <w:szCs w:val="28"/>
        </w:rPr>
        <w:tab/>
        <w:t>printf("</w:t>
      </w:r>
      <w:r w:rsidRPr="00D83F1A">
        <w:rPr>
          <w:rFonts w:hint="eastAsia"/>
          <w:b/>
          <w:sz w:val="28"/>
          <w:szCs w:val="28"/>
        </w:rPr>
        <w:t>请输入矩阵行数：</w:t>
      </w:r>
      <w:r w:rsidRPr="00D83F1A">
        <w:rPr>
          <w:rFonts w:hint="eastAsia"/>
          <w:b/>
          <w:sz w:val="28"/>
          <w:szCs w:val="28"/>
        </w:rPr>
        <w:t>");</w:t>
      </w:r>
    </w:p>
    <w:p w14:paraId="3A1DE7C0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scanf_s("%d", &amp;m);</w:t>
      </w:r>
    </w:p>
    <w:p w14:paraId="28507BFB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rFonts w:hint="eastAsia"/>
          <w:b/>
          <w:sz w:val="28"/>
          <w:szCs w:val="28"/>
        </w:rPr>
        <w:tab/>
        <w:t>printf("</w:t>
      </w:r>
      <w:r w:rsidRPr="00D83F1A">
        <w:rPr>
          <w:rFonts w:hint="eastAsia"/>
          <w:b/>
          <w:sz w:val="28"/>
          <w:szCs w:val="28"/>
        </w:rPr>
        <w:t>请输入矩阵列数：</w:t>
      </w:r>
      <w:r w:rsidRPr="00D83F1A">
        <w:rPr>
          <w:rFonts w:hint="eastAsia"/>
          <w:b/>
          <w:sz w:val="28"/>
          <w:szCs w:val="28"/>
        </w:rPr>
        <w:t>");</w:t>
      </w:r>
    </w:p>
    <w:p w14:paraId="32B10DBF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scanf_s("%d", &amp;n);</w:t>
      </w:r>
    </w:p>
    <w:p w14:paraId="4D692FC1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rFonts w:hint="eastAsia"/>
          <w:b/>
          <w:sz w:val="28"/>
          <w:szCs w:val="28"/>
        </w:rPr>
        <w:tab/>
        <w:t>printf("</w:t>
      </w:r>
      <w:r w:rsidRPr="00D83F1A">
        <w:rPr>
          <w:rFonts w:hint="eastAsia"/>
          <w:b/>
          <w:sz w:val="28"/>
          <w:szCs w:val="28"/>
        </w:rPr>
        <w:t>请输入第一个矩阵：</w:t>
      </w:r>
      <w:r w:rsidRPr="00D83F1A">
        <w:rPr>
          <w:rFonts w:hint="eastAsia"/>
          <w:b/>
          <w:sz w:val="28"/>
          <w:szCs w:val="28"/>
        </w:rPr>
        <w:t>");</w:t>
      </w:r>
    </w:p>
    <w:p w14:paraId="5759D102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lastRenderedPageBreak/>
        <w:tab/>
        <w:t>for (i = 0; i &lt; m; i++)</w:t>
      </w:r>
    </w:p>
    <w:p w14:paraId="2BB42806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for (j = 0; j &lt; n; j++)</w:t>
      </w:r>
    </w:p>
    <w:p w14:paraId="3970300B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scanf_s("%f", &amp;a[i][j]);</w:t>
      </w:r>
    </w:p>
    <w:p w14:paraId="1FEFE2E0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rFonts w:hint="eastAsia"/>
          <w:b/>
          <w:sz w:val="28"/>
          <w:szCs w:val="28"/>
        </w:rPr>
        <w:tab/>
        <w:t>printf("</w:t>
      </w:r>
      <w:r w:rsidRPr="00D83F1A">
        <w:rPr>
          <w:rFonts w:hint="eastAsia"/>
          <w:b/>
          <w:sz w:val="28"/>
          <w:szCs w:val="28"/>
        </w:rPr>
        <w:t>请输入第二个矩阵：</w:t>
      </w:r>
      <w:r w:rsidRPr="00D83F1A">
        <w:rPr>
          <w:rFonts w:hint="eastAsia"/>
          <w:b/>
          <w:sz w:val="28"/>
          <w:szCs w:val="28"/>
        </w:rPr>
        <w:t>");</w:t>
      </w:r>
    </w:p>
    <w:p w14:paraId="50DF6CC9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for (i = 0; i &lt; m; i++)</w:t>
      </w:r>
    </w:p>
    <w:p w14:paraId="265D4AD0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for (j = 0; j &lt; n; j++)</w:t>
      </w:r>
    </w:p>
    <w:p w14:paraId="640BE7B3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scanf_s("%f", &amp;b[i][j]);</w:t>
      </w:r>
    </w:p>
    <w:p w14:paraId="37C4AB93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rFonts w:hint="eastAsia"/>
          <w:b/>
          <w:sz w:val="28"/>
          <w:szCs w:val="28"/>
        </w:rPr>
        <w:tab/>
        <w:t>printf("</w:t>
      </w:r>
      <w:r w:rsidRPr="00D83F1A">
        <w:rPr>
          <w:rFonts w:hint="eastAsia"/>
          <w:b/>
          <w:sz w:val="28"/>
          <w:szCs w:val="28"/>
        </w:rPr>
        <w:t>两矩阵相加的结果为：</w:t>
      </w:r>
      <w:r w:rsidRPr="00D83F1A">
        <w:rPr>
          <w:rFonts w:hint="eastAsia"/>
          <w:b/>
          <w:sz w:val="28"/>
          <w:szCs w:val="28"/>
        </w:rPr>
        <w:t>");</w:t>
      </w:r>
    </w:p>
    <w:p w14:paraId="0EF6EF50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for (i = 0; i &lt; m; i++)</w:t>
      </w:r>
    </w:p>
    <w:p w14:paraId="3247796D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{</w:t>
      </w:r>
    </w:p>
    <w:p w14:paraId="7B0A0843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for (j = 0; j &lt; n; j++)</w:t>
      </w:r>
    </w:p>
    <w:p w14:paraId="4AEBDEFC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{</w:t>
      </w:r>
    </w:p>
    <w:p w14:paraId="55D65212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c[i][j] = a[i][j] + b[i][j];</w:t>
      </w:r>
    </w:p>
    <w:p w14:paraId="1A17654B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printf("%4f ", c[i][j]);</w:t>
      </w:r>
    </w:p>
    <w:p w14:paraId="0E959F2D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}</w:t>
      </w:r>
    </w:p>
    <w:p w14:paraId="1D084C47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</w:r>
      <w:r w:rsidRPr="00D83F1A">
        <w:rPr>
          <w:b/>
          <w:sz w:val="28"/>
          <w:szCs w:val="28"/>
        </w:rPr>
        <w:tab/>
        <w:t>printf("\n");</w:t>
      </w:r>
    </w:p>
    <w:p w14:paraId="62630BD8" w14:textId="77777777" w:rsidR="00D83F1A" w:rsidRP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ab/>
        <w:t>}</w:t>
      </w:r>
    </w:p>
    <w:p w14:paraId="5E23B79B" w14:textId="3EB4E4FB" w:rsidR="00D83F1A" w:rsidRDefault="00D83F1A" w:rsidP="00D83F1A">
      <w:pPr>
        <w:spacing w:line="360" w:lineRule="auto"/>
        <w:ind w:left="420"/>
        <w:rPr>
          <w:b/>
          <w:sz w:val="28"/>
          <w:szCs w:val="28"/>
        </w:rPr>
      </w:pPr>
      <w:r w:rsidRPr="00D83F1A">
        <w:rPr>
          <w:b/>
          <w:sz w:val="28"/>
          <w:szCs w:val="28"/>
        </w:rPr>
        <w:t>}</w:t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6A3BEBA" wp14:editId="64BCEBF4">
            <wp:extent cx="7315835" cy="2011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83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9A832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减法</w:t>
      </w:r>
      <w:r w:rsidRPr="00D83F1A">
        <w:rPr>
          <w:szCs w:val="21"/>
        </w:rPr>
        <w:t>void subtraction ()</w:t>
      </w:r>
    </w:p>
    <w:p w14:paraId="7F568311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>{</w:t>
      </w:r>
    </w:p>
    <w:p w14:paraId="34EF1B96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int m, n;</w:t>
      </w:r>
    </w:p>
    <w:p w14:paraId="54021F6F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float a[20][20], b[20][20], c[20][20];</w:t>
      </w:r>
    </w:p>
    <w:p w14:paraId="707CCC46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int i, j;</w:t>
      </w:r>
    </w:p>
    <w:p w14:paraId="7EB5894B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请输入矩阵行数：</w:t>
      </w:r>
      <w:r w:rsidRPr="00D83F1A">
        <w:rPr>
          <w:rFonts w:hint="eastAsia"/>
          <w:szCs w:val="21"/>
        </w:rPr>
        <w:t>");</w:t>
      </w:r>
    </w:p>
    <w:p w14:paraId="156109CB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scanf_s("%d", &amp;m);</w:t>
      </w:r>
    </w:p>
    <w:p w14:paraId="46C17ADA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请输入矩阵列数：</w:t>
      </w:r>
      <w:r w:rsidRPr="00D83F1A">
        <w:rPr>
          <w:rFonts w:hint="eastAsia"/>
          <w:szCs w:val="21"/>
        </w:rPr>
        <w:t>");</w:t>
      </w:r>
    </w:p>
    <w:p w14:paraId="0792C954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scanf_s("%d", &amp;n);</w:t>
      </w:r>
    </w:p>
    <w:p w14:paraId="25423D9C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请输入第一个矩阵：</w:t>
      </w:r>
      <w:r w:rsidRPr="00D83F1A">
        <w:rPr>
          <w:rFonts w:hint="eastAsia"/>
          <w:szCs w:val="21"/>
        </w:rPr>
        <w:t>");</w:t>
      </w:r>
    </w:p>
    <w:p w14:paraId="794255F2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for (i = 0; i &lt; m; i++)</w:t>
      </w:r>
    </w:p>
    <w:p w14:paraId="00E821AD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for (j = 0; j &lt; n; j++)</w:t>
      </w:r>
    </w:p>
    <w:p w14:paraId="64608798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scanf_s("%f", &amp;a[i][j]);</w:t>
      </w:r>
    </w:p>
    <w:p w14:paraId="663EB054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请输入第二个矩阵：</w:t>
      </w:r>
      <w:r w:rsidRPr="00D83F1A">
        <w:rPr>
          <w:rFonts w:hint="eastAsia"/>
          <w:szCs w:val="21"/>
        </w:rPr>
        <w:t>");</w:t>
      </w:r>
    </w:p>
    <w:p w14:paraId="0DFF7138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for (i = 0; i &lt; m; i++)</w:t>
      </w:r>
    </w:p>
    <w:p w14:paraId="1BA717A2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for (j = 0; j &lt; n; j++)</w:t>
      </w:r>
    </w:p>
    <w:p w14:paraId="744274B8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scanf_s("%f", &amp;b[i][j]);</w:t>
      </w:r>
    </w:p>
    <w:p w14:paraId="3484B300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这两个矩阵相减的结果为：</w:t>
      </w:r>
      <w:r w:rsidRPr="00D83F1A">
        <w:rPr>
          <w:rFonts w:hint="eastAsia"/>
          <w:szCs w:val="21"/>
        </w:rPr>
        <w:t>");</w:t>
      </w:r>
    </w:p>
    <w:p w14:paraId="61D3E017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for (i = 0; i &lt; m; i++)</w:t>
      </w:r>
    </w:p>
    <w:p w14:paraId="1848AB13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{</w:t>
      </w:r>
    </w:p>
    <w:p w14:paraId="36D7ADC7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for (j = 0; j &lt; n; j++)</w:t>
      </w:r>
    </w:p>
    <w:p w14:paraId="0B3275C6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{</w:t>
      </w:r>
    </w:p>
    <w:p w14:paraId="29DCF589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lastRenderedPageBreak/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c[i][j] = a[i][j] - b[i][j];</w:t>
      </w:r>
    </w:p>
    <w:p w14:paraId="1CC462FC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printf("%4f ", c[i][j]);</w:t>
      </w:r>
    </w:p>
    <w:p w14:paraId="35162BB3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}</w:t>
      </w:r>
    </w:p>
    <w:p w14:paraId="2E9736D0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printf("\n");</w:t>
      </w:r>
    </w:p>
    <w:p w14:paraId="7A1E99A8" w14:textId="77777777" w:rsidR="00D83F1A" w:rsidRP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ab/>
        <w:t>}</w:t>
      </w:r>
    </w:p>
    <w:p w14:paraId="623F5DD1" w14:textId="77777777" w:rsidR="00D83F1A" w:rsidRDefault="00D83F1A" w:rsidP="00D83F1A">
      <w:pPr>
        <w:spacing w:line="360" w:lineRule="auto"/>
        <w:ind w:left="420"/>
        <w:rPr>
          <w:szCs w:val="21"/>
        </w:rPr>
      </w:pPr>
      <w:r w:rsidRPr="00D83F1A">
        <w:rPr>
          <w:szCs w:val="21"/>
        </w:rPr>
        <w:t>}</w:t>
      </w:r>
    </w:p>
    <w:p w14:paraId="671D92F5" w14:textId="319E6C87" w:rsidR="005F3D74" w:rsidRDefault="00D83F1A" w:rsidP="00D83F1A">
      <w:pPr>
        <w:spacing w:line="360" w:lineRule="auto"/>
        <w:ind w:left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472098B" wp14:editId="39E05455">
            <wp:extent cx="7292975" cy="233172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233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A2397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乘法</w:t>
      </w:r>
      <w:r w:rsidRPr="00D83F1A">
        <w:rPr>
          <w:szCs w:val="21"/>
        </w:rPr>
        <w:t>void multiplication()</w:t>
      </w:r>
    </w:p>
    <w:p w14:paraId="12545C55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>{</w:t>
      </w:r>
    </w:p>
    <w:p w14:paraId="4966E1C0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int m, n;</w:t>
      </w:r>
    </w:p>
    <w:p w14:paraId="0AEF576C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float s;</w:t>
      </w:r>
    </w:p>
    <w:p w14:paraId="1AF98774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float a[20][20], b[20][20], c[20][20];</w:t>
      </w:r>
    </w:p>
    <w:p w14:paraId="71CE2FF9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int i, j, k;</w:t>
      </w:r>
    </w:p>
    <w:p w14:paraId="0E136490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请输入矩阵行数：</w:t>
      </w:r>
      <w:r w:rsidRPr="00D83F1A">
        <w:rPr>
          <w:rFonts w:hint="eastAsia"/>
          <w:szCs w:val="21"/>
        </w:rPr>
        <w:t>");</w:t>
      </w:r>
    </w:p>
    <w:p w14:paraId="19059A98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scanf_s("%d", &amp;m);</w:t>
      </w:r>
    </w:p>
    <w:p w14:paraId="07086821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请输入矩阵列数：</w:t>
      </w:r>
      <w:r w:rsidRPr="00D83F1A">
        <w:rPr>
          <w:rFonts w:hint="eastAsia"/>
          <w:szCs w:val="21"/>
        </w:rPr>
        <w:t>");</w:t>
      </w:r>
    </w:p>
    <w:p w14:paraId="688F6239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scanf_s("%d", &amp;n);</w:t>
      </w:r>
    </w:p>
    <w:p w14:paraId="5FB8134D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请输入第一个矩阵：</w:t>
      </w:r>
      <w:r w:rsidRPr="00D83F1A">
        <w:rPr>
          <w:rFonts w:hint="eastAsia"/>
          <w:szCs w:val="21"/>
        </w:rPr>
        <w:t>");</w:t>
      </w:r>
    </w:p>
    <w:p w14:paraId="33C94EB6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for (i = 0; i &lt; m; i++)</w:t>
      </w:r>
    </w:p>
    <w:p w14:paraId="4CDD5882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for (j = 0; j &lt; n; j++)</w:t>
      </w:r>
    </w:p>
    <w:p w14:paraId="62995C80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scanf_s("%f", &amp;a[i][j]);</w:t>
      </w:r>
    </w:p>
    <w:p w14:paraId="307E7C35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rFonts w:hint="eastAsia"/>
          <w:szCs w:val="21"/>
        </w:rPr>
        <w:tab/>
        <w:t>printf("</w:t>
      </w:r>
      <w:r w:rsidRPr="00D83F1A">
        <w:rPr>
          <w:rFonts w:hint="eastAsia"/>
          <w:szCs w:val="21"/>
        </w:rPr>
        <w:t>请输入第二个矩阵：</w:t>
      </w:r>
      <w:r w:rsidRPr="00D83F1A">
        <w:rPr>
          <w:rFonts w:hint="eastAsia"/>
          <w:szCs w:val="21"/>
        </w:rPr>
        <w:t>");</w:t>
      </w:r>
    </w:p>
    <w:p w14:paraId="7F6FD1B2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for (i = 0; i &lt; n; i++)</w:t>
      </w:r>
    </w:p>
    <w:p w14:paraId="7FCC8EB3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lastRenderedPageBreak/>
        <w:tab/>
      </w:r>
      <w:r w:rsidRPr="00D83F1A">
        <w:rPr>
          <w:szCs w:val="21"/>
        </w:rPr>
        <w:tab/>
        <w:t>for (j = 0; j &lt; m; j++)</w:t>
      </w:r>
    </w:p>
    <w:p w14:paraId="658B5EBD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scanf_s("%4f", &amp;b[i][j]);</w:t>
      </w:r>
    </w:p>
    <w:p w14:paraId="2EBE604A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for (i = 0; i &lt; m; i++)</w:t>
      </w:r>
    </w:p>
    <w:p w14:paraId="5880B260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{</w:t>
      </w:r>
    </w:p>
    <w:p w14:paraId="5C47EF41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for (j = 0; j &lt; m; j++)</w:t>
      </w:r>
    </w:p>
    <w:p w14:paraId="4EB27D69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{</w:t>
      </w:r>
    </w:p>
    <w:p w14:paraId="3081F518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s = 0;</w:t>
      </w:r>
    </w:p>
    <w:p w14:paraId="04A46C4B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for (k = 0; k &lt; n; k++)</w:t>
      </w:r>
    </w:p>
    <w:p w14:paraId="32DB332B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{</w:t>
      </w:r>
    </w:p>
    <w:p w14:paraId="1E46BBC2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s = s + a[i][k] * b[k][j];</w:t>
      </w:r>
    </w:p>
    <w:p w14:paraId="1A9DD1BA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c[i][j] = s;</w:t>
      </w:r>
    </w:p>
    <w:p w14:paraId="338394A7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}</w:t>
      </w:r>
    </w:p>
    <w:p w14:paraId="59EA9A77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}</w:t>
      </w:r>
    </w:p>
    <w:p w14:paraId="1834B23B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}</w:t>
      </w:r>
    </w:p>
    <w:p w14:paraId="38A64399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for (i = 0; i &lt; m; i++)</w:t>
      </w:r>
    </w:p>
    <w:p w14:paraId="5D7C06F8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{</w:t>
      </w:r>
    </w:p>
    <w:p w14:paraId="7A242F62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for (j = 0; j &lt; m; j++)</w:t>
      </w:r>
    </w:p>
    <w:p w14:paraId="593AB3E4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{</w:t>
      </w:r>
    </w:p>
    <w:p w14:paraId="3C14243F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</w:r>
      <w:r w:rsidRPr="00D83F1A">
        <w:rPr>
          <w:szCs w:val="21"/>
        </w:rPr>
        <w:tab/>
        <w:t>printf("%4f ", c[i][j]);</w:t>
      </w:r>
    </w:p>
    <w:p w14:paraId="6BBF465F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}</w:t>
      </w:r>
    </w:p>
    <w:p w14:paraId="23FBA146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</w:r>
      <w:r w:rsidRPr="00D83F1A">
        <w:rPr>
          <w:szCs w:val="21"/>
        </w:rPr>
        <w:tab/>
        <w:t>printf("\n");</w:t>
      </w:r>
    </w:p>
    <w:p w14:paraId="0766D087" w14:textId="77777777" w:rsidR="00D83F1A" w:rsidRPr="00D83F1A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ab/>
        <w:t>}</w:t>
      </w:r>
    </w:p>
    <w:p w14:paraId="4BE4C106" w14:textId="004E9EE3" w:rsidR="005F3D74" w:rsidRDefault="00D83F1A" w:rsidP="00D83F1A">
      <w:pPr>
        <w:spacing w:line="360" w:lineRule="auto"/>
        <w:ind w:firstLineChars="200" w:firstLine="420"/>
        <w:rPr>
          <w:szCs w:val="21"/>
        </w:rPr>
      </w:pPr>
      <w:r w:rsidRPr="00D83F1A">
        <w:rPr>
          <w:szCs w:val="21"/>
        </w:rPr>
        <w:t>}</w:t>
      </w:r>
      <w:r w:rsidR="000B3AC9">
        <w:rPr>
          <w:noProof/>
          <w:szCs w:val="21"/>
        </w:rPr>
        <w:lastRenderedPageBreak/>
        <w:drawing>
          <wp:inline distT="0" distB="0" distL="0" distR="0" wp14:anchorId="6B855986" wp14:editId="2B192FE1">
            <wp:extent cx="7712075" cy="32080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075" cy="320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5CFC9ECF" wp14:editId="0D9EC8C1">
            <wp:extent cx="7430135" cy="2179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135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76F12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An</w:t>
      </w:r>
      <w:r w:rsidRPr="00794CBE">
        <w:rPr>
          <w:b/>
          <w:sz w:val="28"/>
          <w:szCs w:val="28"/>
        </w:rPr>
        <w:t>#include&lt;stdio.h&gt;</w:t>
      </w:r>
    </w:p>
    <w:p w14:paraId="384CFC9A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>void main()</w:t>
      </w:r>
    </w:p>
    <w:p w14:paraId="7C836B78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>{</w:t>
      </w:r>
    </w:p>
    <w:p w14:paraId="58BEDE64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  <w:t>int i, j, m;</w:t>
      </w:r>
    </w:p>
    <w:p w14:paraId="2D668FA6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rFonts w:hint="eastAsia"/>
          <w:b/>
          <w:sz w:val="28"/>
          <w:szCs w:val="28"/>
        </w:rPr>
        <w:tab/>
        <w:t>printf("</w:t>
      </w:r>
      <w:r w:rsidRPr="00794CBE">
        <w:rPr>
          <w:rFonts w:hint="eastAsia"/>
          <w:b/>
          <w:sz w:val="28"/>
          <w:szCs w:val="28"/>
        </w:rPr>
        <w:t>请输入</w:t>
      </w:r>
      <w:r w:rsidRPr="00794CBE">
        <w:rPr>
          <w:rFonts w:hint="eastAsia"/>
          <w:b/>
          <w:sz w:val="28"/>
          <w:szCs w:val="28"/>
        </w:rPr>
        <w:t xml:space="preserve"> m:");</w:t>
      </w:r>
    </w:p>
    <w:p w14:paraId="52A1ADAB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  <w:t>scanf_s("%d", &amp;m);</w:t>
      </w:r>
    </w:p>
    <w:p w14:paraId="1F905536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  <w:t>for (i = 1; i &lt;= m; i++)</w:t>
      </w:r>
    </w:p>
    <w:p w14:paraId="7F21B528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  <w:t>{</w:t>
      </w:r>
    </w:p>
    <w:p w14:paraId="4B2FB6BE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lastRenderedPageBreak/>
        <w:tab/>
      </w:r>
      <w:r w:rsidRPr="00794CBE">
        <w:rPr>
          <w:b/>
          <w:sz w:val="28"/>
          <w:szCs w:val="28"/>
        </w:rPr>
        <w:tab/>
        <w:t>for (j = 1; j &lt;= 2 * m - i; j++)</w:t>
      </w:r>
    </w:p>
    <w:p w14:paraId="00827091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</w:r>
      <w:r w:rsidRPr="00794CBE">
        <w:rPr>
          <w:b/>
          <w:sz w:val="28"/>
          <w:szCs w:val="28"/>
        </w:rPr>
        <w:tab/>
        <w:t>{</w:t>
      </w:r>
    </w:p>
    <w:p w14:paraId="2725207A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</w:r>
      <w:r w:rsidRPr="00794CBE">
        <w:rPr>
          <w:b/>
          <w:sz w:val="28"/>
          <w:szCs w:val="28"/>
        </w:rPr>
        <w:tab/>
      </w:r>
      <w:r w:rsidRPr="00794CBE">
        <w:rPr>
          <w:b/>
          <w:sz w:val="28"/>
          <w:szCs w:val="28"/>
        </w:rPr>
        <w:tab/>
        <w:t>if (j &lt;= i - 1) printf(" ");</w:t>
      </w:r>
    </w:p>
    <w:p w14:paraId="565BABD5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</w:r>
      <w:r w:rsidRPr="00794CBE">
        <w:rPr>
          <w:b/>
          <w:sz w:val="28"/>
          <w:szCs w:val="28"/>
        </w:rPr>
        <w:tab/>
      </w:r>
      <w:r w:rsidRPr="00794CBE">
        <w:rPr>
          <w:b/>
          <w:sz w:val="28"/>
          <w:szCs w:val="28"/>
        </w:rPr>
        <w:tab/>
        <w:t>else</w:t>
      </w:r>
    </w:p>
    <w:p w14:paraId="15DBE29C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rFonts w:hint="eastAsia"/>
          <w:b/>
          <w:sz w:val="28"/>
          <w:szCs w:val="28"/>
        </w:rPr>
        <w:tab/>
      </w:r>
      <w:r w:rsidRPr="00794CBE">
        <w:rPr>
          <w:rFonts w:hint="eastAsia"/>
          <w:b/>
          <w:sz w:val="28"/>
          <w:szCs w:val="28"/>
        </w:rPr>
        <w:tab/>
      </w:r>
      <w:r w:rsidRPr="00794CBE">
        <w:rPr>
          <w:rFonts w:hint="eastAsia"/>
          <w:b/>
          <w:sz w:val="28"/>
          <w:szCs w:val="28"/>
        </w:rPr>
        <w:tab/>
      </w:r>
      <w:r w:rsidRPr="00794CBE">
        <w:rPr>
          <w:rFonts w:hint="eastAsia"/>
          <w:b/>
          <w:sz w:val="28"/>
          <w:szCs w:val="28"/>
        </w:rPr>
        <w:tab/>
        <w:t>printf("</w:t>
      </w:r>
      <w:r w:rsidRPr="00794CBE">
        <w:rPr>
          <w:rFonts w:hint="eastAsia"/>
          <w:b/>
          <w:sz w:val="28"/>
          <w:szCs w:val="28"/>
        </w:rPr>
        <w:t>￥</w:t>
      </w:r>
      <w:r w:rsidRPr="00794CBE">
        <w:rPr>
          <w:rFonts w:hint="eastAsia"/>
          <w:b/>
          <w:sz w:val="28"/>
          <w:szCs w:val="28"/>
        </w:rPr>
        <w:t>");</w:t>
      </w:r>
    </w:p>
    <w:p w14:paraId="2F913CC3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</w:r>
      <w:r w:rsidRPr="00794CBE">
        <w:rPr>
          <w:b/>
          <w:sz w:val="28"/>
          <w:szCs w:val="28"/>
        </w:rPr>
        <w:tab/>
        <w:t>}</w:t>
      </w:r>
    </w:p>
    <w:p w14:paraId="71D4C041" w14:textId="2E608CF1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</w:r>
      <w:r w:rsidRPr="00794CBE">
        <w:rPr>
          <w:b/>
          <w:sz w:val="28"/>
          <w:szCs w:val="28"/>
        </w:rPr>
        <w:tab/>
        <w:t>printf("\</w:t>
      </w:r>
      <w:r>
        <w:rPr>
          <w:rFonts w:hint="eastAsia"/>
          <w:b/>
          <w:sz w:val="28"/>
          <w:szCs w:val="28"/>
        </w:rPr>
        <w:t>m</w:t>
      </w:r>
      <w:r w:rsidRPr="00794CBE">
        <w:rPr>
          <w:b/>
          <w:sz w:val="28"/>
          <w:szCs w:val="28"/>
        </w:rPr>
        <w:t>");</w:t>
      </w:r>
    </w:p>
    <w:p w14:paraId="09E07F65" w14:textId="77777777" w:rsidR="00794CBE" w:rsidRP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ab/>
        <w:t>}</w:t>
      </w:r>
    </w:p>
    <w:p w14:paraId="656381EA" w14:textId="3E3C91A3" w:rsidR="00794CBE" w:rsidRDefault="00794CBE" w:rsidP="00794CBE">
      <w:pPr>
        <w:spacing w:line="360" w:lineRule="auto"/>
        <w:rPr>
          <w:b/>
          <w:sz w:val="28"/>
          <w:szCs w:val="28"/>
        </w:rPr>
      </w:pPr>
      <w:r w:rsidRPr="00794CBE">
        <w:rPr>
          <w:b/>
          <w:sz w:val="28"/>
          <w:szCs w:val="28"/>
        </w:rPr>
        <w:t>}</w:t>
      </w:r>
      <w:r>
        <w:rPr>
          <w:b/>
          <w:noProof/>
          <w:sz w:val="28"/>
          <w:szCs w:val="28"/>
        </w:rPr>
        <w:drawing>
          <wp:inline distT="0" distB="0" distL="0" distR="0" wp14:anchorId="64076887" wp14:editId="0F86B78F">
            <wp:extent cx="7209155" cy="2087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DEDF4" w14:textId="0A9A8817" w:rsidR="00D4161B" w:rsidRPr="00183302" w:rsidRDefault="00D4161B" w:rsidP="005F3D7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0273C40C" w14:textId="3F823071" w:rsidR="005F3D74" w:rsidRPr="000B3AC9" w:rsidRDefault="000B3AC9" w:rsidP="008D3626">
      <w:pPr>
        <w:rPr>
          <w:szCs w:val="21"/>
        </w:rPr>
      </w:pPr>
      <w:r>
        <w:rPr>
          <w:rFonts w:hint="eastAsia"/>
          <w:szCs w:val="21"/>
        </w:rPr>
        <w:t>如上图所示</w:t>
      </w:r>
    </w:p>
    <w:p w14:paraId="2E34B962" w14:textId="00B45C41" w:rsidR="00182D58" w:rsidRDefault="00182D58" w:rsidP="008D3626">
      <w:pPr>
        <w:rPr>
          <w:b/>
          <w:sz w:val="28"/>
          <w:szCs w:val="28"/>
        </w:rPr>
      </w:pPr>
    </w:p>
    <w:p w14:paraId="37B8A0D9" w14:textId="7C1EA655" w:rsidR="00182D58" w:rsidRDefault="00182D58" w:rsidP="008D3626">
      <w:pPr>
        <w:rPr>
          <w:b/>
          <w:sz w:val="28"/>
          <w:szCs w:val="28"/>
        </w:rPr>
      </w:pPr>
    </w:p>
    <w:p w14:paraId="40FF70CF" w14:textId="77777777" w:rsidR="00182D58" w:rsidRDefault="00182D58" w:rsidP="008D3626">
      <w:pPr>
        <w:rPr>
          <w:b/>
          <w:sz w:val="28"/>
          <w:szCs w:val="28"/>
        </w:rPr>
      </w:pPr>
    </w:p>
    <w:p w14:paraId="22979615" w14:textId="008946C1" w:rsidR="00182D58" w:rsidRPr="00183302" w:rsidRDefault="00182D58" w:rsidP="008D3626">
      <w:pPr>
        <w:rPr>
          <w:b/>
          <w:sz w:val="28"/>
          <w:szCs w:val="28"/>
        </w:rPr>
        <w:sectPr w:rsidR="00182D58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C657826" w14:textId="77777777"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4BBF1F73" w14:textId="77777777"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7E2649DA" w14:textId="77777777" w:rsidR="009635F2" w:rsidRPr="008D3626" w:rsidRDefault="009635F2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D4DA1" w14:textId="77777777" w:rsidR="00B66249" w:rsidRDefault="00B66249" w:rsidP="004E584B">
      <w:r>
        <w:separator/>
      </w:r>
    </w:p>
  </w:endnote>
  <w:endnote w:type="continuationSeparator" w:id="0">
    <w:p w14:paraId="412C4BB2" w14:textId="77777777" w:rsidR="00B66249" w:rsidRDefault="00B66249" w:rsidP="004E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95849" w14:textId="77777777" w:rsidR="00B66249" w:rsidRDefault="00B66249" w:rsidP="004E584B">
      <w:r>
        <w:separator/>
      </w:r>
    </w:p>
  </w:footnote>
  <w:footnote w:type="continuationSeparator" w:id="0">
    <w:p w14:paraId="6EABA858" w14:textId="77777777" w:rsidR="00B66249" w:rsidRDefault="00B66249" w:rsidP="004E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702C8"/>
    <w:rsid w:val="000B3AC9"/>
    <w:rsid w:val="000C0206"/>
    <w:rsid w:val="001215C5"/>
    <w:rsid w:val="00182D58"/>
    <w:rsid w:val="001F18CB"/>
    <w:rsid w:val="002273A1"/>
    <w:rsid w:val="003B7CCE"/>
    <w:rsid w:val="00406B07"/>
    <w:rsid w:val="004A0591"/>
    <w:rsid w:val="004E27B9"/>
    <w:rsid w:val="004E584B"/>
    <w:rsid w:val="004F3D7D"/>
    <w:rsid w:val="005E5A71"/>
    <w:rsid w:val="005F3D74"/>
    <w:rsid w:val="00664823"/>
    <w:rsid w:val="006A7AA2"/>
    <w:rsid w:val="00794CBE"/>
    <w:rsid w:val="007D017C"/>
    <w:rsid w:val="007F3B91"/>
    <w:rsid w:val="00816A09"/>
    <w:rsid w:val="008567A8"/>
    <w:rsid w:val="008D3626"/>
    <w:rsid w:val="00913CE9"/>
    <w:rsid w:val="0092190C"/>
    <w:rsid w:val="00956641"/>
    <w:rsid w:val="009635F2"/>
    <w:rsid w:val="00981314"/>
    <w:rsid w:val="009B4FF8"/>
    <w:rsid w:val="00A31260"/>
    <w:rsid w:val="00A3304D"/>
    <w:rsid w:val="00A521A3"/>
    <w:rsid w:val="00A6695C"/>
    <w:rsid w:val="00A962F3"/>
    <w:rsid w:val="00AF463A"/>
    <w:rsid w:val="00B24F96"/>
    <w:rsid w:val="00B53635"/>
    <w:rsid w:val="00B549F2"/>
    <w:rsid w:val="00B66249"/>
    <w:rsid w:val="00BB59F9"/>
    <w:rsid w:val="00BC24EB"/>
    <w:rsid w:val="00C1704F"/>
    <w:rsid w:val="00C723A9"/>
    <w:rsid w:val="00CC4161"/>
    <w:rsid w:val="00CD0231"/>
    <w:rsid w:val="00D4161B"/>
    <w:rsid w:val="00D83F1A"/>
    <w:rsid w:val="00D86B1B"/>
    <w:rsid w:val="00E169FE"/>
    <w:rsid w:val="00E2602A"/>
    <w:rsid w:val="00F60F39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4C87"/>
  <w15:chartTrackingRefBased/>
  <w15:docId w15:val="{11A9E48D-A8EB-4984-B68D-E11D84AD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E584B"/>
    <w:rPr>
      <w:kern w:val="2"/>
      <w:sz w:val="18"/>
      <w:szCs w:val="18"/>
    </w:rPr>
  </w:style>
  <w:style w:type="paragraph" w:styleId="a5">
    <w:name w:val="footer"/>
    <w:basedOn w:val="a"/>
    <w:link w:val="a6"/>
    <w:rsid w:val="004E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E58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10</Pages>
  <Words>445</Words>
  <Characters>2540</Characters>
  <Application>Microsoft Office Word</Application>
  <DocSecurity>0</DocSecurity>
  <Lines>21</Lines>
  <Paragraphs>5</Paragraphs>
  <ScaleCrop>false</ScaleCrop>
  <Company>JNU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OUT SSQ</cp:lastModifiedBy>
  <cp:revision>8</cp:revision>
  <dcterms:created xsi:type="dcterms:W3CDTF">2020-04-21T09:21:00Z</dcterms:created>
  <dcterms:modified xsi:type="dcterms:W3CDTF">2020-05-12T08:37:00Z</dcterms:modified>
</cp:coreProperties>
</file>