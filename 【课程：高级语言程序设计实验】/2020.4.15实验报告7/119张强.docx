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DEE71" w14:textId="77777777" w:rsidR="008D3626" w:rsidRPr="00183302" w:rsidRDefault="008D3626" w:rsidP="008D3626">
      <w:pPr>
        <w:jc w:val="center"/>
        <w:rPr>
          <w:rFonts w:eastAsia="楷体_GB2312"/>
          <w:b/>
          <w:sz w:val="44"/>
          <w:szCs w:val="44"/>
        </w:rPr>
      </w:pPr>
      <w:r w:rsidRPr="00183302">
        <w:rPr>
          <w:rFonts w:eastAsia="楷体_GB2312"/>
          <w:b/>
          <w:sz w:val="44"/>
          <w:szCs w:val="44"/>
        </w:rPr>
        <w:t>暨南大学本科实验报告专用纸</w:t>
      </w:r>
    </w:p>
    <w:p w14:paraId="24116CBF"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sidR="004E584B">
        <w:rPr>
          <w:rFonts w:eastAsia="楷体_GB2312" w:hint="eastAsia"/>
          <w:sz w:val="28"/>
          <w:szCs w:val="28"/>
          <w:u w:val="single"/>
        </w:rPr>
        <w:t>高级语言程序设计</w:t>
      </w:r>
      <w:r w:rsidR="004E584B">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p>
    <w:p w14:paraId="4B85B36D" w14:textId="37E8DA09" w:rsidR="008D3626" w:rsidRPr="00183302" w:rsidRDefault="008D3626" w:rsidP="008D3626">
      <w:pPr>
        <w:spacing w:line="420" w:lineRule="exact"/>
        <w:rPr>
          <w:rFonts w:eastAsia="楷体_GB2312"/>
          <w:sz w:val="28"/>
          <w:szCs w:val="28"/>
        </w:rPr>
      </w:pPr>
      <w:r w:rsidRPr="00183302">
        <w:rPr>
          <w:rFonts w:eastAsia="楷体_GB2312"/>
          <w:sz w:val="28"/>
          <w:szCs w:val="28"/>
        </w:rPr>
        <w:t>实验项目名称</w:t>
      </w:r>
      <w:r w:rsidRPr="00183302">
        <w:rPr>
          <w:rFonts w:eastAsia="楷体_GB2312"/>
          <w:sz w:val="28"/>
          <w:szCs w:val="28"/>
          <w:u w:val="single"/>
        </w:rPr>
        <w:t xml:space="preserve">   </w:t>
      </w:r>
      <w:r w:rsidR="00CD0231">
        <w:rPr>
          <w:rFonts w:eastAsia="楷体_GB2312" w:hint="eastAsia"/>
          <w:sz w:val="28"/>
          <w:szCs w:val="28"/>
          <w:u w:val="single"/>
        </w:rPr>
        <w:t>一维数组</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sidR="004E584B">
        <w:rPr>
          <w:rFonts w:eastAsia="楷体_GB2312" w:hint="eastAsia"/>
          <w:sz w:val="28"/>
          <w:szCs w:val="28"/>
          <w:u w:val="single"/>
        </w:rPr>
        <w:t>张鑫源</w:t>
      </w:r>
      <w:r w:rsidRPr="00183302">
        <w:rPr>
          <w:rFonts w:eastAsia="楷体_GB2312"/>
          <w:sz w:val="28"/>
          <w:szCs w:val="28"/>
          <w:u w:val="single"/>
        </w:rPr>
        <w:t xml:space="preserve">        </w:t>
      </w:r>
    </w:p>
    <w:p w14:paraId="634146D8" w14:textId="32F17498"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实验项目编号</w:t>
      </w:r>
      <w:r w:rsidRPr="00183302">
        <w:rPr>
          <w:rFonts w:eastAsia="楷体_GB2312"/>
          <w:sz w:val="28"/>
          <w:szCs w:val="28"/>
          <w:u w:val="single"/>
        </w:rPr>
        <w:t xml:space="preserve">    </w:t>
      </w:r>
      <w:r w:rsidR="00406B07">
        <w:rPr>
          <w:rFonts w:eastAsia="楷体_GB2312"/>
          <w:sz w:val="28"/>
          <w:szCs w:val="28"/>
          <w:u w:val="single"/>
        </w:rPr>
        <w:t>7</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sidRPr="00183302">
        <w:rPr>
          <w:rFonts w:eastAsia="楷体_GB2312"/>
          <w:sz w:val="28"/>
          <w:szCs w:val="28"/>
        </w:rPr>
        <w:t>实验地点</w:t>
      </w:r>
      <w:r w:rsidRPr="00183302">
        <w:rPr>
          <w:rFonts w:eastAsia="楷体_GB2312"/>
          <w:sz w:val="28"/>
          <w:szCs w:val="28"/>
          <w:u w:val="single"/>
        </w:rPr>
        <w:t xml:space="preserve">           </w:t>
      </w:r>
    </w:p>
    <w:p w14:paraId="5A47BC09" w14:textId="40231779"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sidR="00BC24EB">
        <w:rPr>
          <w:rFonts w:eastAsia="楷体_GB2312" w:hint="eastAsia"/>
          <w:sz w:val="28"/>
          <w:szCs w:val="28"/>
          <w:u w:val="single"/>
        </w:rPr>
        <w:t>张强</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sidR="004E584B">
        <w:rPr>
          <w:rFonts w:eastAsia="楷体_GB2312" w:hint="eastAsia"/>
          <w:sz w:val="28"/>
          <w:szCs w:val="28"/>
          <w:u w:val="single"/>
        </w:rPr>
        <w:t>201905</w:t>
      </w:r>
      <w:r w:rsidR="00BC24EB">
        <w:rPr>
          <w:rFonts w:eastAsia="楷体_GB2312"/>
          <w:sz w:val="28"/>
          <w:szCs w:val="28"/>
          <w:u w:val="single"/>
        </w:rPr>
        <w:t>3448</w:t>
      </w:r>
      <w:r w:rsidRPr="00183302">
        <w:rPr>
          <w:rFonts w:eastAsia="楷体_GB2312"/>
          <w:sz w:val="28"/>
          <w:szCs w:val="28"/>
          <w:u w:val="single"/>
        </w:rPr>
        <w:t xml:space="preserve">                              </w:t>
      </w:r>
    </w:p>
    <w:p w14:paraId="0D0590DF" w14:textId="1D484C4F" w:rsidR="008D3626" w:rsidRPr="00183302" w:rsidRDefault="008D3626" w:rsidP="008D3626">
      <w:pPr>
        <w:numPr>
          <w:ins w:id="0" w:author="MC SYSTEM" w:date="2006-06-11T14:06:00Z"/>
        </w:numPr>
        <w:spacing w:line="420" w:lineRule="exact"/>
        <w:rPr>
          <w:rFonts w:eastAsia="楷体_GB2312"/>
          <w:sz w:val="28"/>
          <w:szCs w:val="28"/>
          <w:u w:val="single"/>
        </w:rPr>
      </w:pPr>
      <w:r w:rsidRPr="00183302">
        <w:rPr>
          <w:rFonts w:eastAsia="楷体_GB2312"/>
          <w:sz w:val="28"/>
          <w:szCs w:val="28"/>
        </w:rPr>
        <w:t>学院</w:t>
      </w:r>
      <w:r w:rsidRPr="00183302">
        <w:rPr>
          <w:rFonts w:eastAsia="楷体_GB2312"/>
          <w:sz w:val="28"/>
          <w:szCs w:val="28"/>
          <w:u w:val="single"/>
        </w:rPr>
        <w:t xml:space="preserve"> </w:t>
      </w:r>
      <w:r w:rsidR="004E584B">
        <w:rPr>
          <w:rFonts w:eastAsia="楷体_GB2312" w:hint="eastAsia"/>
          <w:sz w:val="28"/>
          <w:szCs w:val="28"/>
          <w:u w:val="single"/>
        </w:rPr>
        <w:t>智能科学与工程</w:t>
      </w:r>
      <w:r w:rsidRPr="00183302">
        <w:rPr>
          <w:rFonts w:eastAsia="楷体_GB2312"/>
          <w:sz w:val="28"/>
          <w:szCs w:val="28"/>
          <w:u w:val="single"/>
        </w:rPr>
        <w:t xml:space="preserve">     </w:t>
      </w:r>
      <w:r w:rsidRPr="00183302">
        <w:rPr>
          <w:rFonts w:eastAsia="楷体_GB2312"/>
          <w:sz w:val="28"/>
          <w:szCs w:val="28"/>
        </w:rPr>
        <w:t>系</w:t>
      </w:r>
      <w:r w:rsidRPr="00183302">
        <w:rPr>
          <w:rFonts w:eastAsia="楷体_GB2312"/>
          <w:sz w:val="28"/>
          <w:szCs w:val="28"/>
          <w:u w:val="single"/>
        </w:rPr>
        <w:t xml:space="preserve">     </w:t>
      </w:r>
      <w:r w:rsidR="00BC24EB">
        <w:rPr>
          <w:rFonts w:eastAsia="楷体_GB2312" w:hint="eastAsia"/>
          <w:sz w:val="28"/>
          <w:szCs w:val="28"/>
          <w:u w:val="single"/>
        </w:rPr>
        <w:t>略</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sidR="004E584B">
        <w:rPr>
          <w:rFonts w:eastAsia="楷体_GB2312" w:hint="eastAsia"/>
          <w:sz w:val="28"/>
          <w:szCs w:val="28"/>
          <w:u w:val="single"/>
        </w:rPr>
        <w:t>信息安全</w:t>
      </w:r>
      <w:r w:rsidRPr="00183302">
        <w:rPr>
          <w:rFonts w:eastAsia="楷体_GB2312"/>
          <w:sz w:val="28"/>
          <w:szCs w:val="28"/>
          <w:u w:val="single"/>
        </w:rPr>
        <w:t xml:space="preserve">               </w:t>
      </w:r>
      <w:r w:rsidRPr="00183302">
        <w:rPr>
          <w:rFonts w:eastAsia="楷体_GB2312"/>
          <w:sz w:val="28"/>
          <w:szCs w:val="28"/>
        </w:rPr>
        <w:t xml:space="preserve">  </w:t>
      </w:r>
    </w:p>
    <w:p w14:paraId="29936832" w14:textId="48E17617" w:rsidR="008D3626" w:rsidRPr="00183302" w:rsidRDefault="008D3626" w:rsidP="008D3626">
      <w:pPr>
        <w:spacing w:line="420" w:lineRule="exact"/>
        <w:rPr>
          <w:rFonts w:eastAsia="楷体_GB2312"/>
          <w:sz w:val="28"/>
          <w:szCs w:val="28"/>
        </w:rPr>
      </w:pPr>
      <w:r w:rsidRPr="00183302">
        <w:rPr>
          <w:rFonts w:eastAsia="楷体_GB2312"/>
          <w:sz w:val="28"/>
          <w:szCs w:val="28"/>
        </w:rPr>
        <w:t>实验时间</w:t>
      </w:r>
      <w:r w:rsidRPr="00183302">
        <w:rPr>
          <w:rFonts w:eastAsia="楷体_GB2312"/>
          <w:sz w:val="28"/>
          <w:szCs w:val="28"/>
          <w:u w:val="single"/>
        </w:rPr>
        <w:t xml:space="preserve">  </w:t>
      </w:r>
      <w:r w:rsidR="00BC24EB">
        <w:rPr>
          <w:rFonts w:eastAsia="楷体_GB2312"/>
          <w:sz w:val="28"/>
          <w:szCs w:val="28"/>
          <w:u w:val="single"/>
        </w:rPr>
        <w:t>2019</w:t>
      </w:r>
      <w:r w:rsidRPr="00183302">
        <w:rPr>
          <w:rFonts w:eastAsia="楷体_GB2312"/>
          <w:sz w:val="28"/>
          <w:szCs w:val="28"/>
          <w:u w:val="single"/>
        </w:rPr>
        <w:t xml:space="preserve">  </w:t>
      </w:r>
      <w:r w:rsidRPr="00183302">
        <w:rPr>
          <w:rFonts w:eastAsia="楷体_GB2312"/>
          <w:sz w:val="28"/>
          <w:szCs w:val="28"/>
        </w:rPr>
        <w:t>年</w:t>
      </w:r>
      <w:r w:rsidRPr="00183302">
        <w:rPr>
          <w:rFonts w:eastAsia="楷体_GB2312"/>
          <w:sz w:val="28"/>
          <w:szCs w:val="28"/>
          <w:u w:val="single"/>
        </w:rPr>
        <w:t xml:space="preserve"> </w:t>
      </w:r>
      <w:r w:rsidR="00BC24EB">
        <w:rPr>
          <w:rFonts w:eastAsia="楷体_GB2312"/>
          <w:sz w:val="28"/>
          <w:szCs w:val="28"/>
          <w:u w:val="single"/>
        </w:rPr>
        <w:t>4</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00BC24EB">
        <w:rPr>
          <w:rFonts w:eastAsia="楷体_GB2312"/>
          <w:sz w:val="28"/>
          <w:szCs w:val="28"/>
          <w:u w:val="single"/>
        </w:rPr>
        <w:t>20</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u w:val="single"/>
        </w:rPr>
        <w:t xml:space="preserve">  </w:t>
      </w:r>
      <w:r w:rsidR="00BC24EB">
        <w:rPr>
          <w:rFonts w:eastAsia="楷体_GB2312"/>
          <w:sz w:val="28"/>
          <w:szCs w:val="28"/>
          <w:u w:val="single"/>
        </w:rPr>
        <w:t>4</w:t>
      </w:r>
      <w:r w:rsidRPr="00183302">
        <w:rPr>
          <w:rFonts w:eastAsia="楷体_GB2312"/>
          <w:sz w:val="28"/>
          <w:szCs w:val="28"/>
        </w:rPr>
        <w:t>月</w:t>
      </w:r>
      <w:r w:rsidR="00BC24EB">
        <w:rPr>
          <w:rFonts w:eastAsia="楷体_GB2312" w:hint="eastAsia"/>
          <w:sz w:val="28"/>
          <w:szCs w:val="28"/>
        </w:rPr>
        <w:t>2</w:t>
      </w:r>
      <w:r w:rsidR="00BC24EB">
        <w:rPr>
          <w:rFonts w:eastAsia="楷体_GB2312"/>
          <w:sz w:val="28"/>
          <w:szCs w:val="28"/>
        </w:rPr>
        <w:t>1</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sidR="00BC24EB">
        <w:rPr>
          <w:rFonts w:eastAsia="楷体_GB2312" w:hint="eastAsia"/>
          <w:sz w:val="28"/>
          <w:szCs w:val="28"/>
        </w:rPr>
        <w:t>1</w:t>
      </w:r>
      <w:r w:rsidR="00BC24EB">
        <w:rPr>
          <w:rFonts w:eastAsia="楷体_GB2312"/>
          <w:sz w:val="28"/>
          <w:szCs w:val="28"/>
        </w:rPr>
        <w:t>8</w:t>
      </w:r>
      <w:r w:rsidRPr="00183302">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14:paraId="17110DF3" w14:textId="77777777" w:rsidR="00D4161B" w:rsidRDefault="00D4161B" w:rsidP="00D4161B">
      <w:pPr>
        <w:numPr>
          <w:ilvl w:val="0"/>
          <w:numId w:val="1"/>
        </w:numPr>
        <w:spacing w:line="360" w:lineRule="auto"/>
        <w:rPr>
          <w:b/>
          <w:sz w:val="28"/>
          <w:szCs w:val="28"/>
        </w:rPr>
      </w:pPr>
      <w:r>
        <w:rPr>
          <w:rFonts w:hint="eastAsia"/>
          <w:b/>
          <w:sz w:val="28"/>
          <w:szCs w:val="28"/>
        </w:rPr>
        <w:t>实验目的</w:t>
      </w:r>
    </w:p>
    <w:p w14:paraId="0450D735" w14:textId="2832A270" w:rsidR="00D4161B" w:rsidRDefault="00D4161B" w:rsidP="00D4161B">
      <w:pPr>
        <w:numPr>
          <w:ilvl w:val="0"/>
          <w:numId w:val="1"/>
        </w:numPr>
        <w:spacing w:line="360" w:lineRule="auto"/>
        <w:rPr>
          <w:b/>
          <w:sz w:val="28"/>
          <w:szCs w:val="28"/>
        </w:rPr>
      </w:pPr>
      <w:r>
        <w:rPr>
          <w:rFonts w:hint="eastAsia"/>
          <w:b/>
          <w:sz w:val="28"/>
          <w:szCs w:val="28"/>
        </w:rPr>
        <w:t>实验内容和要求</w:t>
      </w:r>
      <w:r w:rsidR="00406B07">
        <w:rPr>
          <w:rFonts w:hint="eastAsia"/>
          <w:b/>
          <w:noProof/>
          <w:sz w:val="28"/>
          <w:szCs w:val="28"/>
        </w:rPr>
        <w:drawing>
          <wp:inline distT="0" distB="0" distL="0" distR="0" wp14:anchorId="3732C3CC" wp14:editId="28037881">
            <wp:extent cx="5275580" cy="1125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1125220"/>
                    </a:xfrm>
                    <a:prstGeom prst="rect">
                      <a:avLst/>
                    </a:prstGeom>
                    <a:noFill/>
                    <a:ln>
                      <a:noFill/>
                    </a:ln>
                  </pic:spPr>
                </pic:pic>
              </a:graphicData>
            </a:graphic>
          </wp:inline>
        </w:drawing>
      </w:r>
      <w:r w:rsidR="00406B07">
        <w:rPr>
          <w:rFonts w:hint="eastAsia"/>
          <w:b/>
          <w:noProof/>
          <w:sz w:val="28"/>
          <w:szCs w:val="28"/>
        </w:rPr>
        <w:drawing>
          <wp:inline distT="0" distB="0" distL="0" distR="0" wp14:anchorId="4DA14FF1" wp14:editId="172A742D">
            <wp:extent cx="5275580" cy="10833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1083310"/>
                    </a:xfrm>
                    <a:prstGeom prst="rect">
                      <a:avLst/>
                    </a:prstGeom>
                    <a:noFill/>
                    <a:ln>
                      <a:noFill/>
                    </a:ln>
                  </pic:spPr>
                </pic:pic>
              </a:graphicData>
            </a:graphic>
          </wp:inline>
        </w:drawing>
      </w:r>
    </w:p>
    <w:p w14:paraId="2C5CBB03" w14:textId="77777777" w:rsidR="00D4161B" w:rsidRDefault="00D4161B" w:rsidP="00D4161B">
      <w:pPr>
        <w:numPr>
          <w:ilvl w:val="0"/>
          <w:numId w:val="1"/>
        </w:numPr>
        <w:spacing w:line="360" w:lineRule="auto"/>
        <w:rPr>
          <w:b/>
          <w:sz w:val="28"/>
          <w:szCs w:val="28"/>
        </w:rPr>
      </w:pPr>
      <w:r>
        <w:rPr>
          <w:rFonts w:hint="eastAsia"/>
          <w:b/>
          <w:sz w:val="28"/>
          <w:szCs w:val="28"/>
        </w:rPr>
        <w:t>主要仪器设备</w:t>
      </w:r>
    </w:p>
    <w:p w14:paraId="7C7F22C0" w14:textId="2019DF40" w:rsidR="00B549F2" w:rsidRPr="00B549F2" w:rsidRDefault="00B549F2" w:rsidP="00B549F2">
      <w:pPr>
        <w:spacing w:line="360" w:lineRule="auto"/>
        <w:ind w:firstLine="420"/>
        <w:rPr>
          <w:szCs w:val="21"/>
        </w:rPr>
      </w:pPr>
      <w:r w:rsidRPr="00B549F2">
        <w:rPr>
          <w:rFonts w:hint="eastAsia"/>
          <w:b/>
          <w:szCs w:val="21"/>
        </w:rPr>
        <w:t>仪器：</w:t>
      </w:r>
      <w:r w:rsidR="00FF0AC6">
        <w:rPr>
          <w:rFonts w:hint="eastAsia"/>
          <w:szCs w:val="21"/>
        </w:rPr>
        <w:t>笔记本电脑</w:t>
      </w:r>
    </w:p>
    <w:p w14:paraId="34651696" w14:textId="77777777" w:rsidR="000C0206" w:rsidRDefault="00B549F2" w:rsidP="000C0206">
      <w:pPr>
        <w:spacing w:line="360" w:lineRule="auto"/>
        <w:ind w:firstLine="420"/>
        <w:rPr>
          <w:szCs w:val="21"/>
        </w:rPr>
      </w:pPr>
      <w:r w:rsidRPr="00B549F2">
        <w:rPr>
          <w:rFonts w:hint="eastAsia"/>
          <w:b/>
          <w:szCs w:val="21"/>
        </w:rPr>
        <w:t>实验环境：</w:t>
      </w:r>
      <w:r w:rsidR="009B4FF8">
        <w:rPr>
          <w:rFonts w:hint="eastAsia"/>
          <w:szCs w:val="21"/>
        </w:rPr>
        <w:t>visual</w:t>
      </w:r>
      <w:r w:rsidR="009B4FF8">
        <w:rPr>
          <w:szCs w:val="21"/>
        </w:rPr>
        <w:t xml:space="preserve"> </w:t>
      </w:r>
      <w:r w:rsidR="009B4FF8">
        <w:rPr>
          <w:rFonts w:hint="eastAsia"/>
          <w:szCs w:val="21"/>
        </w:rPr>
        <w:t>stdio</w:t>
      </w:r>
      <w:r w:rsidR="009B4FF8">
        <w:rPr>
          <w:szCs w:val="21"/>
        </w:rPr>
        <w:t xml:space="preserve"> </w:t>
      </w:r>
      <w:r w:rsidR="009B4FF8">
        <w:rPr>
          <w:rFonts w:hint="eastAsia"/>
          <w:szCs w:val="21"/>
        </w:rPr>
        <w:t>2019</w:t>
      </w:r>
    </w:p>
    <w:p w14:paraId="252055A1" w14:textId="77777777" w:rsidR="00D4161B" w:rsidRDefault="00A521A3" w:rsidP="00D4161B">
      <w:pPr>
        <w:numPr>
          <w:ilvl w:val="0"/>
          <w:numId w:val="1"/>
        </w:numPr>
        <w:spacing w:line="360" w:lineRule="auto"/>
        <w:rPr>
          <w:b/>
          <w:sz w:val="28"/>
          <w:szCs w:val="28"/>
        </w:rPr>
      </w:pPr>
      <w:r>
        <w:rPr>
          <w:rFonts w:hint="eastAsia"/>
          <w:b/>
          <w:sz w:val="28"/>
          <w:szCs w:val="28"/>
        </w:rPr>
        <w:t>源程序</w:t>
      </w:r>
    </w:p>
    <w:p w14:paraId="01D3C56A" w14:textId="7FA34D2F" w:rsidR="005F3D74" w:rsidRDefault="00A521A3" w:rsidP="005F3D74">
      <w:pPr>
        <w:autoSpaceDE w:val="0"/>
        <w:autoSpaceDN w:val="0"/>
        <w:adjustRightInd w:val="0"/>
        <w:jc w:val="left"/>
        <w:rPr>
          <w:rFonts w:ascii="新宋体" w:eastAsia="新宋体" w:cs="新宋体"/>
          <w:color w:val="000000"/>
          <w:kern w:val="0"/>
          <w:sz w:val="19"/>
          <w:szCs w:val="19"/>
        </w:rPr>
      </w:pPr>
      <w:r w:rsidRPr="00A521A3">
        <w:rPr>
          <w:rFonts w:hint="eastAsia"/>
          <w:szCs w:val="21"/>
        </w:rPr>
        <w:t>写出</w:t>
      </w:r>
      <w:r>
        <w:rPr>
          <w:rFonts w:hint="eastAsia"/>
          <w:szCs w:val="21"/>
        </w:rPr>
        <w:t>程序的源程序。</w:t>
      </w:r>
    </w:p>
    <w:p w14:paraId="1D7D0D81"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#include&lt;stdio.h&gt;</w:t>
      </w:r>
    </w:p>
    <w:p w14:paraId="617BE1EE"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#pragma comment( lib,"winmm.lib" )</w:t>
      </w:r>
    </w:p>
    <w:p w14:paraId="68976005"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#include &lt;windows.h&gt;</w:t>
      </w:r>
    </w:p>
    <w:p w14:paraId="124B83A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struct Array{</w:t>
      </w:r>
    </w:p>
    <w:p w14:paraId="7605428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int d[15];</w:t>
      </w:r>
    </w:p>
    <w:p w14:paraId="42D51D3D"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 xml:space="preserve">};         </w:t>
      </w:r>
    </w:p>
    <w:p w14:paraId="04CF8701"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int main() {</w:t>
      </w:r>
    </w:p>
    <w:p w14:paraId="287ADCAC"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DWORD tstart1 = timeGetTime();</w:t>
      </w:r>
    </w:p>
    <w:p w14:paraId="0C708BE1"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int i, n, m,tk;</w:t>
      </w:r>
    </w:p>
    <w:p w14:paraId="54B2DE99"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lastRenderedPageBreak/>
        <w:tab/>
        <w:t xml:space="preserve"> struct Array a, b;</w:t>
      </w:r>
    </w:p>
    <w:p w14:paraId="6D1285B2"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DWORD tend1 = timeGetTime();</w:t>
      </w:r>
    </w:p>
    <w:p w14:paraId="7A9FF00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for (int i = 0; i &lt; 15; i++) {       </w:t>
      </w:r>
    </w:p>
    <w:p w14:paraId="64C73765"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n = i + 1;</w:t>
      </w:r>
    </w:p>
    <w:p w14:paraId="49A50039" w14:textId="37A7A868"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hint="eastAsia"/>
          <w:color w:val="000000"/>
          <w:kern w:val="0"/>
          <w:sz w:val="19"/>
          <w:szCs w:val="19"/>
        </w:rPr>
        <w:tab/>
      </w:r>
      <w:r w:rsidRPr="00FF0AC6">
        <w:rPr>
          <w:rFonts w:ascii="新宋体" w:eastAsia="新宋体" w:cs="新宋体" w:hint="eastAsia"/>
          <w:color w:val="000000"/>
          <w:kern w:val="0"/>
          <w:sz w:val="19"/>
          <w:szCs w:val="19"/>
        </w:rPr>
        <w:tab/>
        <w:t>printf("输入第%d个数: ", n);</w:t>
      </w:r>
    </w:p>
    <w:p w14:paraId="5A065F13"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scanf_s("%d", &amp;a.d[i]);}</w:t>
      </w:r>
    </w:p>
    <w:p w14:paraId="417A49F9"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DWORD tstart2 = timeGetTime();</w:t>
      </w:r>
    </w:p>
    <w:p w14:paraId="0B74A8C8"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b = a;      </w:t>
      </w:r>
    </w:p>
    <w:p w14:paraId="157BB389"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for (i = 0; i &lt; 14; i++)      </w:t>
      </w:r>
    </w:p>
    <w:p w14:paraId="45A34F0F"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w:t>
      </w:r>
    </w:p>
    <w:p w14:paraId="251CC672"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for (n = i + 1; n &lt; 15; n++) {</w:t>
      </w:r>
    </w:p>
    <w:p w14:paraId="5BF5CEA4"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if (b.d[i] &lt; b.d[n]) {</w:t>
      </w:r>
    </w:p>
    <w:p w14:paraId="00055182"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m= b.d[i]; b.d[i] = b.d[n]; b.d[n] = m;</w:t>
      </w:r>
    </w:p>
    <w:p w14:paraId="6714993A"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w:t>
      </w:r>
    </w:p>
    <w:p w14:paraId="1C473E56"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w:t>
      </w:r>
    </w:p>
    <w:p w14:paraId="742F18AB"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w:t>
      </w:r>
    </w:p>
    <w:p w14:paraId="4DD2578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printf("b[15]={");</w:t>
      </w:r>
    </w:p>
    <w:p w14:paraId="19739B4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for (i = 0; i &lt; 15; i++)</w:t>
      </w:r>
    </w:p>
    <w:p w14:paraId="0317A04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printf("%d ", b.d[i]);</w:t>
      </w:r>
    </w:p>
    <w:p w14:paraId="3C6B5AFE"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printf("}\n");</w:t>
      </w:r>
    </w:p>
    <w:p w14:paraId="7D8E8E66"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hint="eastAsia"/>
          <w:color w:val="000000"/>
          <w:kern w:val="0"/>
          <w:sz w:val="19"/>
          <w:szCs w:val="19"/>
        </w:rPr>
        <w:tab/>
        <w:t>printf("输入需要检索的数字");</w:t>
      </w:r>
    </w:p>
    <w:p w14:paraId="60F9E4E0"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DWORD tend2 = timeGetTime();</w:t>
      </w:r>
    </w:p>
    <w:p w14:paraId="6DCE4F19"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scanf_s("%d", &amp;m);</w:t>
      </w:r>
    </w:p>
    <w:p w14:paraId="1EBD573D"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DWORD tstart3 = timeGetTime();</w:t>
      </w:r>
    </w:p>
    <w:p w14:paraId="60C87B07"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int left = 0, right = 14, ret = 0;    </w:t>
      </w:r>
    </w:p>
    <w:p w14:paraId="06249A68"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while (right &gt;= left){</w:t>
      </w:r>
    </w:p>
    <w:p w14:paraId="4544399C"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int mid = (left + right) / 2;</w:t>
      </w:r>
    </w:p>
    <w:p w14:paraId="6562E77E"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if (b.d[mid] == m) {</w:t>
      </w:r>
    </w:p>
    <w:p w14:paraId="1E57B41A"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ret = mid;</w:t>
      </w:r>
    </w:p>
    <w:p w14:paraId="25A50F6E"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break;</w:t>
      </w:r>
    </w:p>
    <w:p w14:paraId="484DBB76"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w:t>
      </w:r>
    </w:p>
    <w:p w14:paraId="691D892A"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else if (b.d[mid] &lt; m)</w:t>
      </w:r>
    </w:p>
    <w:p w14:paraId="2D23EE4B"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right = mid - 1;</w:t>
      </w:r>
    </w:p>
    <w:p w14:paraId="56798B83"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else</w:t>
      </w:r>
    </w:p>
    <w:p w14:paraId="0FE9F962"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r>
      <w:r w:rsidRPr="00FF0AC6">
        <w:rPr>
          <w:rFonts w:ascii="新宋体" w:eastAsia="新宋体" w:cs="新宋体"/>
          <w:color w:val="000000"/>
          <w:kern w:val="0"/>
          <w:sz w:val="19"/>
          <w:szCs w:val="19"/>
        </w:rPr>
        <w:tab/>
        <w:t>left = mid + 1;}</w:t>
      </w:r>
    </w:p>
    <w:p w14:paraId="1E10E172" w14:textId="77777777" w:rsidR="00FF0AC6" w:rsidRPr="00FF0AC6"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color w:val="000000"/>
          <w:kern w:val="0"/>
          <w:sz w:val="19"/>
          <w:szCs w:val="19"/>
        </w:rPr>
        <w:tab/>
        <w:t xml:space="preserve">     if (ret)</w:t>
      </w:r>
    </w:p>
    <w:p w14:paraId="344913F4" w14:textId="08A598C7" w:rsidR="005F3D74" w:rsidRDefault="00FF0AC6" w:rsidP="00FF0AC6">
      <w:pPr>
        <w:autoSpaceDE w:val="0"/>
        <w:autoSpaceDN w:val="0"/>
        <w:adjustRightInd w:val="0"/>
        <w:jc w:val="left"/>
        <w:rPr>
          <w:rFonts w:ascii="新宋体" w:eastAsia="新宋体" w:cs="新宋体"/>
          <w:color w:val="000000"/>
          <w:kern w:val="0"/>
          <w:sz w:val="19"/>
          <w:szCs w:val="19"/>
        </w:rPr>
      </w:pPr>
      <w:r w:rsidRPr="00FF0AC6">
        <w:rPr>
          <w:rFonts w:ascii="新宋体" w:eastAsia="新宋体" w:cs="新宋体" w:hint="eastAsia"/>
          <w:color w:val="000000"/>
          <w:kern w:val="0"/>
          <w:sz w:val="19"/>
          <w:szCs w:val="19"/>
        </w:rPr>
        <w:tab/>
      </w:r>
      <w:r w:rsidRPr="00FF0AC6">
        <w:rPr>
          <w:rFonts w:ascii="新宋体" w:eastAsia="新宋体" w:cs="新宋体" w:hint="eastAsia"/>
          <w:color w:val="000000"/>
          <w:kern w:val="0"/>
          <w:sz w:val="19"/>
          <w:szCs w:val="19"/>
        </w:rPr>
        <w:tab/>
        <w:t>printf("排序次为%d\n", ret);</w:t>
      </w:r>
    </w:p>
    <w:p w14:paraId="728F4411" w14:textId="40D84B7D" w:rsidR="005F3D74" w:rsidRDefault="005F3D74" w:rsidP="005F3D74">
      <w:pPr>
        <w:autoSpaceDE w:val="0"/>
        <w:autoSpaceDN w:val="0"/>
        <w:adjustRightInd w:val="0"/>
        <w:jc w:val="left"/>
        <w:rPr>
          <w:rFonts w:ascii="新宋体" w:eastAsia="新宋体" w:cs="新宋体"/>
          <w:color w:val="000000"/>
          <w:kern w:val="0"/>
          <w:sz w:val="19"/>
          <w:szCs w:val="19"/>
        </w:rPr>
      </w:pPr>
    </w:p>
    <w:p w14:paraId="7D333B81" w14:textId="77777777" w:rsidR="00A521A3" w:rsidRDefault="00A521A3" w:rsidP="005F3D74">
      <w:pPr>
        <w:spacing w:line="360" w:lineRule="auto"/>
        <w:ind w:left="420"/>
        <w:rPr>
          <w:b/>
          <w:sz w:val="28"/>
          <w:szCs w:val="28"/>
        </w:rPr>
      </w:pPr>
      <w:r>
        <w:rPr>
          <w:rFonts w:hint="eastAsia"/>
          <w:b/>
          <w:sz w:val="28"/>
          <w:szCs w:val="28"/>
        </w:rPr>
        <w:t>实验步骤与调试</w:t>
      </w:r>
    </w:p>
    <w:p w14:paraId="317EC378" w14:textId="3BAD6AB3" w:rsidR="00B549F2" w:rsidRDefault="00B549F2" w:rsidP="00B549F2">
      <w:pPr>
        <w:spacing w:line="360" w:lineRule="auto"/>
        <w:ind w:left="420"/>
        <w:rPr>
          <w:szCs w:val="21"/>
        </w:rPr>
      </w:pPr>
    </w:p>
    <w:p w14:paraId="532F5BAC" w14:textId="77777777" w:rsidR="00FF0AC6" w:rsidRDefault="00FF0AC6" w:rsidP="00B24F96">
      <w:pPr>
        <w:spacing w:line="360" w:lineRule="auto"/>
        <w:rPr>
          <w:szCs w:val="21"/>
        </w:rPr>
      </w:pPr>
      <w:r>
        <w:rPr>
          <w:rFonts w:hint="eastAsia"/>
          <w:szCs w:val="21"/>
        </w:rPr>
        <w:t>1</w:t>
      </w:r>
      <w:r>
        <w:rPr>
          <w:rFonts w:hint="eastAsia"/>
          <w:szCs w:val="21"/>
        </w:rPr>
        <w:t>通过</w:t>
      </w:r>
      <w:r w:rsidR="005F3D74">
        <w:rPr>
          <w:rFonts w:hint="eastAsia"/>
          <w:szCs w:val="21"/>
        </w:rPr>
        <w:t>该程序</w:t>
      </w:r>
      <w:r>
        <w:rPr>
          <w:rFonts w:hint="eastAsia"/>
          <w:szCs w:val="21"/>
        </w:rPr>
        <w:t>使用</w:t>
      </w:r>
      <w:r w:rsidR="005F3D74">
        <w:rPr>
          <w:rFonts w:hint="eastAsia"/>
          <w:szCs w:val="21"/>
        </w:rPr>
        <w:t>结构体实现数组的赋值</w:t>
      </w:r>
    </w:p>
    <w:p w14:paraId="7E7D28C5" w14:textId="77777777" w:rsidR="00FF0AC6" w:rsidRDefault="00FF0AC6" w:rsidP="00B24F96">
      <w:pPr>
        <w:spacing w:line="360" w:lineRule="auto"/>
        <w:rPr>
          <w:szCs w:val="21"/>
        </w:rPr>
      </w:pPr>
      <w:r>
        <w:rPr>
          <w:szCs w:val="21"/>
        </w:rPr>
        <w:t>2</w:t>
      </w:r>
      <w:r>
        <w:rPr>
          <w:rFonts w:hint="eastAsia"/>
          <w:szCs w:val="21"/>
        </w:rPr>
        <w:t>采用</w:t>
      </w:r>
      <w:r w:rsidR="005F3D74">
        <w:rPr>
          <w:rFonts w:hint="eastAsia"/>
          <w:szCs w:val="21"/>
        </w:rPr>
        <w:t>选择法对</w:t>
      </w:r>
      <w:r w:rsidR="00B24F96">
        <w:rPr>
          <w:rFonts w:hint="eastAsia"/>
          <w:szCs w:val="21"/>
        </w:rPr>
        <w:t>数组内的数</w:t>
      </w:r>
      <w:r>
        <w:rPr>
          <w:rFonts w:hint="eastAsia"/>
          <w:szCs w:val="21"/>
        </w:rPr>
        <w:t>进行</w:t>
      </w:r>
      <w:r w:rsidR="00B24F96">
        <w:rPr>
          <w:rFonts w:hint="eastAsia"/>
          <w:szCs w:val="21"/>
        </w:rPr>
        <w:t>排序</w:t>
      </w:r>
    </w:p>
    <w:p w14:paraId="671D92F5" w14:textId="22921843" w:rsidR="005F3D74" w:rsidRDefault="00FF0AC6" w:rsidP="00B24F96">
      <w:pPr>
        <w:spacing w:line="360" w:lineRule="auto"/>
        <w:rPr>
          <w:szCs w:val="21"/>
        </w:rPr>
      </w:pPr>
      <w:r>
        <w:rPr>
          <w:szCs w:val="21"/>
        </w:rPr>
        <w:lastRenderedPageBreak/>
        <w:t>3</w:t>
      </w:r>
      <w:r>
        <w:rPr>
          <w:rFonts w:hint="eastAsia"/>
          <w:szCs w:val="21"/>
        </w:rPr>
        <w:t>再通过</w:t>
      </w:r>
      <w:r w:rsidR="00B24F96">
        <w:rPr>
          <w:rFonts w:hint="eastAsia"/>
          <w:szCs w:val="21"/>
        </w:rPr>
        <w:t>二分法检索</w:t>
      </w:r>
      <w:r>
        <w:rPr>
          <w:rFonts w:hint="eastAsia"/>
          <w:szCs w:val="21"/>
        </w:rPr>
        <w:t>到</w:t>
      </w:r>
      <w:r w:rsidR="00B24F96">
        <w:rPr>
          <w:rFonts w:hint="eastAsia"/>
          <w:szCs w:val="21"/>
        </w:rPr>
        <w:t>用户需要</w:t>
      </w:r>
      <w:r>
        <w:rPr>
          <w:rFonts w:hint="eastAsia"/>
          <w:szCs w:val="21"/>
        </w:rPr>
        <w:t>查询</w:t>
      </w:r>
      <w:r w:rsidR="00B24F96">
        <w:rPr>
          <w:rFonts w:hint="eastAsia"/>
          <w:szCs w:val="21"/>
        </w:rPr>
        <w:t>的数</w:t>
      </w:r>
      <w:r>
        <w:rPr>
          <w:rFonts w:hint="eastAsia"/>
          <w:szCs w:val="21"/>
        </w:rPr>
        <w:t>字</w:t>
      </w:r>
      <w:r w:rsidR="00B24F96">
        <w:rPr>
          <w:rFonts w:hint="eastAsia"/>
          <w:szCs w:val="21"/>
        </w:rPr>
        <w:t>。</w:t>
      </w:r>
    </w:p>
    <w:p w14:paraId="4BE4C106" w14:textId="129207FF" w:rsidR="005F3D74" w:rsidRDefault="005F3D74" w:rsidP="00FF0AC6">
      <w:pPr>
        <w:spacing w:line="360" w:lineRule="auto"/>
        <w:ind w:firstLineChars="200" w:firstLine="420"/>
        <w:rPr>
          <w:szCs w:val="21"/>
        </w:rPr>
      </w:pPr>
    </w:p>
    <w:p w14:paraId="21CDEDF4" w14:textId="77777777" w:rsidR="00D4161B" w:rsidRPr="00183302" w:rsidRDefault="00D4161B" w:rsidP="005F3D74">
      <w:pPr>
        <w:spacing w:line="360" w:lineRule="auto"/>
        <w:rPr>
          <w:b/>
          <w:sz w:val="28"/>
          <w:szCs w:val="28"/>
        </w:rPr>
      </w:pPr>
      <w:r>
        <w:rPr>
          <w:rFonts w:hint="eastAsia"/>
          <w:b/>
          <w:sz w:val="28"/>
          <w:szCs w:val="28"/>
        </w:rPr>
        <w:t>实验结果与分析</w:t>
      </w:r>
    </w:p>
    <w:p w14:paraId="742E7D42" w14:textId="77777777" w:rsidR="008D3626" w:rsidRDefault="00A521A3" w:rsidP="00406B07">
      <w:pPr>
        <w:rPr>
          <w:szCs w:val="21"/>
        </w:rPr>
      </w:pPr>
      <w:r>
        <w:rPr>
          <w:rFonts w:hint="eastAsia"/>
          <w:szCs w:val="21"/>
        </w:rPr>
        <w:t>写出最终逻辑正确的程序在各种实验数据下的实验结果以及进行简单的结果分析。</w:t>
      </w:r>
    </w:p>
    <w:p w14:paraId="36884217" w14:textId="77777777" w:rsidR="005F3D74" w:rsidRPr="00A521A3" w:rsidRDefault="005F3D74" w:rsidP="00406B07">
      <w:pPr>
        <w:rPr>
          <w:szCs w:val="21"/>
        </w:rPr>
      </w:pPr>
      <w:r>
        <w:rPr>
          <w:rFonts w:hint="eastAsia"/>
          <w:szCs w:val="21"/>
        </w:rPr>
        <w:t>经多次检验后结果无误。</w:t>
      </w:r>
    </w:p>
    <w:p w14:paraId="245C429A" w14:textId="3F4B9AEE" w:rsidR="008D3626" w:rsidRDefault="00406B07" w:rsidP="008D3626">
      <w:pPr>
        <w:rPr>
          <w:b/>
          <w:sz w:val="28"/>
          <w:szCs w:val="28"/>
        </w:rPr>
      </w:pPr>
      <w:r>
        <w:rPr>
          <w:b/>
          <w:noProof/>
          <w:sz w:val="28"/>
          <w:szCs w:val="28"/>
        </w:rPr>
        <w:drawing>
          <wp:inline distT="0" distB="0" distL="0" distR="0" wp14:anchorId="49BEE46B" wp14:editId="6823C50E">
            <wp:extent cx="3940175" cy="2674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0175" cy="2674620"/>
                    </a:xfrm>
                    <a:prstGeom prst="rect">
                      <a:avLst/>
                    </a:prstGeom>
                    <a:noFill/>
                  </pic:spPr>
                </pic:pic>
              </a:graphicData>
            </a:graphic>
          </wp:inline>
        </w:drawing>
      </w:r>
    </w:p>
    <w:p w14:paraId="0273C40C" w14:textId="3F5D3C83" w:rsidR="005F3D74" w:rsidRDefault="005F3D74" w:rsidP="008D3626">
      <w:pPr>
        <w:rPr>
          <w:b/>
          <w:sz w:val="28"/>
          <w:szCs w:val="28"/>
        </w:rPr>
      </w:pPr>
    </w:p>
    <w:p w14:paraId="2E34B962" w14:textId="728E33B7" w:rsidR="00182D58" w:rsidRDefault="00CC4161" w:rsidP="008D3626">
      <w:pPr>
        <w:rPr>
          <w:b/>
          <w:sz w:val="28"/>
          <w:szCs w:val="28"/>
        </w:rPr>
      </w:pPr>
      <w:r>
        <w:rPr>
          <w:rFonts w:hint="eastAsia"/>
          <w:b/>
          <w:sz w:val="28"/>
          <w:szCs w:val="28"/>
        </w:rPr>
        <w:t>流程图</w:t>
      </w:r>
      <w:r w:rsidR="004F3D7D">
        <w:rPr>
          <w:rFonts w:hint="eastAsia"/>
          <w:b/>
          <w:sz w:val="28"/>
          <w:szCs w:val="28"/>
        </w:rPr>
        <w:t xml:space="preserve"> </w:t>
      </w:r>
    </w:p>
    <w:p w14:paraId="37B8A0D9" w14:textId="3F775616" w:rsidR="00182D58" w:rsidRDefault="00CC4161" w:rsidP="008D3626">
      <w:pPr>
        <w:rPr>
          <w:b/>
          <w:sz w:val="28"/>
          <w:szCs w:val="28"/>
        </w:rPr>
      </w:pPr>
      <w:r>
        <w:rPr>
          <w:b/>
          <w:noProof/>
          <w:sz w:val="28"/>
          <w:szCs w:val="28"/>
        </w:rPr>
        <w:lastRenderedPageBreak/>
        <w:drawing>
          <wp:inline distT="0" distB="0" distL="0" distR="0" wp14:anchorId="12571FBE" wp14:editId="76D0B331">
            <wp:extent cx="9106535" cy="5715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06535" cy="5715635"/>
                    </a:xfrm>
                    <a:prstGeom prst="rect">
                      <a:avLst/>
                    </a:prstGeom>
                    <a:noFill/>
                  </pic:spPr>
                </pic:pic>
              </a:graphicData>
            </a:graphic>
          </wp:inline>
        </w:drawing>
      </w:r>
    </w:p>
    <w:p w14:paraId="40FF70CF" w14:textId="77777777" w:rsidR="00182D58" w:rsidRDefault="00182D58" w:rsidP="008D3626">
      <w:pPr>
        <w:rPr>
          <w:b/>
          <w:sz w:val="28"/>
          <w:szCs w:val="28"/>
        </w:rPr>
      </w:pPr>
    </w:p>
    <w:p w14:paraId="22979615" w14:textId="550C6DB0" w:rsidR="00182D58" w:rsidRPr="00183302" w:rsidRDefault="00CC4161" w:rsidP="008D3626">
      <w:pPr>
        <w:rPr>
          <w:b/>
          <w:sz w:val="28"/>
          <w:szCs w:val="28"/>
        </w:rPr>
        <w:sectPr w:rsidR="00182D58" w:rsidRPr="00183302" w:rsidSect="008D3626">
          <w:pgSz w:w="11907" w:h="16840" w:code="9"/>
          <w:pgMar w:top="1440" w:right="1797" w:bottom="1440" w:left="1797" w:header="851" w:footer="992" w:gutter="0"/>
          <w:cols w:space="425"/>
          <w:docGrid w:type="lines" w:linePitch="312"/>
        </w:sectPr>
      </w:pPr>
      <w:r>
        <w:rPr>
          <w:b/>
          <w:noProof/>
          <w:sz w:val="28"/>
          <w:szCs w:val="28"/>
        </w:rPr>
        <w:lastRenderedPageBreak/>
        <w:drawing>
          <wp:inline distT="0" distB="0" distL="0" distR="0" wp14:anchorId="7D4A7302" wp14:editId="05D4F01E">
            <wp:extent cx="9106535" cy="5715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06535" cy="5715635"/>
                    </a:xfrm>
                    <a:prstGeom prst="rect">
                      <a:avLst/>
                    </a:prstGeom>
                    <a:noFill/>
                  </pic:spPr>
                </pic:pic>
              </a:graphicData>
            </a:graphic>
          </wp:inline>
        </w:drawing>
      </w:r>
    </w:p>
    <w:p w14:paraId="2C657826" w14:textId="77777777" w:rsidR="008D3626" w:rsidRPr="00183302" w:rsidRDefault="008D3626" w:rsidP="008D3626">
      <w:pPr>
        <w:jc w:val="center"/>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4BBF1F73" w14:textId="77777777" w:rsidR="008D3626" w:rsidRPr="00183302" w:rsidRDefault="008D3626" w:rsidP="008D3626">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7E2649DA" w14:textId="77777777" w:rsidR="009635F2" w:rsidRPr="008D3626" w:rsidRDefault="009635F2"/>
    <w:sectPr w:rsidR="009635F2" w:rsidRPr="008D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240B1" w14:textId="77777777" w:rsidR="00B53635" w:rsidRDefault="00B53635" w:rsidP="004E584B">
      <w:r>
        <w:separator/>
      </w:r>
    </w:p>
  </w:endnote>
  <w:endnote w:type="continuationSeparator" w:id="0">
    <w:p w14:paraId="1E536252" w14:textId="77777777" w:rsidR="00B53635" w:rsidRDefault="00B53635" w:rsidP="004E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203D6" w14:textId="77777777" w:rsidR="00B53635" w:rsidRDefault="00B53635" w:rsidP="004E584B">
      <w:r>
        <w:separator/>
      </w:r>
    </w:p>
  </w:footnote>
  <w:footnote w:type="continuationSeparator" w:id="0">
    <w:p w14:paraId="61E1A9E3" w14:textId="77777777" w:rsidR="00B53635" w:rsidRDefault="00B53635" w:rsidP="004E5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26"/>
    <w:rsid w:val="000702C8"/>
    <w:rsid w:val="000C0206"/>
    <w:rsid w:val="00182D58"/>
    <w:rsid w:val="002273A1"/>
    <w:rsid w:val="00406B07"/>
    <w:rsid w:val="004E27B9"/>
    <w:rsid w:val="004E584B"/>
    <w:rsid w:val="004F3D7D"/>
    <w:rsid w:val="005E5A71"/>
    <w:rsid w:val="005F3D74"/>
    <w:rsid w:val="00664823"/>
    <w:rsid w:val="006A7AA2"/>
    <w:rsid w:val="007D017C"/>
    <w:rsid w:val="008567A8"/>
    <w:rsid w:val="008D3626"/>
    <w:rsid w:val="00913CE9"/>
    <w:rsid w:val="0092190C"/>
    <w:rsid w:val="009635F2"/>
    <w:rsid w:val="009B4FF8"/>
    <w:rsid w:val="00A31260"/>
    <w:rsid w:val="00A3304D"/>
    <w:rsid w:val="00A521A3"/>
    <w:rsid w:val="00AF463A"/>
    <w:rsid w:val="00B24F96"/>
    <w:rsid w:val="00B53635"/>
    <w:rsid w:val="00B549F2"/>
    <w:rsid w:val="00BB59F9"/>
    <w:rsid w:val="00BC24EB"/>
    <w:rsid w:val="00C723A9"/>
    <w:rsid w:val="00CC4161"/>
    <w:rsid w:val="00CD0231"/>
    <w:rsid w:val="00D4161B"/>
    <w:rsid w:val="00D86B1B"/>
    <w:rsid w:val="00E169FE"/>
    <w:rsid w:val="00E2602A"/>
    <w:rsid w:val="00F60F39"/>
    <w:rsid w:val="00FF0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74C87"/>
  <w15:chartTrackingRefBased/>
  <w15:docId w15:val="{11A9E48D-A8EB-4984-B68D-E11D84AD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584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4E584B"/>
    <w:rPr>
      <w:kern w:val="2"/>
      <w:sz w:val="18"/>
      <w:szCs w:val="18"/>
    </w:rPr>
  </w:style>
  <w:style w:type="paragraph" w:styleId="a5">
    <w:name w:val="footer"/>
    <w:basedOn w:val="a"/>
    <w:link w:val="a6"/>
    <w:rsid w:val="004E584B"/>
    <w:pPr>
      <w:tabs>
        <w:tab w:val="center" w:pos="4153"/>
        <w:tab w:val="right" w:pos="8306"/>
      </w:tabs>
      <w:snapToGrid w:val="0"/>
      <w:jc w:val="left"/>
    </w:pPr>
    <w:rPr>
      <w:sz w:val="18"/>
      <w:szCs w:val="18"/>
    </w:rPr>
  </w:style>
  <w:style w:type="character" w:customStyle="1" w:styleId="a6">
    <w:name w:val="页脚 字符"/>
    <w:link w:val="a5"/>
    <w:rsid w:val="004E58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245</Words>
  <Characters>1402</Characters>
  <Application>Microsoft Office Word</Application>
  <DocSecurity>0</DocSecurity>
  <Lines>11</Lines>
  <Paragraphs>3</Paragraphs>
  <ScaleCrop>false</ScaleCrop>
  <Company>JNU</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subject/>
  <dc:creator>刘欣</dc:creator>
  <cp:keywords/>
  <dc:description/>
  <cp:lastModifiedBy>OUT SSQ</cp:lastModifiedBy>
  <cp:revision>3</cp:revision>
  <dcterms:created xsi:type="dcterms:W3CDTF">2020-04-21T09:21:00Z</dcterms:created>
  <dcterms:modified xsi:type="dcterms:W3CDTF">2020-04-21T09:58:00Z</dcterms:modified>
</cp:coreProperties>
</file>