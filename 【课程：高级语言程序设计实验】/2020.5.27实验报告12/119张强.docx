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DEE71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4116CBF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="004E584B">
        <w:rPr>
          <w:rFonts w:eastAsia="楷体_GB2312" w:hint="eastAsia"/>
          <w:sz w:val="28"/>
          <w:szCs w:val="28"/>
          <w:u w:val="single"/>
        </w:rPr>
        <w:t>高级语言程序设计</w:t>
      </w:r>
      <w:r w:rsidR="004E584B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4B85B36D" w14:textId="6A0EE7A5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F40361">
        <w:rPr>
          <w:rFonts w:eastAsia="楷体_GB2312" w:hint="eastAsia"/>
          <w:sz w:val="28"/>
          <w:szCs w:val="28"/>
          <w:u w:val="single"/>
        </w:rPr>
        <w:t>以指针的方式实现对二维数组的冒泡设计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E584B"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634146D8" w14:textId="3305D2E6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F40361">
        <w:rPr>
          <w:rFonts w:eastAsia="楷体_GB2312" w:hint="eastAsia"/>
          <w:sz w:val="28"/>
          <w:szCs w:val="28"/>
          <w:u w:val="single"/>
        </w:rPr>
        <w:t>十二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5A47BC09" w14:textId="40231779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BC24EB">
        <w:rPr>
          <w:rFonts w:eastAsia="楷体_GB2312" w:hint="eastAsia"/>
          <w:sz w:val="28"/>
          <w:szCs w:val="28"/>
          <w:u w:val="single"/>
        </w:rPr>
        <w:t>张强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4E584B">
        <w:rPr>
          <w:rFonts w:eastAsia="楷体_GB2312" w:hint="eastAsia"/>
          <w:sz w:val="28"/>
          <w:szCs w:val="28"/>
          <w:u w:val="single"/>
        </w:rPr>
        <w:t>201905</w:t>
      </w:r>
      <w:r w:rsidR="00BC24EB">
        <w:rPr>
          <w:rFonts w:eastAsia="楷体_GB2312"/>
          <w:sz w:val="28"/>
          <w:szCs w:val="28"/>
          <w:u w:val="single"/>
        </w:rPr>
        <w:t>3448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D0590DF" w14:textId="1D484C4F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E584B">
        <w:rPr>
          <w:rFonts w:eastAsia="楷体_GB2312" w:hint="eastAsia"/>
          <w:sz w:val="28"/>
          <w:szCs w:val="28"/>
          <w:u w:val="single"/>
        </w:rPr>
        <w:t>智能科学与工程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BC24EB">
        <w:rPr>
          <w:rFonts w:eastAsia="楷体_GB2312" w:hint="eastAsia"/>
          <w:sz w:val="28"/>
          <w:szCs w:val="28"/>
          <w:u w:val="single"/>
        </w:rPr>
        <w:t>略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E584B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29936832" w14:textId="25F7CB63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BC24EB"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F40361">
        <w:rPr>
          <w:rFonts w:eastAsia="楷体_GB2312"/>
          <w:sz w:val="28"/>
          <w:szCs w:val="28"/>
          <w:u w:val="single"/>
        </w:rPr>
        <w:t>6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F40361">
        <w:rPr>
          <w:rFonts w:eastAsia="楷体_GB2312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F40361">
        <w:rPr>
          <w:rFonts w:eastAsia="楷体_GB2312"/>
          <w:sz w:val="28"/>
          <w:szCs w:val="28"/>
          <w:u w:val="single"/>
        </w:rPr>
        <w:t>6</w:t>
      </w:r>
      <w:r w:rsidRPr="00183302">
        <w:rPr>
          <w:rFonts w:eastAsia="楷体_GB2312"/>
          <w:sz w:val="28"/>
          <w:szCs w:val="28"/>
        </w:rPr>
        <w:t>月</w:t>
      </w:r>
      <w:r w:rsidR="00F40361">
        <w:rPr>
          <w:rFonts w:eastAsia="楷体_GB2312" w:hint="eastAsia"/>
          <w:sz w:val="28"/>
          <w:szCs w:val="28"/>
        </w:rPr>
        <w:t>8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="00981314">
        <w:rPr>
          <w:rFonts w:eastAsia="楷体_GB2312" w:hint="eastAsia"/>
          <w:sz w:val="28"/>
          <w:szCs w:val="28"/>
        </w:rPr>
        <w:t>3</w:t>
      </w:r>
      <w:r w:rsidR="00981314">
        <w:rPr>
          <w:rFonts w:eastAsia="楷体_GB2312"/>
          <w:sz w:val="28"/>
          <w:szCs w:val="28"/>
        </w:rPr>
        <w:t>5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17110DF3" w14:textId="14D74833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655792EE" w14:textId="6FAA3728" w:rsidR="00F40361" w:rsidRDefault="00D4161B" w:rsidP="00F40361">
      <w:pPr>
        <w:rPr>
          <w:rFonts w:hint="eastAsia"/>
        </w:rPr>
      </w:pPr>
      <w:r>
        <w:rPr>
          <w:rFonts w:hint="eastAsia"/>
        </w:rPr>
        <w:t>实验内容</w:t>
      </w:r>
      <w:r w:rsidR="00F40361">
        <w:rPr>
          <w:rFonts w:hint="eastAsia"/>
        </w:rPr>
        <w:t>：</w:t>
      </w:r>
      <w:r w:rsidR="00F40361">
        <w:rPr>
          <w:rFonts w:hint="eastAsia"/>
        </w:rPr>
        <w:t>以指针的方式实现对二维数组的冒泡排序。</w:t>
      </w:r>
    </w:p>
    <w:p w14:paraId="3F1A1D68" w14:textId="6E42395B" w:rsidR="00F40361" w:rsidRDefault="00F40361" w:rsidP="00F40361">
      <w:pPr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>1.</w:t>
      </w:r>
      <w:r>
        <w:rPr>
          <w:rFonts w:hint="eastAsia"/>
        </w:rPr>
        <w:t>设计合理的输出展示实验结果；</w:t>
      </w:r>
    </w:p>
    <w:p w14:paraId="67E6E74F" w14:textId="64EA356F" w:rsidR="00F40361" w:rsidRDefault="00F40361" w:rsidP="00F40361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排序函数</w:t>
      </w:r>
      <w:r>
        <w:rPr>
          <w:rFonts w:hint="eastAsia"/>
        </w:rPr>
        <w:t>sort</w:t>
      </w:r>
      <w:r>
        <w:rPr>
          <w:rFonts w:hint="eastAsia"/>
        </w:rPr>
        <w:t>的参数为数组指针；</w:t>
      </w:r>
    </w:p>
    <w:p w14:paraId="2044BB4F" w14:textId="0632BA8E" w:rsidR="00F40361" w:rsidRDefault="00F40361" w:rsidP="00F40361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排序函数</w:t>
      </w:r>
      <w:r>
        <w:rPr>
          <w:rFonts w:hint="eastAsia"/>
        </w:rPr>
        <w:t>sort</w:t>
      </w:r>
      <w:r>
        <w:rPr>
          <w:rFonts w:hint="eastAsia"/>
        </w:rPr>
        <w:t>的参数为指针数组；</w:t>
      </w:r>
    </w:p>
    <w:p w14:paraId="0450D735" w14:textId="16234F44" w:rsidR="00D4161B" w:rsidRDefault="00F40361" w:rsidP="00F40361">
      <w:r>
        <w:t>4</w:t>
      </w:r>
      <w:r>
        <w:rPr>
          <w:rFonts w:hint="eastAsia"/>
        </w:rPr>
        <w:t>.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的行和列的值由用户指定，且函数</w:t>
      </w:r>
      <w:r>
        <w:rPr>
          <w:rFonts w:hint="eastAsia"/>
        </w:rPr>
        <w:t>sort</w:t>
      </w:r>
      <w:r>
        <w:rPr>
          <w:rFonts w:hint="eastAsia"/>
        </w:rPr>
        <w:t>的排序规则也由用户指定；</w:t>
      </w:r>
    </w:p>
    <w:p w14:paraId="2C5CBB03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7C7F22C0" w14:textId="2019DF40" w:rsidR="00B549F2" w:rsidRPr="00B549F2" w:rsidRDefault="00B549F2" w:rsidP="00B549F2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="00FF0AC6">
        <w:rPr>
          <w:rFonts w:hint="eastAsia"/>
          <w:szCs w:val="21"/>
        </w:rPr>
        <w:t>笔记本电脑</w:t>
      </w:r>
    </w:p>
    <w:p w14:paraId="34651696" w14:textId="77777777" w:rsidR="000C0206" w:rsidRDefault="00B549F2" w:rsidP="000C020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9B4FF8">
        <w:rPr>
          <w:rFonts w:hint="eastAsia"/>
          <w:szCs w:val="21"/>
        </w:rPr>
        <w:t>visual</w:t>
      </w:r>
      <w:r w:rsidR="009B4FF8">
        <w:rPr>
          <w:szCs w:val="21"/>
        </w:rPr>
        <w:t xml:space="preserve"> </w:t>
      </w:r>
      <w:r w:rsidR="009B4FF8">
        <w:rPr>
          <w:rFonts w:hint="eastAsia"/>
          <w:szCs w:val="21"/>
        </w:rPr>
        <w:t>stdio</w:t>
      </w:r>
      <w:r w:rsidR="009B4FF8">
        <w:rPr>
          <w:szCs w:val="21"/>
        </w:rPr>
        <w:t xml:space="preserve"> </w:t>
      </w:r>
      <w:r w:rsidR="009B4FF8">
        <w:rPr>
          <w:rFonts w:hint="eastAsia"/>
          <w:szCs w:val="21"/>
        </w:rPr>
        <w:t>2019</w:t>
      </w:r>
    </w:p>
    <w:p w14:paraId="252055A1" w14:textId="77777777" w:rsidR="00D4161B" w:rsidRDefault="00A521A3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01D3C56A" w14:textId="0BB50D92" w:rsidR="005F3D74" w:rsidRDefault="00A521A3" w:rsidP="005F3D74">
      <w:pPr>
        <w:autoSpaceDE w:val="0"/>
        <w:autoSpaceDN w:val="0"/>
        <w:adjustRightInd w:val="0"/>
        <w:jc w:val="left"/>
        <w:rPr>
          <w:szCs w:val="21"/>
        </w:rPr>
      </w:pPr>
      <w:r w:rsidRPr="00A521A3">
        <w:rPr>
          <w:rFonts w:hint="eastAsia"/>
          <w:szCs w:val="21"/>
        </w:rPr>
        <w:t>写出</w:t>
      </w:r>
      <w:r>
        <w:rPr>
          <w:rFonts w:hint="eastAsia"/>
          <w:szCs w:val="21"/>
        </w:rPr>
        <w:t>程序的源程序。</w:t>
      </w:r>
    </w:p>
    <w:p w14:paraId="0402958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>#include &lt;time.h&gt;</w:t>
      </w:r>
    </w:p>
    <w:p w14:paraId="72304678" w14:textId="17721B6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>void sort1(int* p[],int row,int column,int flag);</w:t>
      </w:r>
    </w:p>
    <w:p w14:paraId="410C5A49" w14:textId="1535E3B0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>void sort2(int (*p)[100], int row, int column, int flag);</w:t>
      </w:r>
    </w:p>
    <w:p w14:paraId="11F0838E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>int main() {</w:t>
      </w:r>
    </w:p>
    <w:p w14:paraId="52F39AAD" w14:textId="7BA39A69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int rows, columns,flag;//flag</w:t>
      </w:r>
    </w:p>
    <w:p w14:paraId="6681D29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 i, j,temp=0;</w:t>
      </w:r>
    </w:p>
    <w:p w14:paraId="1D799CDD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 b[100][100];</w:t>
      </w:r>
    </w:p>
    <w:p w14:paraId="5D839D3B" w14:textId="18A51061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srand((unsigned)time(NULL));    //</w:t>
      </w:r>
    </w:p>
    <w:p w14:paraId="1D33BD33" w14:textId="7BD48FDA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</w:t>
      </w:r>
      <w:r w:rsidRPr="00EB45A6">
        <w:rPr>
          <w:rFonts w:hint="eastAsia"/>
          <w:szCs w:val="21"/>
        </w:rPr>
        <w:t>请输入数组的行数：</w:t>
      </w:r>
      <w:r w:rsidRPr="00EB45A6">
        <w:rPr>
          <w:rFonts w:hint="eastAsia"/>
          <w:szCs w:val="21"/>
        </w:rPr>
        <w:t>\n");//</w:t>
      </w:r>
      <w:r w:rsidRPr="00EB45A6">
        <w:rPr>
          <w:rFonts w:hint="eastAsia"/>
          <w:szCs w:val="21"/>
        </w:rPr>
        <w:t>定义数组的维度，输入行数和列数</w:t>
      </w:r>
    </w:p>
    <w:p w14:paraId="64EDFC0E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scanf_s("%d", &amp;rows);</w:t>
      </w:r>
    </w:p>
    <w:p w14:paraId="18EB9D9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</w:t>
      </w:r>
      <w:r w:rsidRPr="00EB45A6">
        <w:rPr>
          <w:rFonts w:hint="eastAsia"/>
          <w:szCs w:val="21"/>
        </w:rPr>
        <w:t>请输入数组的列数：</w:t>
      </w:r>
      <w:r w:rsidRPr="00EB45A6">
        <w:rPr>
          <w:rFonts w:hint="eastAsia"/>
          <w:szCs w:val="21"/>
        </w:rPr>
        <w:t>\n");</w:t>
      </w:r>
    </w:p>
    <w:p w14:paraId="2208C6E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scanf_s("%d", &amp;columns);</w:t>
      </w:r>
    </w:p>
    <w:p w14:paraId="45C25B3D" w14:textId="6F25598A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 xml:space="preserve">int** a1;                      </w:t>
      </w:r>
    </w:p>
    <w:p w14:paraId="4C330129" w14:textId="77532F48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a1 = (int**)malloc(rows * sizeof(int*));</w:t>
      </w:r>
    </w:p>
    <w:p w14:paraId="5BC05F1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for (int i = 0; i &lt; rows; i++) {</w:t>
      </w:r>
    </w:p>
    <w:p w14:paraId="7E0D6725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(a1)[i] = (int*)malloc(columns* sizeof(int));</w:t>
      </w:r>
    </w:p>
    <w:p w14:paraId="633AFC9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68F7FF8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lastRenderedPageBreak/>
        <w:tab/>
        <w:t>for (i = 0; i &lt; rows ; i++) {</w:t>
      </w:r>
    </w:p>
    <w:p w14:paraId="0D13728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for (j = 0; j &lt; columns ; j++) {</w:t>
      </w:r>
    </w:p>
    <w:p w14:paraId="3E1D88A0" w14:textId="427BFF3C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  <w:t>a1[i][j] = rand()%100;</w:t>
      </w:r>
      <w:r w:rsidRPr="00EB45A6">
        <w:rPr>
          <w:rFonts w:hint="eastAsia"/>
          <w:szCs w:val="21"/>
        </w:rPr>
        <w:tab/>
      </w:r>
    </w:p>
    <w:p w14:paraId="0E0F24F7" w14:textId="27FEBBC5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  <w:t>b[i][j] = a1[i][j];     //</w:t>
      </w:r>
      <w:r w:rsidRPr="00EB45A6">
        <w:rPr>
          <w:rFonts w:hint="eastAsia"/>
          <w:szCs w:val="21"/>
        </w:rPr>
        <w:t>创建数组</w:t>
      </w:r>
      <w:r w:rsidRPr="00EB45A6">
        <w:rPr>
          <w:rFonts w:hint="eastAsia"/>
          <w:szCs w:val="21"/>
        </w:rPr>
        <w:t>b</w:t>
      </w:r>
      <w:r w:rsidRPr="00EB45A6">
        <w:rPr>
          <w:rFonts w:hint="eastAsia"/>
          <w:szCs w:val="21"/>
        </w:rPr>
        <w:t>，</w:t>
      </w:r>
      <w:r>
        <w:rPr>
          <w:rFonts w:hint="eastAsia"/>
          <w:szCs w:val="21"/>
        </w:rPr>
        <w:t>用</w:t>
      </w:r>
      <w:r w:rsidRPr="00EB45A6">
        <w:rPr>
          <w:rFonts w:hint="eastAsia"/>
          <w:szCs w:val="21"/>
        </w:rPr>
        <w:t>于函数</w:t>
      </w:r>
      <w:r w:rsidRPr="00EB45A6">
        <w:rPr>
          <w:rFonts w:hint="eastAsia"/>
          <w:szCs w:val="21"/>
        </w:rPr>
        <w:t>sort2</w:t>
      </w:r>
      <w:r>
        <w:rPr>
          <w:rFonts w:hint="eastAsia"/>
          <w:szCs w:val="21"/>
        </w:rPr>
        <w:t>的</w:t>
      </w:r>
      <w:r w:rsidRPr="00EB45A6">
        <w:rPr>
          <w:rFonts w:hint="eastAsia"/>
          <w:szCs w:val="21"/>
        </w:rPr>
        <w:t>传值</w:t>
      </w:r>
    </w:p>
    <w:p w14:paraId="7609CC1A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70E8005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0F633154" w14:textId="460EFDFE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</w:t>
      </w:r>
      <w:r w:rsidRPr="00EB45A6">
        <w:rPr>
          <w:rFonts w:hint="eastAsia"/>
          <w:szCs w:val="21"/>
        </w:rPr>
        <w:t>随机生成的数组如下</w:t>
      </w:r>
      <w:r w:rsidRPr="00EB45A6">
        <w:rPr>
          <w:rFonts w:hint="eastAsia"/>
          <w:szCs w:val="21"/>
        </w:rPr>
        <w:t xml:space="preserve">:\n");  </w:t>
      </w:r>
    </w:p>
    <w:p w14:paraId="6B681DE2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for (int i = 0; i &lt; rows; i++) {</w:t>
      </w:r>
    </w:p>
    <w:p w14:paraId="144F540D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for (int j = 0; j &lt; columns; j++) {</w:t>
      </w:r>
    </w:p>
    <w:p w14:paraId="42582E65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printf("%3d", a1[i][j]);</w:t>
      </w:r>
    </w:p>
    <w:p w14:paraId="4BF8B0F5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1EA97FC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printf("\n");</w:t>
      </w:r>
    </w:p>
    <w:p w14:paraId="679871F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5E5863FF" w14:textId="5500667B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</w:t>
      </w:r>
      <w:r w:rsidRPr="00EB45A6">
        <w:rPr>
          <w:rFonts w:hint="eastAsia"/>
          <w:szCs w:val="21"/>
        </w:rPr>
        <w:t>正序排列请输入</w:t>
      </w:r>
      <w:r w:rsidRPr="00EB45A6">
        <w:rPr>
          <w:rFonts w:hint="eastAsia"/>
          <w:szCs w:val="21"/>
        </w:rPr>
        <w:t>1</w:t>
      </w:r>
      <w:r w:rsidRPr="00EB45A6">
        <w:rPr>
          <w:rFonts w:hint="eastAsia"/>
          <w:szCs w:val="21"/>
        </w:rPr>
        <w:t>，逆序排列请输入</w:t>
      </w:r>
      <w:r w:rsidRPr="00EB45A6">
        <w:rPr>
          <w:rFonts w:hint="eastAsia"/>
          <w:szCs w:val="21"/>
        </w:rPr>
        <w:t xml:space="preserve">2\n"); </w:t>
      </w:r>
    </w:p>
    <w:p w14:paraId="00011CF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scanf_s("%d",&amp;flag);</w:t>
      </w:r>
    </w:p>
    <w:p w14:paraId="45C19FE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</w:t>
      </w:r>
      <w:r w:rsidRPr="00EB45A6">
        <w:rPr>
          <w:rFonts w:hint="eastAsia"/>
          <w:szCs w:val="21"/>
        </w:rPr>
        <w:t>排序后的数组如下</w:t>
      </w:r>
      <w:r w:rsidRPr="00EB45A6">
        <w:rPr>
          <w:rFonts w:hint="eastAsia"/>
          <w:szCs w:val="21"/>
        </w:rPr>
        <w:t>:\n");</w:t>
      </w:r>
    </w:p>
    <w:p w14:paraId="301F3449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</w:t>
      </w:r>
      <w:r w:rsidRPr="00EB45A6">
        <w:rPr>
          <w:rFonts w:hint="eastAsia"/>
          <w:szCs w:val="21"/>
        </w:rPr>
        <w:t>指针数组作为参数为：</w:t>
      </w:r>
      <w:r w:rsidRPr="00EB45A6">
        <w:rPr>
          <w:rFonts w:hint="eastAsia"/>
          <w:szCs w:val="21"/>
        </w:rPr>
        <w:t>\n");</w:t>
      </w:r>
    </w:p>
    <w:p w14:paraId="3825A90A" w14:textId="2D634A79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 xml:space="preserve">sort1(a1, rows, columns,flag);       </w:t>
      </w:r>
    </w:p>
    <w:p w14:paraId="17D2BA47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printf("\n</w:t>
      </w:r>
      <w:r w:rsidRPr="00EB45A6">
        <w:rPr>
          <w:rFonts w:hint="eastAsia"/>
          <w:szCs w:val="21"/>
        </w:rPr>
        <w:t>数组指针作为参数为：</w:t>
      </w:r>
      <w:r w:rsidRPr="00EB45A6">
        <w:rPr>
          <w:rFonts w:hint="eastAsia"/>
          <w:szCs w:val="21"/>
        </w:rPr>
        <w:t>\n");</w:t>
      </w:r>
    </w:p>
    <w:p w14:paraId="0A4100E0" w14:textId="334BA3E8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 xml:space="preserve">sort2(b, rows, columns, flag);       </w:t>
      </w:r>
    </w:p>
    <w:p w14:paraId="7ACB44F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</w:p>
    <w:p w14:paraId="6322F09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 xml:space="preserve">for (i = 0; i &lt; rows; i++)       </w:t>
      </w:r>
    </w:p>
    <w:p w14:paraId="4E7561D2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{</w:t>
      </w:r>
    </w:p>
    <w:p w14:paraId="08368444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free (a1[i]);</w:t>
      </w:r>
    </w:p>
    <w:p w14:paraId="2E7CE96A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091350A4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free(a1);</w:t>
      </w:r>
    </w:p>
    <w:p w14:paraId="450961D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return 0;</w:t>
      </w:r>
    </w:p>
    <w:p w14:paraId="13FB732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>}</w:t>
      </w:r>
    </w:p>
    <w:p w14:paraId="307CCD1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>void sort1(int* p[], int row, int column,int flag) {</w:t>
      </w:r>
    </w:p>
    <w:p w14:paraId="3ED5FC1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 i,j,k=0;</w:t>
      </w:r>
    </w:p>
    <w:p w14:paraId="32342844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 temp = 0;</w:t>
      </w:r>
    </w:p>
    <w:p w14:paraId="15F9777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int* p1;</w:t>
      </w:r>
    </w:p>
    <w:p w14:paraId="1E69FEDB" w14:textId="230791E4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 xml:space="preserve">p1 = (int*)malloc((column * row )* sizeof(int)); </w:t>
      </w:r>
    </w:p>
    <w:p w14:paraId="6362E87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for (i = 0; i &lt; row; i++) {</w:t>
      </w:r>
    </w:p>
    <w:p w14:paraId="647D971D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for (j = 0; j &lt; column; j++,k++) {</w:t>
      </w:r>
    </w:p>
    <w:p w14:paraId="411B2AF9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p1[k] = p[i][j];</w:t>
      </w:r>
    </w:p>
    <w:p w14:paraId="4A4C5A76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</w:p>
    <w:p w14:paraId="6E37500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5B073E9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3FF828E7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if (flag == 1) {</w:t>
      </w:r>
    </w:p>
    <w:p w14:paraId="2E45F2C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  <w:t>for (j = 0; j &lt; row * column; j++) {  //</w:t>
      </w:r>
      <w:r w:rsidRPr="00EB45A6">
        <w:rPr>
          <w:rFonts w:hint="eastAsia"/>
          <w:szCs w:val="21"/>
        </w:rPr>
        <w:t>正序排列</w:t>
      </w:r>
    </w:p>
    <w:p w14:paraId="4C803D85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for (i = 0; i &lt; row * column - 1; i++) {</w:t>
      </w:r>
    </w:p>
    <w:p w14:paraId="6EC5071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if (p1[i] &gt; p1[i + 1]) {</w:t>
      </w:r>
    </w:p>
    <w:p w14:paraId="17AE975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temp = p1[i + 1];</w:t>
      </w:r>
    </w:p>
    <w:p w14:paraId="1FEF9F52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lastRenderedPageBreak/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 + 1] = p1[i];</w:t>
      </w:r>
    </w:p>
    <w:p w14:paraId="46BFDCAA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p1[i] = temp;</w:t>
      </w:r>
    </w:p>
    <w:p w14:paraId="4981315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7C4F7AD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1027D9C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63DA7B2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4FB2D15E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else {</w:t>
      </w:r>
    </w:p>
    <w:p w14:paraId="1A16F352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  <w:t>for (j = 0; j &lt; row * column; j++) { //</w:t>
      </w:r>
      <w:r w:rsidRPr="00EB45A6">
        <w:rPr>
          <w:rFonts w:hint="eastAsia"/>
          <w:szCs w:val="21"/>
        </w:rPr>
        <w:t>逆序排列</w:t>
      </w:r>
    </w:p>
    <w:p w14:paraId="7D81410A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for (i = 0; i &lt; row * column - 1; i++) {</w:t>
      </w:r>
    </w:p>
    <w:p w14:paraId="62A91BE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if (p1[i] &lt; p1[i + 1]) {</w:t>
      </w:r>
    </w:p>
    <w:p w14:paraId="0CA1910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temp = p1[i + 1];</w:t>
      </w:r>
    </w:p>
    <w:p w14:paraId="2D461815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 + 1] = p1[i];</w:t>
      </w:r>
    </w:p>
    <w:p w14:paraId="7516A33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p1[i] = temp;</w:t>
      </w:r>
    </w:p>
    <w:p w14:paraId="00812B3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7662839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3C5FFA3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490E4594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43900A7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for (int i = 0; i &lt; row*column; i++) {  //</w:t>
      </w:r>
      <w:r w:rsidRPr="00EB45A6">
        <w:rPr>
          <w:rFonts w:hint="eastAsia"/>
          <w:szCs w:val="21"/>
        </w:rPr>
        <w:t>输出排列后的数</w:t>
      </w:r>
    </w:p>
    <w:p w14:paraId="07ED7C6D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printf("%3d", p1[i]);</w:t>
      </w:r>
    </w:p>
    <w:p w14:paraId="3CCB203D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57A0984E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free(p1);</w:t>
      </w:r>
    </w:p>
    <w:p w14:paraId="46FFC18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</w:p>
    <w:p w14:paraId="5CAF2B2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>}</w:t>
      </w:r>
    </w:p>
    <w:p w14:paraId="4718823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>void sort2(int(*p)[100], int row, int column, int flag) {</w:t>
      </w:r>
    </w:p>
    <w:p w14:paraId="12475CA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 i, j, k = 0;</w:t>
      </w:r>
    </w:p>
    <w:p w14:paraId="56BA5E1D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 temp = 0;</w:t>
      </w:r>
    </w:p>
    <w:p w14:paraId="46B96A82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int* p1;</w:t>
      </w:r>
    </w:p>
    <w:p w14:paraId="5237CD4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p1 = (int*)malloc((column * row) * sizeof(int));  //</w:t>
      </w:r>
      <w:r w:rsidRPr="00EB45A6">
        <w:rPr>
          <w:rFonts w:hint="eastAsia"/>
          <w:szCs w:val="21"/>
        </w:rPr>
        <w:t>动态生成一维数组存储二维数组</w:t>
      </w:r>
    </w:p>
    <w:p w14:paraId="41C9E9CA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 xml:space="preserve">for (i = 0; i &lt; row; i++) {        </w:t>
      </w:r>
    </w:p>
    <w:p w14:paraId="7A1AC68B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for (j = 0; j &lt; column; j++, k++) {</w:t>
      </w:r>
    </w:p>
    <w:p w14:paraId="703FAC5E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p1[k] = *(p[i] + j);</w:t>
      </w:r>
    </w:p>
    <w:p w14:paraId="55C4855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</w:p>
    <w:p w14:paraId="6F3B2EF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4C84CE6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1DF04DF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if (flag == 1) {</w:t>
      </w:r>
    </w:p>
    <w:p w14:paraId="26EBEE2C" w14:textId="0EE265B3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  <w:t xml:space="preserve">for (j = 0; j &lt; row * column; j++) {  </w:t>
      </w:r>
    </w:p>
    <w:p w14:paraId="441CE7F9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for (i = 0; i &lt; row * column - 1; i++) {</w:t>
      </w:r>
    </w:p>
    <w:p w14:paraId="23FC1B1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if (p1[i] &gt; p1[i + 1]) {</w:t>
      </w:r>
    </w:p>
    <w:p w14:paraId="19A72C5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temp = p1[i + 1];</w:t>
      </w:r>
    </w:p>
    <w:p w14:paraId="3D5C3B2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 + 1] = p1[i];</w:t>
      </w:r>
    </w:p>
    <w:p w14:paraId="165525B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p1[i] = temp;</w:t>
      </w:r>
    </w:p>
    <w:p w14:paraId="5B940D2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59C99C29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2678A89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7DE763B7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lastRenderedPageBreak/>
        <w:tab/>
        <w:t>}</w:t>
      </w:r>
    </w:p>
    <w:p w14:paraId="30E967A8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else {</w:t>
      </w:r>
    </w:p>
    <w:p w14:paraId="053A5B65" w14:textId="224982C7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</w:r>
      <w:r w:rsidRPr="00EB45A6">
        <w:rPr>
          <w:rFonts w:hint="eastAsia"/>
          <w:szCs w:val="21"/>
        </w:rPr>
        <w:tab/>
        <w:t>for (j = 0; j &lt; row * column; j++) {</w:t>
      </w:r>
    </w:p>
    <w:p w14:paraId="2AD0F07C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for (i = 0; i &lt; row * column - 1; i++) {</w:t>
      </w:r>
    </w:p>
    <w:p w14:paraId="2CA680C4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if (p1[i] &lt; p1[i + 1]) {</w:t>
      </w:r>
    </w:p>
    <w:p w14:paraId="0AA6B02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temp = p1[i + 1];</w:t>
      </w:r>
    </w:p>
    <w:p w14:paraId="37BF9C0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 + 1] = p1[i];</w:t>
      </w:r>
    </w:p>
    <w:p w14:paraId="4CD2BC85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p1[i] = temp;</w:t>
      </w:r>
    </w:p>
    <w:p w14:paraId="4B9728AF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0100B0C6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128A3E53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}</w:t>
      </w:r>
    </w:p>
    <w:p w14:paraId="5C85B7F0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10EE69F7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</w:p>
    <w:p w14:paraId="2563D697" w14:textId="1E644D62" w:rsidR="00EB45A6" w:rsidRPr="00EB45A6" w:rsidRDefault="00EB45A6" w:rsidP="00EB45A6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EB45A6">
        <w:rPr>
          <w:rFonts w:hint="eastAsia"/>
          <w:szCs w:val="21"/>
        </w:rPr>
        <w:tab/>
        <w:t>for (int i = 0; i &lt; row * column; i++) {//</w:t>
      </w:r>
      <w:r w:rsidRPr="00EB45A6">
        <w:rPr>
          <w:rFonts w:hint="eastAsia"/>
          <w:szCs w:val="21"/>
        </w:rPr>
        <w:t>输出排列</w:t>
      </w:r>
      <w:r>
        <w:rPr>
          <w:rFonts w:hint="eastAsia"/>
          <w:szCs w:val="21"/>
        </w:rPr>
        <w:t>之</w:t>
      </w:r>
      <w:r w:rsidRPr="00EB45A6">
        <w:rPr>
          <w:rFonts w:hint="eastAsia"/>
          <w:szCs w:val="21"/>
        </w:rPr>
        <w:t>后的数</w:t>
      </w:r>
    </w:p>
    <w:p w14:paraId="022C18A1" w14:textId="77777777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  <w:r w:rsidRPr="00EB45A6">
        <w:rPr>
          <w:szCs w:val="21"/>
        </w:rPr>
        <w:tab/>
        <w:t>printf("%3d", p1[i]);</w:t>
      </w:r>
    </w:p>
    <w:p w14:paraId="70B98DAF" w14:textId="301D5819" w:rsid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  <w:t>}</w:t>
      </w:r>
    </w:p>
    <w:p w14:paraId="0B5D81B3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>free(p1);</w:t>
      </w:r>
    </w:p>
    <w:p w14:paraId="1D455BDD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</w:p>
    <w:p w14:paraId="08E1EABB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>}</w:t>
      </w:r>
    </w:p>
    <w:p w14:paraId="5DF6B94F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>void sort2(int(*p)[100], int row, int column, int flag) {</w:t>
      </w:r>
    </w:p>
    <w:p w14:paraId="5D300070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int i, j, k = 0;</w:t>
      </w:r>
    </w:p>
    <w:p w14:paraId="158DA261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int temp = 0;</w:t>
      </w:r>
    </w:p>
    <w:p w14:paraId="759B26F8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int* p1;</w:t>
      </w:r>
    </w:p>
    <w:p w14:paraId="5C330016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6038C2">
        <w:rPr>
          <w:rFonts w:hint="eastAsia"/>
          <w:szCs w:val="21"/>
        </w:rPr>
        <w:tab/>
        <w:t>p1 = (int*)malloc((column * row) * sizeof(int));  //</w:t>
      </w:r>
      <w:r w:rsidRPr="006038C2">
        <w:rPr>
          <w:rFonts w:hint="eastAsia"/>
          <w:szCs w:val="21"/>
        </w:rPr>
        <w:t>动态生成一维数组存储二维数组</w:t>
      </w:r>
    </w:p>
    <w:p w14:paraId="2B973FE8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 xml:space="preserve">for (i = 0; i &lt; row; i++) {        </w:t>
      </w:r>
    </w:p>
    <w:p w14:paraId="647B810B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  <w:t>for (j = 0; j &lt; column; j++, k++) {</w:t>
      </w:r>
    </w:p>
    <w:p w14:paraId="7112740F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p1[k] = *(p[i] + j);</w:t>
      </w:r>
    </w:p>
    <w:p w14:paraId="6BFB6752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</w:p>
    <w:p w14:paraId="26B7A901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6EDB5AB6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}</w:t>
      </w:r>
    </w:p>
    <w:p w14:paraId="7033DFAA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if (flag == 1) {</w:t>
      </w:r>
    </w:p>
    <w:p w14:paraId="11187E2A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6038C2">
        <w:rPr>
          <w:rFonts w:hint="eastAsia"/>
          <w:szCs w:val="21"/>
        </w:rPr>
        <w:tab/>
      </w:r>
      <w:r w:rsidRPr="006038C2">
        <w:rPr>
          <w:rFonts w:hint="eastAsia"/>
          <w:szCs w:val="21"/>
        </w:rPr>
        <w:tab/>
        <w:t>for (j = 0; j &lt; row * column; j++) {  //</w:t>
      </w:r>
      <w:r w:rsidRPr="006038C2">
        <w:rPr>
          <w:rFonts w:hint="eastAsia"/>
          <w:szCs w:val="21"/>
        </w:rPr>
        <w:t>正序排列</w:t>
      </w:r>
    </w:p>
    <w:p w14:paraId="73ACB90B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for (i = 0; i &lt; row * column - 1; i++) {</w:t>
      </w:r>
    </w:p>
    <w:p w14:paraId="4443C625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if (p1[i] &gt; p1[i + 1]) {</w:t>
      </w:r>
    </w:p>
    <w:p w14:paraId="771549B0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temp = p1[i + 1];</w:t>
      </w:r>
    </w:p>
    <w:p w14:paraId="06B8D363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p1[i + 1] = p1[i];</w:t>
      </w:r>
    </w:p>
    <w:p w14:paraId="7B92268C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p1[i] = temp;</w:t>
      </w:r>
    </w:p>
    <w:p w14:paraId="30DDC1CB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4660692E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7BAFDAC8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24691907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}</w:t>
      </w:r>
    </w:p>
    <w:p w14:paraId="6EF1EA72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else {</w:t>
      </w:r>
    </w:p>
    <w:p w14:paraId="51BC0D80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6038C2">
        <w:rPr>
          <w:rFonts w:hint="eastAsia"/>
          <w:szCs w:val="21"/>
        </w:rPr>
        <w:tab/>
      </w:r>
      <w:r w:rsidRPr="006038C2">
        <w:rPr>
          <w:rFonts w:hint="eastAsia"/>
          <w:szCs w:val="21"/>
        </w:rPr>
        <w:tab/>
        <w:t>for (j = 0; j &lt; row * column; j++) {//</w:t>
      </w:r>
      <w:r w:rsidRPr="006038C2">
        <w:rPr>
          <w:rFonts w:hint="eastAsia"/>
          <w:szCs w:val="21"/>
        </w:rPr>
        <w:t>逆序排列</w:t>
      </w:r>
    </w:p>
    <w:p w14:paraId="365ECB88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for (i = 0; i &lt; row * column - 1; i++) {</w:t>
      </w:r>
    </w:p>
    <w:p w14:paraId="6DB2E6B0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lastRenderedPageBreak/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if (p1[i] &lt; p1[i + 1]) {</w:t>
      </w:r>
    </w:p>
    <w:p w14:paraId="0348D651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temp = p1[i + 1];</w:t>
      </w:r>
    </w:p>
    <w:p w14:paraId="1C5295F4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p1[i + 1] = p1[i];</w:t>
      </w:r>
    </w:p>
    <w:p w14:paraId="274F71C9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p1[i] = temp;</w:t>
      </w:r>
    </w:p>
    <w:p w14:paraId="2DCCE2B8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28227740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4D4593E3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  <w:t>}</w:t>
      </w:r>
    </w:p>
    <w:p w14:paraId="014749CE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}</w:t>
      </w:r>
    </w:p>
    <w:p w14:paraId="26E70B40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</w:p>
    <w:p w14:paraId="08A75E90" w14:textId="70BD4D41" w:rsidR="006038C2" w:rsidRPr="006038C2" w:rsidRDefault="006038C2" w:rsidP="006038C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6038C2">
        <w:rPr>
          <w:rFonts w:hint="eastAsia"/>
          <w:szCs w:val="21"/>
        </w:rPr>
        <w:tab/>
        <w:t>for (int i = 0; i &lt; row * column; i++) {//</w:t>
      </w:r>
      <w:r w:rsidRPr="006038C2">
        <w:rPr>
          <w:rFonts w:hint="eastAsia"/>
          <w:szCs w:val="21"/>
        </w:rPr>
        <w:t>输出排列</w:t>
      </w:r>
      <w:r>
        <w:rPr>
          <w:rFonts w:hint="eastAsia"/>
          <w:szCs w:val="21"/>
        </w:rPr>
        <w:t>之</w:t>
      </w:r>
      <w:r w:rsidRPr="006038C2">
        <w:rPr>
          <w:rFonts w:hint="eastAsia"/>
          <w:szCs w:val="21"/>
        </w:rPr>
        <w:t>后的数</w:t>
      </w:r>
    </w:p>
    <w:p w14:paraId="17E35DCB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</w:r>
      <w:r w:rsidRPr="006038C2">
        <w:rPr>
          <w:szCs w:val="21"/>
        </w:rPr>
        <w:tab/>
        <w:t>printf("%3d", p1[i]);</w:t>
      </w:r>
    </w:p>
    <w:p w14:paraId="0891FBAB" w14:textId="77777777" w:rsidR="006038C2" w:rsidRPr="006038C2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}</w:t>
      </w:r>
    </w:p>
    <w:p w14:paraId="70C977D1" w14:textId="637092D1" w:rsidR="006038C2" w:rsidRPr="00EB45A6" w:rsidRDefault="006038C2" w:rsidP="006038C2">
      <w:pPr>
        <w:autoSpaceDE w:val="0"/>
        <w:autoSpaceDN w:val="0"/>
        <w:adjustRightInd w:val="0"/>
        <w:jc w:val="left"/>
        <w:rPr>
          <w:szCs w:val="21"/>
        </w:rPr>
      </w:pPr>
      <w:r w:rsidRPr="006038C2">
        <w:rPr>
          <w:szCs w:val="21"/>
        </w:rPr>
        <w:tab/>
        <w:t>free(p1);</w:t>
      </w:r>
    </w:p>
    <w:p w14:paraId="197D716F" w14:textId="2902417C" w:rsidR="00EB45A6" w:rsidRPr="00EB45A6" w:rsidRDefault="00EB45A6" w:rsidP="00EB45A6">
      <w:pPr>
        <w:autoSpaceDE w:val="0"/>
        <w:autoSpaceDN w:val="0"/>
        <w:adjustRightInd w:val="0"/>
        <w:jc w:val="left"/>
        <w:rPr>
          <w:szCs w:val="21"/>
        </w:rPr>
      </w:pPr>
      <w:r w:rsidRPr="00EB45A6">
        <w:rPr>
          <w:szCs w:val="21"/>
        </w:rPr>
        <w:tab/>
      </w:r>
    </w:p>
    <w:p w14:paraId="3BD64725" w14:textId="77777777" w:rsidR="00EB45A6" w:rsidRDefault="00EB45A6" w:rsidP="005F3D74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14:paraId="2F7FA689" w14:textId="5B5B29F2" w:rsidR="00EB45A6" w:rsidRDefault="00EB45A6" w:rsidP="005F3D7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30759BD" w14:textId="31705A35" w:rsidR="00EB45A6" w:rsidRDefault="000B3AC9" w:rsidP="00EB45A6">
      <w:pPr>
        <w:spacing w:line="360" w:lineRule="auto"/>
        <w:ind w:left="420"/>
      </w:pPr>
      <w:r w:rsidRPr="000B3AC9">
        <w:rPr>
          <w:b/>
          <w:sz w:val="28"/>
          <w:szCs w:val="28"/>
        </w:rPr>
        <w:tab/>
      </w:r>
    </w:p>
    <w:p w14:paraId="28F75BEF" w14:textId="0AA4A3FA" w:rsidR="000B3AC9" w:rsidRDefault="000B3AC9" w:rsidP="000B3AC9">
      <w:pPr>
        <w:spacing w:line="360" w:lineRule="auto"/>
        <w:ind w:left="420"/>
        <w:rPr>
          <w:b/>
          <w:sz w:val="28"/>
          <w:szCs w:val="28"/>
        </w:rPr>
      </w:pPr>
    </w:p>
    <w:p w14:paraId="671D92F5" w14:textId="4D34E3A6" w:rsidR="005F3D74" w:rsidRDefault="005F3D74" w:rsidP="00D83F1A">
      <w:pPr>
        <w:spacing w:line="360" w:lineRule="auto"/>
        <w:ind w:left="420"/>
        <w:rPr>
          <w:szCs w:val="21"/>
        </w:rPr>
      </w:pPr>
    </w:p>
    <w:p w14:paraId="769A2397" w14:textId="68E7EFB5" w:rsidR="00EB45A6" w:rsidRDefault="00EB45A6" w:rsidP="00EB45A6">
      <w:pPr>
        <w:spacing w:line="360" w:lineRule="auto"/>
        <w:ind w:firstLineChars="200" w:firstLine="420"/>
      </w:pPr>
    </w:p>
    <w:p w14:paraId="4BE4C106" w14:textId="73255CF9" w:rsidR="005F3D74" w:rsidRDefault="005F3D74" w:rsidP="00D83F1A">
      <w:pPr>
        <w:spacing w:line="360" w:lineRule="auto"/>
        <w:ind w:firstLineChars="200" w:firstLine="420"/>
        <w:rPr>
          <w:szCs w:val="21"/>
        </w:rPr>
      </w:pPr>
    </w:p>
    <w:p w14:paraId="21CDEDF4" w14:textId="0A9A8817" w:rsidR="00D4161B" w:rsidRPr="00183302" w:rsidRDefault="00D4161B" w:rsidP="005F3D7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63468578" w14:textId="77777777" w:rsidR="00182D58" w:rsidRDefault="00182D58" w:rsidP="008D3626">
      <w:pPr>
        <w:rPr>
          <w:szCs w:val="21"/>
        </w:rPr>
      </w:pPr>
    </w:p>
    <w:p w14:paraId="08760A00" w14:textId="77777777" w:rsidR="006038C2" w:rsidRDefault="006038C2" w:rsidP="008D3626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8BBC095" wp14:editId="3362530A">
            <wp:extent cx="4420235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"/>
                    <a:stretch/>
                  </pic:blipFill>
                  <pic:spPr bwMode="auto">
                    <a:xfrm>
                      <a:off x="0" y="0"/>
                      <a:ext cx="44202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67540" w14:textId="77777777" w:rsidR="006038C2" w:rsidRDefault="006038C2" w:rsidP="008D3626">
      <w:pPr>
        <w:rPr>
          <w:szCs w:val="21"/>
        </w:rPr>
      </w:pPr>
    </w:p>
    <w:p w14:paraId="78129DD1" w14:textId="77777777" w:rsidR="006038C2" w:rsidRDefault="006038C2" w:rsidP="008D3626">
      <w:pPr>
        <w:rPr>
          <w:szCs w:val="21"/>
        </w:rPr>
      </w:pPr>
    </w:p>
    <w:p w14:paraId="22979615" w14:textId="0D376E10" w:rsidR="006038C2" w:rsidRPr="006038C2" w:rsidRDefault="006038C2" w:rsidP="008D3626">
      <w:pPr>
        <w:rPr>
          <w:rFonts w:hint="eastAsia"/>
          <w:szCs w:val="21"/>
        </w:rPr>
        <w:sectPr w:rsidR="006038C2" w:rsidRPr="006038C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szCs w:val="21"/>
        </w:rPr>
        <w:t>分析：实验结果符合要求</w:t>
      </w:r>
    </w:p>
    <w:p w14:paraId="2C657826" w14:textId="77777777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4BBF1F73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7E2649DA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34D4" w14:textId="77777777" w:rsidR="005D020A" w:rsidRDefault="005D020A" w:rsidP="004E584B">
      <w:r>
        <w:separator/>
      </w:r>
    </w:p>
  </w:endnote>
  <w:endnote w:type="continuationSeparator" w:id="0">
    <w:p w14:paraId="50E9A657" w14:textId="77777777" w:rsidR="005D020A" w:rsidRDefault="005D020A" w:rsidP="004E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6E722" w14:textId="77777777" w:rsidR="005D020A" w:rsidRDefault="005D020A" w:rsidP="004E584B">
      <w:r>
        <w:separator/>
      </w:r>
    </w:p>
  </w:footnote>
  <w:footnote w:type="continuationSeparator" w:id="0">
    <w:p w14:paraId="1E93C7AB" w14:textId="77777777" w:rsidR="005D020A" w:rsidRDefault="005D020A" w:rsidP="004E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65C04"/>
    <w:rsid w:val="000702C8"/>
    <w:rsid w:val="000B3AC9"/>
    <w:rsid w:val="000C0206"/>
    <w:rsid w:val="001215C5"/>
    <w:rsid w:val="00182D58"/>
    <w:rsid w:val="001F18CB"/>
    <w:rsid w:val="002273A1"/>
    <w:rsid w:val="003B7CCE"/>
    <w:rsid w:val="00406B07"/>
    <w:rsid w:val="004A0591"/>
    <w:rsid w:val="004E27B9"/>
    <w:rsid w:val="004E584B"/>
    <w:rsid w:val="004F3D7D"/>
    <w:rsid w:val="005D020A"/>
    <w:rsid w:val="005E5A71"/>
    <w:rsid w:val="005F3D74"/>
    <w:rsid w:val="006038C2"/>
    <w:rsid w:val="00664823"/>
    <w:rsid w:val="006A7AA2"/>
    <w:rsid w:val="00794CBE"/>
    <w:rsid w:val="007D017C"/>
    <w:rsid w:val="007F3B91"/>
    <w:rsid w:val="00816A09"/>
    <w:rsid w:val="008567A8"/>
    <w:rsid w:val="008D3626"/>
    <w:rsid w:val="00913CE9"/>
    <w:rsid w:val="0092190C"/>
    <w:rsid w:val="00956641"/>
    <w:rsid w:val="009635F2"/>
    <w:rsid w:val="00981314"/>
    <w:rsid w:val="009B4FF8"/>
    <w:rsid w:val="00A31260"/>
    <w:rsid w:val="00A3304D"/>
    <w:rsid w:val="00A521A3"/>
    <w:rsid w:val="00A6695C"/>
    <w:rsid w:val="00A962F3"/>
    <w:rsid w:val="00AF463A"/>
    <w:rsid w:val="00B24F96"/>
    <w:rsid w:val="00B53635"/>
    <w:rsid w:val="00B549F2"/>
    <w:rsid w:val="00B66249"/>
    <w:rsid w:val="00BB59F9"/>
    <w:rsid w:val="00BC24EB"/>
    <w:rsid w:val="00C1704F"/>
    <w:rsid w:val="00C723A9"/>
    <w:rsid w:val="00CC4161"/>
    <w:rsid w:val="00CD0231"/>
    <w:rsid w:val="00D4161B"/>
    <w:rsid w:val="00D83F1A"/>
    <w:rsid w:val="00D86B1B"/>
    <w:rsid w:val="00E169FE"/>
    <w:rsid w:val="00E2602A"/>
    <w:rsid w:val="00EB45A6"/>
    <w:rsid w:val="00F40361"/>
    <w:rsid w:val="00F60F39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4C87"/>
  <w15:chartTrackingRefBased/>
  <w15:docId w15:val="{11A9E48D-A8EB-4984-B68D-E11D84AD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E584B"/>
    <w:rPr>
      <w:kern w:val="2"/>
      <w:sz w:val="18"/>
      <w:szCs w:val="18"/>
    </w:rPr>
  </w:style>
  <w:style w:type="paragraph" w:styleId="a5">
    <w:name w:val="footer"/>
    <w:basedOn w:val="a"/>
    <w:link w:val="a6"/>
    <w:rsid w:val="004E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E58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617</Words>
  <Characters>3523</Characters>
  <Application>Microsoft Office Word</Application>
  <DocSecurity>0</DocSecurity>
  <Lines>29</Lines>
  <Paragraphs>8</Paragraphs>
  <ScaleCrop>false</ScaleCrop>
  <Company>JNU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OUT SSQ</cp:lastModifiedBy>
  <cp:revision>9</cp:revision>
  <dcterms:created xsi:type="dcterms:W3CDTF">2020-04-21T09:21:00Z</dcterms:created>
  <dcterms:modified xsi:type="dcterms:W3CDTF">2020-06-09T09:52:00Z</dcterms:modified>
</cp:coreProperties>
</file>