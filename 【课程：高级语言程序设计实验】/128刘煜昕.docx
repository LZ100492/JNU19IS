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C22C92"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5B1576">
        <w:rPr>
          <w:rFonts w:eastAsia="楷体_GB2312" w:hint="eastAsia"/>
          <w:sz w:val="28"/>
          <w:szCs w:val="28"/>
          <w:u w:val="single"/>
        </w:rPr>
        <w:t>第一次上机编写程序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22C92"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5B1576">
        <w:rPr>
          <w:rFonts w:eastAsia="楷体_GB2312" w:hint="eastAsia"/>
          <w:sz w:val="28"/>
          <w:szCs w:val="28"/>
          <w:u w:val="single"/>
        </w:rPr>
        <w:t>128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22C92">
        <w:rPr>
          <w:rFonts w:eastAsia="楷体_GB2312" w:hint="eastAsia"/>
          <w:sz w:val="28"/>
          <w:szCs w:val="28"/>
          <w:u w:val="single"/>
        </w:rPr>
        <w:t>编程实验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22C92">
        <w:rPr>
          <w:rFonts w:eastAsia="楷体_GB2312" w:hint="eastAsia"/>
          <w:sz w:val="28"/>
          <w:szCs w:val="28"/>
          <w:u w:val="single"/>
        </w:rPr>
        <w:t>家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22C92">
        <w:rPr>
          <w:rFonts w:eastAsia="楷体_GB2312" w:hint="eastAsia"/>
          <w:sz w:val="28"/>
          <w:szCs w:val="28"/>
          <w:u w:val="single"/>
        </w:rPr>
        <w:t>刘煜昕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22C92">
        <w:rPr>
          <w:rFonts w:eastAsia="楷体_GB2312" w:hint="eastAsia"/>
          <w:sz w:val="28"/>
          <w:szCs w:val="28"/>
          <w:u w:val="single"/>
        </w:rPr>
        <w:t>2019054615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    </w:t>
      </w:r>
    </w:p>
    <w:p w:rsidR="008D3626" w:rsidRPr="00183302" w:rsidRDefault="008D3626" w:rsidP="008D3626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C22C92"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C22C92"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22C92">
        <w:rPr>
          <w:rFonts w:eastAsia="楷体_GB2312" w:hint="eastAsia"/>
          <w:sz w:val="28"/>
          <w:szCs w:val="28"/>
          <w:u w:val="single"/>
        </w:rPr>
        <w:t>2020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22C92">
        <w:rPr>
          <w:rFonts w:eastAsia="楷体_GB2312" w:hint="eastAsia"/>
          <w:sz w:val="28"/>
          <w:szCs w:val="28"/>
          <w:u w:val="single"/>
        </w:rPr>
        <w:t>3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C22C92">
        <w:rPr>
          <w:rFonts w:eastAsia="楷体_GB2312" w:hint="eastAsia"/>
          <w:sz w:val="28"/>
          <w:szCs w:val="28"/>
          <w:u w:val="single"/>
        </w:rPr>
        <w:t>4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5B1576"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="00173B79">
        <w:rPr>
          <w:rFonts w:eastAsia="楷体_GB2312" w:hint="eastAsia"/>
          <w:sz w:val="28"/>
          <w:szCs w:val="28"/>
        </w:rPr>
        <w:t xml:space="preserve"> </w:t>
      </w:r>
      <w:bookmarkStart w:id="1" w:name="_GoBack"/>
      <w:bookmarkEnd w:id="1"/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 </w:t>
      </w:r>
    </w:p>
    <w:p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2D54B2" w:rsidRPr="002D54B2" w:rsidRDefault="002D54B2" w:rsidP="002D54B2">
      <w:pPr>
        <w:rPr>
          <w:rStyle w:val="a3"/>
          <w:rFonts w:hint="eastAsia"/>
        </w:rPr>
      </w:pPr>
      <w:r w:rsidRPr="002D54B2">
        <w:rPr>
          <w:rStyle w:val="a3"/>
          <w:rFonts w:hint="eastAsia"/>
        </w:rPr>
        <w:t>第一次上机实验，使用</w:t>
      </w:r>
      <w:r w:rsidRPr="002D54B2">
        <w:rPr>
          <w:rStyle w:val="a3"/>
        </w:rPr>
        <w:t>visual studio</w:t>
      </w:r>
      <w:r w:rsidRPr="002D54B2">
        <w:rPr>
          <w:rStyle w:val="a3"/>
        </w:rPr>
        <w:t>编写程序，熟悉</w:t>
      </w:r>
      <w:r w:rsidRPr="002D54B2">
        <w:rPr>
          <w:rStyle w:val="a3"/>
          <w:rFonts w:hint="eastAsia"/>
        </w:rPr>
        <w:t>v</w:t>
      </w:r>
      <w:r w:rsidRPr="002D54B2">
        <w:rPr>
          <w:rStyle w:val="a3"/>
        </w:rPr>
        <w:t>isual studio</w:t>
      </w:r>
      <w:r w:rsidRPr="002D54B2">
        <w:rPr>
          <w:rStyle w:val="a3"/>
        </w:rPr>
        <w:t>的操作和用法编写一些简单的小程序</w:t>
      </w:r>
    </w:p>
    <w:p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2D54B2" w:rsidRDefault="002D54B2" w:rsidP="002D54B2">
      <w:pPr>
        <w:rPr>
          <w:rStyle w:val="a3"/>
        </w:rPr>
      </w:pPr>
      <w:r w:rsidRPr="002D54B2">
        <w:rPr>
          <w:rStyle w:val="a3"/>
          <w:rFonts w:hint="eastAsia"/>
        </w:rPr>
        <w:t>内容</w:t>
      </w:r>
      <w:r w:rsidRPr="002D54B2">
        <w:rPr>
          <w:rStyle w:val="a3"/>
          <w:rFonts w:hint="eastAsia"/>
          <w:b w:val="0"/>
          <w:bCs w:val="0"/>
        </w:rPr>
        <w:t>1.</w:t>
      </w:r>
      <w:r>
        <w:rPr>
          <w:rStyle w:val="a3"/>
          <w:rFonts w:hint="eastAsia"/>
        </w:rPr>
        <w:t>设计一个程序比较三个数字中的最大值</w:t>
      </w:r>
    </w:p>
    <w:p w:rsidR="002D54B2" w:rsidRDefault="002D54B2" w:rsidP="002D54B2">
      <w:pPr>
        <w:ind w:firstLineChars="200" w:firstLine="422"/>
        <w:rPr>
          <w:rStyle w:val="a3"/>
        </w:rPr>
      </w:pPr>
      <w:r>
        <w:rPr>
          <w:rStyle w:val="a3"/>
          <w:rFonts w:hint="eastAsia"/>
        </w:rPr>
        <w:t>2.</w:t>
      </w:r>
      <w:r>
        <w:rPr>
          <w:rStyle w:val="a3"/>
          <w:rFonts w:hint="eastAsia"/>
        </w:rPr>
        <w:t>在屏幕上输出</w:t>
      </w:r>
      <w:r>
        <w:rPr>
          <w:rStyle w:val="a3"/>
          <w:rFonts w:hint="eastAsia"/>
        </w:rPr>
        <w:t xml:space="preserve"> H</w:t>
      </w:r>
      <w:r>
        <w:rPr>
          <w:rStyle w:val="a3"/>
        </w:rPr>
        <w:t xml:space="preserve">ello world! </w:t>
      </w:r>
      <w:r>
        <w:rPr>
          <w:rStyle w:val="a3"/>
          <w:rFonts w:hint="eastAsia"/>
        </w:rPr>
        <w:t>的字样</w:t>
      </w:r>
    </w:p>
    <w:p w:rsidR="002D54B2" w:rsidRPr="002D54B2" w:rsidRDefault="002D54B2" w:rsidP="002D54B2">
      <w:pPr>
        <w:rPr>
          <w:rStyle w:val="a3"/>
          <w:rFonts w:hint="eastAsia"/>
        </w:rPr>
      </w:pPr>
      <w:r>
        <w:rPr>
          <w:rStyle w:val="a3"/>
          <w:rFonts w:hint="eastAsia"/>
        </w:rPr>
        <w:t>要求：根据任务正确编写有效可执行的程序</w:t>
      </w:r>
    </w:p>
    <w:p w:rsidR="00D4161B" w:rsidRDefault="00D4161B" w:rsidP="00D4161B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B549F2" w:rsidRPr="00B549F2" w:rsidRDefault="00B549F2" w:rsidP="00B549F2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0C0206" w:rsidRDefault="00B549F2" w:rsidP="000C0206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C22C92">
        <w:rPr>
          <w:b/>
          <w:szCs w:val="21"/>
        </w:rPr>
        <w:t>visual studio2019</w:t>
      </w:r>
    </w:p>
    <w:p w:rsidR="00D4161B" w:rsidRDefault="00A521A3" w:rsidP="00D4161B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  <w:r w:rsidR="00173B79">
        <w:rPr>
          <w:rFonts w:ascii="新宋体" w:eastAsia="新宋体" w:cs="新宋体"/>
          <w:noProof/>
          <w:color w:val="A31515"/>
          <w:kern w:val="0"/>
          <w:sz w:val="19"/>
          <w:szCs w:val="19"/>
        </w:rPr>
        <w:drawing>
          <wp:inline distT="0" distB="0" distL="0" distR="0" wp14:anchorId="58BCC99E">
            <wp:extent cx="5288280" cy="28498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C6" w:rsidRDefault="00173B79" w:rsidP="00C22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25945201">
            <wp:extent cx="5265420" cy="2834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A3" w:rsidRDefault="00C22C92" w:rsidP="00C22C92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A521A3">
        <w:rPr>
          <w:rFonts w:hint="eastAsia"/>
          <w:b/>
          <w:sz w:val="28"/>
          <w:szCs w:val="28"/>
        </w:rPr>
        <w:t>实验步骤与调试</w:t>
      </w:r>
    </w:p>
    <w:p w:rsidR="00B549F2" w:rsidRPr="002D54B2" w:rsidRDefault="00C22C92" w:rsidP="00B549F2">
      <w:pPr>
        <w:spacing w:line="360" w:lineRule="auto"/>
        <w:ind w:left="420"/>
        <w:rPr>
          <w:rStyle w:val="a3"/>
        </w:rPr>
      </w:pPr>
      <w:r w:rsidRPr="002D54B2">
        <w:rPr>
          <w:rStyle w:val="a3"/>
          <w:rFonts w:hint="eastAsia"/>
        </w:rPr>
        <w:t>在编写第二个程序时进行调试的过程中出现了两个错误</w:t>
      </w:r>
      <w:r w:rsidR="00F342C6" w:rsidRPr="002D54B2">
        <w:rPr>
          <w:rStyle w:val="a3"/>
          <w:rFonts w:hint="eastAsia"/>
        </w:rPr>
        <w:t>：</w:t>
      </w:r>
    </w:p>
    <w:p w:rsidR="00C22C92" w:rsidRDefault="00C22C92" w:rsidP="00F342C6">
      <w:pPr>
        <w:numPr>
          <w:ilvl w:val="0"/>
          <w:numId w:val="2"/>
        </w:num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&amp;a, &amp;b, &amp;c);</w:t>
      </w:r>
      <w:r w:rsidR="00F342C6">
        <w:rPr>
          <w:rFonts w:ascii="新宋体" w:eastAsia="新宋体" w:cs="新宋体" w:hint="eastAsia"/>
          <w:color w:val="000000"/>
          <w:kern w:val="0"/>
          <w:sz w:val="19"/>
          <w:szCs w:val="19"/>
        </w:rPr>
        <w:t>时报错</w:t>
      </w:r>
    </w:p>
    <w:p w:rsidR="00F342C6" w:rsidRPr="00F342C6" w:rsidRDefault="00F342C6" w:rsidP="00F342C6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程序编写完毕后显示对一个变量进行了多次赋值</w:t>
      </w:r>
    </w:p>
    <w:p w:rsidR="00F342C6" w:rsidRDefault="00F342C6" w:rsidP="00F342C6">
      <w:pPr>
        <w:spacing w:line="360" w:lineRule="auto"/>
        <w:ind w:left="7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解决措施</w:t>
      </w:r>
    </w:p>
    <w:p w:rsidR="00F342C6" w:rsidRDefault="00F342C6" w:rsidP="00F342C6">
      <w:pPr>
        <w:numPr>
          <w:ilvl w:val="0"/>
          <w:numId w:val="3"/>
        </w:num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将该语句中的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</w:p>
    <w:p w:rsidR="00F342C6" w:rsidRPr="00B549F2" w:rsidRDefault="00F342C6" w:rsidP="00F342C6">
      <w:pPr>
        <w:numPr>
          <w:ilvl w:val="0"/>
          <w:numId w:val="3"/>
        </w:numPr>
        <w:spacing w:line="360" w:lineRule="auto"/>
        <w:rPr>
          <w:rFonts w:hint="eastAsia"/>
          <w:szCs w:val="2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在检查后，对 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,b,c,max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三个变量进行了重新赋值</w:t>
      </w:r>
    </w:p>
    <w:p w:rsidR="00D4161B" w:rsidRPr="00183302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8D3626" w:rsidRDefault="00F342C6" w:rsidP="00F342C6">
      <w:pPr>
        <w:ind w:firstLineChars="200" w:firstLine="422"/>
        <w:rPr>
          <w:szCs w:val="21"/>
        </w:rPr>
      </w:pPr>
      <w:r w:rsidRPr="005B1576">
        <w:rPr>
          <w:rStyle w:val="a3"/>
          <w:rFonts w:hint="eastAsia"/>
        </w:rPr>
        <w:t>结果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运行程序后任意输入三个数字，程序会输出三个数字中的最大值</w:t>
      </w:r>
      <w:r w:rsidR="002D54B2">
        <w:rPr>
          <w:rFonts w:hint="eastAsia"/>
          <w:szCs w:val="21"/>
        </w:rPr>
        <w:t>。</w:t>
      </w:r>
    </w:p>
    <w:p w:rsidR="00F342C6" w:rsidRDefault="00F342C6" w:rsidP="00F342C6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运行程序后会自动输出一个字符串</w:t>
      </w:r>
      <w:r>
        <w:rPr>
          <w:rFonts w:hint="eastAsia"/>
          <w:szCs w:val="21"/>
        </w:rPr>
        <w:t>H</w:t>
      </w:r>
      <w:r>
        <w:rPr>
          <w:szCs w:val="21"/>
        </w:rPr>
        <w:t>ello world!</w:t>
      </w:r>
    </w:p>
    <w:p w:rsidR="00F342C6" w:rsidRDefault="00F342C6" w:rsidP="00F342C6">
      <w:pPr>
        <w:ind w:firstLine="420"/>
        <w:rPr>
          <w:szCs w:val="21"/>
        </w:rPr>
      </w:pPr>
      <w:r w:rsidRPr="005B1576">
        <w:rPr>
          <w:rStyle w:val="a3"/>
        </w:rPr>
        <w:t>分</w:t>
      </w:r>
      <w:r w:rsidR="002D54B2" w:rsidRPr="005B1576">
        <w:rPr>
          <w:rStyle w:val="a3"/>
          <w:rFonts w:hint="eastAsia"/>
        </w:rPr>
        <w:t>析</w:t>
      </w:r>
      <w:r w:rsidR="002D54B2">
        <w:rPr>
          <w:szCs w:val="21"/>
        </w:rPr>
        <w:t xml:space="preserve"> 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在编写程序的过程中要注意字母大小写的规范使用</w:t>
      </w:r>
      <w:r w:rsidR="002D54B2">
        <w:rPr>
          <w:rFonts w:hint="eastAsia"/>
          <w:szCs w:val="21"/>
        </w:rPr>
        <w:t>。</w:t>
      </w:r>
    </w:p>
    <w:p w:rsidR="00F342C6" w:rsidRDefault="002D54B2" w:rsidP="002D54B2">
      <w:pPr>
        <w:ind w:left="78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每个语句后面都应该添加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2D54B2" w:rsidRDefault="002D54B2" w:rsidP="002D54B2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程序编写的过程中要仔细认真，多进行检查，调试运行的时候尝试根据程序的报错对程序进行修正和完善</w:t>
      </w:r>
    </w:p>
    <w:p w:rsidR="002D54B2" w:rsidRPr="00F342C6" w:rsidRDefault="002D54B2" w:rsidP="002D54B2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同一个运行结果可以有不同的编写方式，应该多进行尝试，灵活运用，找出最简明有效的编写方式。</w:t>
      </w:r>
    </w:p>
    <w:p w:rsidR="008D3626" w:rsidRDefault="00F342C6" w:rsidP="00F342C6">
      <w:pPr>
        <w:tabs>
          <w:tab w:val="left" w:pos="1068"/>
        </w:tabs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342C6" w:rsidRPr="00F342C6" w:rsidRDefault="00F342C6" w:rsidP="008D3626">
      <w:pPr>
        <w:rPr>
          <w:rFonts w:hint="eastAsia"/>
          <w:b/>
          <w:sz w:val="28"/>
          <w:szCs w:val="28"/>
        </w:rPr>
        <w:sectPr w:rsidR="00F342C6" w:rsidRPr="00F342C6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b/>
          <w:sz w:val="28"/>
          <w:szCs w:val="28"/>
        </w:rPr>
        <w:t xml:space="preserve"> </w:t>
      </w:r>
    </w:p>
    <w:p w:rsidR="008D3626" w:rsidRPr="00183302" w:rsidRDefault="008D3626" w:rsidP="008D362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:rsidR="008D3626" w:rsidRPr="00183302" w:rsidRDefault="008D3626" w:rsidP="008D362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:rsidR="009635F2" w:rsidRPr="008D3626" w:rsidRDefault="009635F2">
      <w:pPr>
        <w:rPr>
          <w:rFonts w:hint="eastAsia"/>
        </w:rPr>
      </w:pPr>
    </w:p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D7A"/>
    <w:multiLevelType w:val="hybridMultilevel"/>
    <w:tmpl w:val="9F4CD118"/>
    <w:lvl w:ilvl="0" w:tplc="A33CA1CC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767BB3"/>
    <w:multiLevelType w:val="hybridMultilevel"/>
    <w:tmpl w:val="A086B962"/>
    <w:lvl w:ilvl="0" w:tplc="A1BE744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65D15EE"/>
    <w:multiLevelType w:val="hybridMultilevel"/>
    <w:tmpl w:val="502C02E0"/>
    <w:lvl w:ilvl="0" w:tplc="8F3A4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C0206"/>
    <w:rsid w:val="00173B79"/>
    <w:rsid w:val="002D54B2"/>
    <w:rsid w:val="004F6E8D"/>
    <w:rsid w:val="005B1576"/>
    <w:rsid w:val="005E5A71"/>
    <w:rsid w:val="008567A8"/>
    <w:rsid w:val="008D3626"/>
    <w:rsid w:val="00913CE9"/>
    <w:rsid w:val="009635F2"/>
    <w:rsid w:val="00A521A3"/>
    <w:rsid w:val="00B549F2"/>
    <w:rsid w:val="00BB59F9"/>
    <w:rsid w:val="00C22C92"/>
    <w:rsid w:val="00C723A9"/>
    <w:rsid w:val="00D4161B"/>
    <w:rsid w:val="00D86B1B"/>
    <w:rsid w:val="00F342C6"/>
    <w:rsid w:val="00F6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73C6B"/>
  <w15:chartTrackingRefBased/>
  <w15:docId w15:val="{12D1DD89-FD09-44B8-BFCE-9C67F8B1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basedOn w:val="a0"/>
    <w:qFormat/>
    <w:rsid w:val="002D5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807</Characters>
  <Application>Microsoft Office Word</Application>
  <DocSecurity>0</DocSecurity>
  <Lines>6</Lines>
  <Paragraphs>1</Paragraphs>
  <ScaleCrop>false</ScaleCrop>
  <Company>JNU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86199</dc:creator>
  <cp:keywords/>
  <dc:description/>
  <cp:lastModifiedBy>刘 煜昕</cp:lastModifiedBy>
  <cp:revision>1</cp:revision>
  <dcterms:created xsi:type="dcterms:W3CDTF">2020-03-04T04:22:00Z</dcterms:created>
  <dcterms:modified xsi:type="dcterms:W3CDTF">2020-03-04T04:27:00Z</dcterms:modified>
</cp:coreProperties>
</file>