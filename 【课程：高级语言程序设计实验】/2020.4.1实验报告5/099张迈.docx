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F8CB5" w14:textId="77777777" w:rsidR="008D3626" w:rsidRPr="00183302" w:rsidRDefault="008D3626" w:rsidP="008D3626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3615F510" w14:textId="77777777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="00AB140A">
        <w:rPr>
          <w:rFonts w:eastAsia="楷体_GB2312" w:hint="eastAsia"/>
          <w:sz w:val="28"/>
          <w:szCs w:val="28"/>
        </w:rPr>
        <w:t xml:space="preserve"> </w:t>
      </w:r>
      <w:r w:rsidR="00AB140A" w:rsidRPr="00AB140A">
        <w:rPr>
          <w:rFonts w:eastAsia="楷体_GB2312"/>
          <w:sz w:val="28"/>
          <w:szCs w:val="28"/>
          <w:u w:val="single"/>
        </w:rPr>
        <w:t xml:space="preserve">   </w:t>
      </w:r>
      <w:r w:rsidR="00AB140A">
        <w:rPr>
          <w:rFonts w:eastAsia="楷体_GB2312" w:hint="eastAsia"/>
          <w:sz w:val="28"/>
          <w:szCs w:val="28"/>
          <w:u w:val="single"/>
        </w:rPr>
        <w:t>高级语言程序设计实验课</w:t>
      </w:r>
      <w:r w:rsidR="00AB140A">
        <w:rPr>
          <w:rFonts w:eastAsia="楷体_GB2312" w:hint="eastAsia"/>
          <w:sz w:val="28"/>
          <w:szCs w:val="28"/>
          <w:u w:val="single"/>
        </w:rPr>
        <w:t xml:space="preserve"> </w:t>
      </w:r>
      <w:r w:rsidR="00AB140A">
        <w:rPr>
          <w:rFonts w:eastAsia="楷体_GB2312"/>
          <w:sz w:val="28"/>
          <w:szCs w:val="28"/>
          <w:u w:val="single"/>
        </w:rPr>
        <w:t xml:space="preserve">  </w:t>
      </w:r>
      <w:r w:rsidR="00AB140A">
        <w:rPr>
          <w:rFonts w:eastAsia="楷体_GB2312" w:hint="eastAsia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036743A7" w14:textId="71BF1779" w:rsidR="00193887" w:rsidRDefault="008D3626" w:rsidP="008D362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AB140A">
        <w:rPr>
          <w:rFonts w:eastAsia="楷体_GB2312"/>
          <w:sz w:val="28"/>
          <w:szCs w:val="28"/>
          <w:u w:val="single"/>
        </w:rPr>
        <w:t xml:space="preserve">   </w:t>
      </w:r>
      <w:r w:rsidR="00147D5A">
        <w:rPr>
          <w:rFonts w:eastAsia="楷体_GB2312" w:hint="eastAsia"/>
          <w:sz w:val="28"/>
          <w:szCs w:val="28"/>
          <w:u w:val="single"/>
        </w:rPr>
        <w:t>欧拉函数的计数</w:t>
      </w:r>
      <w:r w:rsidR="00AB140A">
        <w:rPr>
          <w:rFonts w:eastAsia="楷体_GB2312"/>
          <w:sz w:val="28"/>
          <w:szCs w:val="28"/>
          <w:u w:val="single"/>
        </w:rPr>
        <w:t xml:space="preserve">   </w:t>
      </w:r>
    </w:p>
    <w:p w14:paraId="2B9B132B" w14:textId="77777777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="00AB140A">
        <w:rPr>
          <w:rFonts w:eastAsia="楷体_GB2312" w:hint="eastAsia"/>
          <w:sz w:val="28"/>
          <w:szCs w:val="28"/>
          <w:u w:val="single"/>
        </w:rPr>
        <w:t>张鑫源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</w:p>
    <w:p w14:paraId="773B269E" w14:textId="77777777" w:rsidR="00193887" w:rsidRDefault="008D3626" w:rsidP="008D362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193887">
        <w:rPr>
          <w:rFonts w:eastAsia="楷体_GB2312" w:hint="eastAsia"/>
          <w:sz w:val="28"/>
          <w:szCs w:val="28"/>
          <w:u w:val="single"/>
        </w:rPr>
        <w:t>99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193887">
        <w:rPr>
          <w:rFonts w:eastAsia="楷体_GB2312" w:hint="eastAsia"/>
          <w:sz w:val="28"/>
          <w:szCs w:val="28"/>
          <w:u w:val="single"/>
        </w:rPr>
        <w:t>高级语言程序设计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</w:p>
    <w:p w14:paraId="33457EF9" w14:textId="77777777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193887">
        <w:rPr>
          <w:rFonts w:eastAsia="楷体_GB2312" w:hint="eastAsia"/>
          <w:sz w:val="28"/>
          <w:szCs w:val="28"/>
          <w:u w:val="single"/>
        </w:rPr>
        <w:t>居家实验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</w:p>
    <w:p w14:paraId="0C24EECD" w14:textId="377637AE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AB140A">
        <w:rPr>
          <w:rFonts w:eastAsia="楷体_GB2312" w:hint="eastAsia"/>
          <w:sz w:val="28"/>
          <w:szCs w:val="28"/>
          <w:u w:val="single"/>
        </w:rPr>
        <w:t>张迈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="00AB140A">
        <w:rPr>
          <w:rFonts w:eastAsia="楷体_GB2312" w:hint="eastAsia"/>
          <w:sz w:val="28"/>
          <w:szCs w:val="28"/>
          <w:u w:val="single"/>
        </w:rPr>
        <w:t>2019051110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</w:p>
    <w:p w14:paraId="7FE9E7DD" w14:textId="65A3E0C6" w:rsidR="008D3626" w:rsidRPr="00183302" w:rsidRDefault="008D3626" w:rsidP="008D3626"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CF72D6">
        <w:rPr>
          <w:rFonts w:eastAsia="楷体_GB2312" w:hint="eastAsia"/>
          <w:sz w:val="28"/>
          <w:szCs w:val="28"/>
          <w:u w:val="single"/>
        </w:rPr>
        <w:t>智能科学与工程学院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="00CF72D6"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4B710EBB" w14:textId="2E80D28A" w:rsidR="00193887" w:rsidRDefault="008D3626" w:rsidP="00193887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193887">
        <w:rPr>
          <w:rFonts w:eastAsia="楷体_GB2312" w:hint="eastAsia"/>
          <w:sz w:val="28"/>
          <w:szCs w:val="28"/>
          <w:u w:val="single"/>
        </w:rPr>
        <w:t>2020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2557D">
        <w:rPr>
          <w:rFonts w:eastAsia="楷体_GB2312" w:hint="eastAsia"/>
          <w:sz w:val="28"/>
          <w:szCs w:val="28"/>
          <w:u w:val="single"/>
        </w:rPr>
        <w:t>4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2557D">
        <w:rPr>
          <w:rFonts w:eastAsia="楷体_GB2312" w:hint="eastAsia"/>
          <w:sz w:val="28"/>
          <w:szCs w:val="28"/>
          <w:u w:val="single"/>
        </w:rPr>
        <w:t>1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193887">
        <w:rPr>
          <w:rFonts w:eastAsia="楷体_GB2312" w:hint="eastAsia"/>
          <w:sz w:val="28"/>
          <w:szCs w:val="28"/>
          <w:u w:val="single"/>
        </w:rPr>
        <w:t>上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午～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2557D">
        <w:rPr>
          <w:rFonts w:eastAsia="楷体_GB2312" w:hint="eastAsia"/>
          <w:sz w:val="28"/>
          <w:szCs w:val="28"/>
          <w:u w:val="single"/>
        </w:rPr>
        <w:t>4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2557D">
        <w:rPr>
          <w:rFonts w:eastAsia="楷体_GB2312" w:hint="eastAsia"/>
          <w:sz w:val="28"/>
          <w:szCs w:val="28"/>
          <w:u w:val="single"/>
        </w:rPr>
        <w:t>1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2557D">
        <w:rPr>
          <w:rFonts w:eastAsia="楷体_GB2312" w:hint="eastAsia"/>
          <w:sz w:val="28"/>
          <w:szCs w:val="28"/>
          <w:u w:val="single"/>
        </w:rPr>
        <w:t>晚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193887">
        <w:rPr>
          <w:rFonts w:eastAsia="楷体_GB2312" w:hint="eastAsia"/>
          <w:sz w:val="28"/>
          <w:szCs w:val="28"/>
          <w:u w:val="single"/>
        </w:rPr>
        <w:t>17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193887">
        <w:rPr>
          <w:rFonts w:eastAsia="楷体_GB2312" w:hint="eastAsia"/>
          <w:sz w:val="28"/>
          <w:szCs w:val="28"/>
          <w:u w:val="single"/>
        </w:rPr>
        <w:t>74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 xml:space="preserve"> </w:t>
      </w:r>
    </w:p>
    <w:p w14:paraId="0DDA8D1E" w14:textId="6F22D10F" w:rsidR="0013155F" w:rsidRDefault="0013155F" w:rsidP="00193887">
      <w:pPr>
        <w:spacing w:line="420" w:lineRule="exact"/>
        <w:rPr>
          <w:rFonts w:hint="eastAsia"/>
          <w:b/>
          <w:sz w:val="28"/>
          <w:szCs w:val="28"/>
        </w:rPr>
      </w:pPr>
      <w:bookmarkStart w:id="1" w:name="_GoBack"/>
      <w:bookmarkEnd w:id="1"/>
    </w:p>
    <w:p w14:paraId="5858DFB6" w14:textId="28D12820" w:rsidR="0013155F" w:rsidRDefault="00004E4E" w:rsidP="00004E4E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13155F">
        <w:rPr>
          <w:rFonts w:hint="eastAsia"/>
          <w:b/>
          <w:sz w:val="28"/>
          <w:szCs w:val="28"/>
        </w:rPr>
        <w:t>实验内容：</w:t>
      </w:r>
    </w:p>
    <w:p w14:paraId="2BD58CC8" w14:textId="75E11E6B" w:rsidR="00D4161B" w:rsidRDefault="0013155F" w:rsidP="00004E4E">
      <w:pPr>
        <w:spacing w:line="360" w:lineRule="auto"/>
        <w:rPr>
          <w:b/>
          <w:sz w:val="28"/>
          <w:szCs w:val="28"/>
        </w:rPr>
      </w:pPr>
      <w:r w:rsidRPr="0013155F">
        <w:rPr>
          <w:noProof/>
        </w:rPr>
        <w:drawing>
          <wp:inline distT="0" distB="0" distL="0" distR="0" wp14:anchorId="14E43A15" wp14:editId="1294E9FC">
            <wp:extent cx="4010025" cy="233870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AC8C" w14:textId="36270946" w:rsidR="00B549F2" w:rsidRPr="00B549F2" w:rsidRDefault="00B549F2" w:rsidP="00B549F2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14:paraId="5B96532B" w14:textId="38E02FA6" w:rsidR="000C0206" w:rsidRDefault="00B549F2" w:rsidP="000C0206">
      <w:pPr>
        <w:spacing w:line="360" w:lineRule="auto"/>
        <w:ind w:firstLine="420"/>
        <w:rPr>
          <w:b/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="00193887">
        <w:rPr>
          <w:rFonts w:hint="eastAsia"/>
          <w:b/>
          <w:szCs w:val="21"/>
        </w:rPr>
        <w:t>vs2019</w:t>
      </w:r>
    </w:p>
    <w:p w14:paraId="3101906F" w14:textId="403529D7" w:rsidR="00D4161B" w:rsidRDefault="00004E4E" w:rsidP="00004E4E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A521A3">
        <w:rPr>
          <w:rFonts w:hint="eastAsia"/>
          <w:b/>
          <w:sz w:val="28"/>
          <w:szCs w:val="28"/>
        </w:rPr>
        <w:t>源程序</w:t>
      </w:r>
    </w:p>
    <w:p w14:paraId="6EDD1F69" w14:textId="77777777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40AF396" w14:textId="77777777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32F7F76" w14:textId="77777777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398DA8" w14:textId="77777777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count=1,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n;</w:t>
      </w:r>
    </w:p>
    <w:p w14:paraId="6AFC6448" w14:textId="77777777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A020E7" w14:textId="0BB32151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</w:p>
    <w:p w14:paraId="6D1B3CC5" w14:textId="1DC78E84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枚举欧拉函数为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{\t1"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提示</w:t>
      </w:r>
    </w:p>
    <w:p w14:paraId="48F73F56" w14:textId="716A8043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寻找互质数（即为与输入数字最大公约数为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的数字）</w:t>
      </w:r>
    </w:p>
    <w:p w14:paraId="5045A420" w14:textId="77777777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B65052" w14:textId="77777777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n;</w:t>
      </w:r>
    </w:p>
    <w:p w14:paraId="5F341475" w14:textId="77777777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01AEF5" w14:textId="5DA3D68B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!=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辗转相除</w:t>
      </w:r>
    </w:p>
    <w:p w14:paraId="17A1E0C5" w14:textId="0B4B2A56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38B178" w14:textId="4CF91944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b;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储存被除数</w:t>
      </w:r>
    </w:p>
    <w:p w14:paraId="71FD2281" w14:textId="63BD36E6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a % b;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此处将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定为余数</w:t>
      </w:r>
    </w:p>
    <w:p w14:paraId="1721ADDF" w14:textId="77777777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c;</w:t>
      </w:r>
    </w:p>
    <w:p w14:paraId="0217F2FF" w14:textId="7C908B72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如果余数为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则结束循环，此时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为最大公约数</w:t>
      </w:r>
    </w:p>
    <w:p w14:paraId="6BD1CFD7" w14:textId="50429285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如果最大公约数为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6B1F5594" w14:textId="77777777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2303E1" w14:textId="24FBC6C5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计数加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5658A4FB" w14:textId="6A052DDC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</w:t>
      </w:r>
    </w:p>
    <w:p w14:paraId="21BE0DA6" w14:textId="77777777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1E5254" w14:textId="77777777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491CC3" w14:textId="77777777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"}\n"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E119D0" w14:textId="77777777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欧拉函数值为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count);</w:t>
      </w:r>
    </w:p>
    <w:p w14:paraId="7EA82A82" w14:textId="77777777" w:rsidR="007403DC" w:rsidRDefault="007403DC" w:rsidP="00740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56D8DA9" w14:textId="1473B74A" w:rsidR="007403DC" w:rsidRDefault="007403DC" w:rsidP="007403DC">
      <w:pPr>
        <w:spacing w:line="360" w:lineRule="auto"/>
        <w:rPr>
          <w:b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0EB6D0" w14:textId="77777777" w:rsidR="00857534" w:rsidRDefault="00004E4E" w:rsidP="00004E4E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三、实验步骤与调试</w:t>
      </w:r>
    </w:p>
    <w:p w14:paraId="749220B6" w14:textId="60BFED5A" w:rsidR="007403DC" w:rsidRPr="007403DC" w:rsidRDefault="007403DC" w:rsidP="00004E4E">
      <w:pPr>
        <w:spacing w:line="360" w:lineRule="auto"/>
        <w:rPr>
          <w:b/>
          <w:sz w:val="24"/>
        </w:rPr>
      </w:pPr>
      <w:r w:rsidRPr="007403DC">
        <w:rPr>
          <w:rFonts w:hint="eastAsia"/>
          <w:b/>
          <w:sz w:val="24"/>
        </w:rPr>
        <w:t>程序步骤：</w:t>
      </w:r>
    </w:p>
    <w:p w14:paraId="6387FDC9" w14:textId="7E1B3376" w:rsidR="00857534" w:rsidRPr="007403DC" w:rsidRDefault="007403DC" w:rsidP="00004E4E">
      <w:pPr>
        <w:spacing w:line="360" w:lineRule="auto"/>
        <w:rPr>
          <w:bCs/>
          <w:sz w:val="24"/>
        </w:rPr>
      </w:pPr>
      <w:r w:rsidRPr="007403DC">
        <w:rPr>
          <w:rFonts w:hint="eastAsia"/>
          <w:bCs/>
          <w:sz w:val="24"/>
        </w:rPr>
        <w:t>1.</w:t>
      </w:r>
      <w:r w:rsidRPr="007403DC">
        <w:rPr>
          <w:rFonts w:hint="eastAsia"/>
          <w:bCs/>
          <w:sz w:val="24"/>
        </w:rPr>
        <w:t>用户输入数字</w:t>
      </w:r>
      <w:r w:rsidRPr="007403DC">
        <w:rPr>
          <w:rFonts w:hint="eastAsia"/>
          <w:bCs/>
          <w:sz w:val="24"/>
        </w:rPr>
        <w:t>n</w:t>
      </w:r>
    </w:p>
    <w:p w14:paraId="0C379398" w14:textId="5FEA4C3A" w:rsidR="007403DC" w:rsidRPr="007403DC" w:rsidRDefault="007403DC" w:rsidP="00004E4E">
      <w:pPr>
        <w:spacing w:line="360" w:lineRule="auto"/>
        <w:rPr>
          <w:bCs/>
          <w:sz w:val="24"/>
        </w:rPr>
      </w:pPr>
      <w:r w:rsidRPr="007403DC">
        <w:rPr>
          <w:rFonts w:hint="eastAsia"/>
          <w:bCs/>
          <w:sz w:val="24"/>
        </w:rPr>
        <w:t>2.for</w:t>
      </w:r>
      <w:r w:rsidRPr="007403DC">
        <w:rPr>
          <w:rFonts w:hint="eastAsia"/>
          <w:bCs/>
          <w:sz w:val="24"/>
        </w:rPr>
        <w:t>函数寻找所有互质数</w:t>
      </w:r>
    </w:p>
    <w:p w14:paraId="3A7B367F" w14:textId="1CED6431" w:rsidR="007403DC" w:rsidRPr="007403DC" w:rsidRDefault="007403DC" w:rsidP="00004E4E">
      <w:pPr>
        <w:spacing w:line="360" w:lineRule="auto"/>
        <w:rPr>
          <w:bCs/>
          <w:sz w:val="24"/>
        </w:rPr>
      </w:pPr>
      <w:r w:rsidRPr="007403DC">
        <w:rPr>
          <w:rFonts w:hint="eastAsia"/>
          <w:bCs/>
          <w:sz w:val="24"/>
        </w:rPr>
        <w:t>3.</w:t>
      </w:r>
      <w:r w:rsidRPr="007403DC">
        <w:rPr>
          <w:rFonts w:hint="eastAsia"/>
          <w:bCs/>
          <w:sz w:val="24"/>
        </w:rPr>
        <w:t>用辗转相除法找出</w:t>
      </w:r>
      <w:r w:rsidRPr="007403DC">
        <w:rPr>
          <w:rFonts w:hint="eastAsia"/>
          <w:bCs/>
          <w:sz w:val="24"/>
        </w:rPr>
        <w:t>n</w:t>
      </w:r>
      <w:r w:rsidRPr="007403DC">
        <w:rPr>
          <w:rFonts w:hint="eastAsia"/>
          <w:bCs/>
          <w:sz w:val="24"/>
        </w:rPr>
        <w:t>与每一个比</w:t>
      </w:r>
      <w:r w:rsidRPr="007403DC">
        <w:rPr>
          <w:rFonts w:hint="eastAsia"/>
          <w:bCs/>
          <w:sz w:val="24"/>
        </w:rPr>
        <w:t>n</w:t>
      </w:r>
      <w:r w:rsidRPr="007403DC">
        <w:rPr>
          <w:rFonts w:hint="eastAsia"/>
          <w:bCs/>
          <w:sz w:val="24"/>
        </w:rPr>
        <w:t>小的数的最大公约数</w:t>
      </w:r>
    </w:p>
    <w:p w14:paraId="5A295D8D" w14:textId="66D1BB8F" w:rsidR="007403DC" w:rsidRPr="007403DC" w:rsidRDefault="007403DC" w:rsidP="00004E4E">
      <w:pPr>
        <w:spacing w:line="360" w:lineRule="auto"/>
        <w:rPr>
          <w:bCs/>
          <w:sz w:val="24"/>
        </w:rPr>
      </w:pPr>
      <w:r w:rsidRPr="007403DC">
        <w:rPr>
          <w:rFonts w:hint="eastAsia"/>
          <w:bCs/>
          <w:sz w:val="24"/>
        </w:rPr>
        <w:t>4.</w:t>
      </w:r>
      <w:r w:rsidRPr="007403DC">
        <w:rPr>
          <w:rFonts w:hint="eastAsia"/>
          <w:bCs/>
          <w:sz w:val="24"/>
        </w:rPr>
        <w:t>打印最大公约数为</w:t>
      </w:r>
      <w:r w:rsidRPr="007403DC">
        <w:rPr>
          <w:rFonts w:hint="eastAsia"/>
          <w:bCs/>
          <w:sz w:val="24"/>
        </w:rPr>
        <w:t>1</w:t>
      </w:r>
      <w:r w:rsidRPr="007403DC">
        <w:rPr>
          <w:rFonts w:hint="eastAsia"/>
          <w:bCs/>
          <w:sz w:val="24"/>
        </w:rPr>
        <w:t>的数</w:t>
      </w:r>
    </w:p>
    <w:p w14:paraId="17154900" w14:textId="64E4A6A2" w:rsidR="007403DC" w:rsidRDefault="007403DC" w:rsidP="00004E4E">
      <w:pPr>
        <w:spacing w:line="360" w:lineRule="auto"/>
        <w:rPr>
          <w:bCs/>
          <w:sz w:val="24"/>
        </w:rPr>
      </w:pPr>
      <w:r w:rsidRPr="007403DC">
        <w:rPr>
          <w:rFonts w:hint="eastAsia"/>
          <w:bCs/>
          <w:sz w:val="24"/>
        </w:rPr>
        <w:t>5.</w:t>
      </w:r>
      <w:r w:rsidRPr="007403DC">
        <w:rPr>
          <w:rFonts w:hint="eastAsia"/>
          <w:bCs/>
          <w:sz w:val="24"/>
        </w:rPr>
        <w:t>对个数进行计数</w:t>
      </w:r>
      <w:r>
        <w:rPr>
          <w:rFonts w:hint="eastAsia"/>
          <w:bCs/>
          <w:sz w:val="24"/>
        </w:rPr>
        <w:t>，并打印</w:t>
      </w:r>
    </w:p>
    <w:p w14:paraId="304D98B2" w14:textId="32D97A75" w:rsidR="007403DC" w:rsidRDefault="007403DC" w:rsidP="00004E4E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6.</w:t>
      </w:r>
      <w:r>
        <w:rPr>
          <w:rFonts w:hint="eastAsia"/>
          <w:bCs/>
          <w:sz w:val="24"/>
        </w:rPr>
        <w:t>结束程序</w:t>
      </w:r>
    </w:p>
    <w:p w14:paraId="5C3B99AB" w14:textId="71962A64" w:rsidR="007403DC" w:rsidRPr="007403DC" w:rsidRDefault="007403DC" w:rsidP="00004E4E">
      <w:pPr>
        <w:spacing w:line="360" w:lineRule="auto"/>
        <w:rPr>
          <w:b/>
          <w:sz w:val="24"/>
        </w:rPr>
      </w:pPr>
      <w:r w:rsidRPr="007403DC">
        <w:rPr>
          <w:rFonts w:hint="eastAsia"/>
          <w:b/>
          <w:sz w:val="24"/>
        </w:rPr>
        <w:t>实验过程的问题：</w:t>
      </w:r>
    </w:p>
    <w:p w14:paraId="226F5908" w14:textId="2B9A4BB4" w:rsidR="007403DC" w:rsidRDefault="007403DC" w:rsidP="00004E4E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1.</w:t>
      </w:r>
      <w:r>
        <w:rPr>
          <w:rFonts w:hint="eastAsia"/>
          <w:bCs/>
          <w:sz w:val="24"/>
        </w:rPr>
        <w:t>不理解欧拉函数的定义和求法，百度搜索解决。</w:t>
      </w:r>
    </w:p>
    <w:p w14:paraId="620A0E4E" w14:textId="411374A9" w:rsidR="007403DC" w:rsidRDefault="007403DC" w:rsidP="00004E4E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2.</w:t>
      </w:r>
      <w:r>
        <w:rPr>
          <w:rFonts w:hint="eastAsia"/>
          <w:bCs/>
          <w:sz w:val="24"/>
        </w:rPr>
        <w:t>一开始选择最粗暴的的解法：</w:t>
      </w:r>
    </w:p>
    <w:p w14:paraId="1107281F" w14:textId="3AD2EB33" w:rsidR="007403DC" w:rsidRPr="007403DC" w:rsidRDefault="00BB533D" w:rsidP="00004E4E">
      <w:pPr>
        <w:spacing w:line="360" w:lineRule="auto"/>
        <w:rPr>
          <w:bCs/>
          <w:sz w:val="24"/>
        </w:rPr>
      </w:pPr>
      <w:r w:rsidRPr="004814AD">
        <w:rPr>
          <w:noProof/>
        </w:rPr>
        <w:lastRenderedPageBreak/>
        <w:drawing>
          <wp:inline distT="0" distB="0" distL="0" distR="0" wp14:anchorId="166C1423" wp14:editId="59AF72C6">
            <wp:extent cx="3305175" cy="33432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11601" w14:textId="695618DB" w:rsidR="007403DC" w:rsidRDefault="007403DC" w:rsidP="00004E4E">
      <w:pPr>
        <w:spacing w:line="360" w:lineRule="auto"/>
        <w:rPr>
          <w:bCs/>
          <w:sz w:val="24"/>
        </w:rPr>
      </w:pPr>
      <w:r w:rsidRPr="007403DC">
        <w:rPr>
          <w:rFonts w:hint="eastAsia"/>
          <w:bCs/>
          <w:sz w:val="24"/>
        </w:rPr>
        <w:t>然后发现这种解法只能解出欧拉函数值，无法枚举，故放弃。</w:t>
      </w:r>
    </w:p>
    <w:p w14:paraId="039F5A01" w14:textId="6B9C5F76" w:rsidR="007403DC" w:rsidRPr="007403DC" w:rsidRDefault="007403DC" w:rsidP="00004E4E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3.</w:t>
      </w:r>
      <w:r>
        <w:rPr>
          <w:rFonts w:hint="eastAsia"/>
          <w:bCs/>
          <w:sz w:val="24"/>
        </w:rPr>
        <w:t>忘记互质数为最大公约数，等记起后忘记可以用辗转相除法求最大公约数。</w:t>
      </w:r>
    </w:p>
    <w:p w14:paraId="53E48890" w14:textId="77777777" w:rsidR="007403DC" w:rsidRDefault="007403DC" w:rsidP="00004E4E">
      <w:pPr>
        <w:spacing w:line="360" w:lineRule="auto"/>
        <w:rPr>
          <w:b/>
          <w:sz w:val="28"/>
          <w:szCs w:val="28"/>
        </w:rPr>
      </w:pPr>
    </w:p>
    <w:p w14:paraId="731FF902" w14:textId="73C1263B" w:rsidR="00D4161B" w:rsidRPr="00183302" w:rsidRDefault="00004E4E" w:rsidP="00004E4E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 w:rsidR="00D4161B">
        <w:rPr>
          <w:rFonts w:hint="eastAsia"/>
          <w:b/>
          <w:sz w:val="28"/>
          <w:szCs w:val="28"/>
        </w:rPr>
        <w:t>实验结果与分析</w:t>
      </w:r>
    </w:p>
    <w:p w14:paraId="50DCD388" w14:textId="4F52D05F" w:rsidR="008D3626" w:rsidRPr="007403DC" w:rsidRDefault="007403DC" w:rsidP="008D3626">
      <w:pPr>
        <w:rPr>
          <w:bCs/>
          <w:sz w:val="24"/>
        </w:rPr>
      </w:pPr>
      <w:r>
        <w:rPr>
          <w:rFonts w:hint="eastAsia"/>
          <w:bCs/>
          <w:sz w:val="24"/>
        </w:rPr>
        <w:t>结果正确，并解除只能到一千的限制。</w:t>
      </w:r>
    </w:p>
    <w:p w14:paraId="043AB0EA" w14:textId="62777687" w:rsidR="007403DC" w:rsidRDefault="00BB533D" w:rsidP="008D3626">
      <w:pPr>
        <w:rPr>
          <w:noProof/>
        </w:rPr>
      </w:pPr>
      <w:r w:rsidRPr="004814AD">
        <w:rPr>
          <w:noProof/>
        </w:rPr>
        <w:drawing>
          <wp:inline distT="0" distB="0" distL="0" distR="0" wp14:anchorId="70B71816" wp14:editId="286FC223">
            <wp:extent cx="3733800" cy="9906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0BEA2" w14:textId="375FB537" w:rsidR="00BB533D" w:rsidRPr="00183302" w:rsidRDefault="00BB533D" w:rsidP="008D3626">
      <w:pPr>
        <w:rPr>
          <w:b/>
          <w:sz w:val="28"/>
          <w:szCs w:val="28"/>
        </w:rPr>
        <w:sectPr w:rsidR="00BB533D" w:rsidRPr="00183302" w:rsidSect="008D3626"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  <w:r w:rsidRPr="004814AD">
        <w:rPr>
          <w:noProof/>
        </w:rPr>
        <w:drawing>
          <wp:inline distT="0" distB="0" distL="0" distR="0" wp14:anchorId="5A19842F" wp14:editId="010EFF2B">
            <wp:extent cx="5286375" cy="141922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1EE6" w14:textId="77777777" w:rsidR="008D3626" w:rsidRPr="00183302" w:rsidRDefault="008D3626" w:rsidP="008D3626">
      <w:pPr>
        <w:jc w:val="center"/>
        <w:rPr>
          <w:rFonts w:eastAsia="楷体_GB2312"/>
          <w:sz w:val="32"/>
          <w:szCs w:val="32"/>
        </w:rPr>
      </w:pPr>
      <w:r w:rsidRPr="00183302">
        <w:rPr>
          <w:rFonts w:eastAsia="楷体_GB2312"/>
          <w:b/>
          <w:sz w:val="44"/>
          <w:szCs w:val="44"/>
        </w:rPr>
        <w:lastRenderedPageBreak/>
        <w:t>暨南大学本科实验报告专用纸</w:t>
      </w:r>
      <w:r w:rsidRPr="00183302">
        <w:rPr>
          <w:rFonts w:eastAsia="楷体_GB2312"/>
          <w:b/>
          <w:sz w:val="32"/>
          <w:szCs w:val="32"/>
        </w:rPr>
        <w:t>(</w:t>
      </w:r>
      <w:r w:rsidRPr="00183302">
        <w:rPr>
          <w:rFonts w:eastAsia="楷体_GB2312"/>
          <w:b/>
          <w:sz w:val="32"/>
          <w:szCs w:val="32"/>
        </w:rPr>
        <w:t>附页</w:t>
      </w:r>
      <w:r w:rsidRPr="00183302">
        <w:rPr>
          <w:rFonts w:eastAsia="楷体_GB2312"/>
          <w:b/>
          <w:sz w:val="32"/>
          <w:szCs w:val="32"/>
        </w:rPr>
        <w:t>)</w:t>
      </w:r>
    </w:p>
    <w:p w14:paraId="71B4336B" w14:textId="77777777" w:rsidR="008D3626" w:rsidRPr="00183302" w:rsidRDefault="008D3626" w:rsidP="008D3626">
      <w:pPr>
        <w:rPr>
          <w:rFonts w:eastAsia="楷体_GB2312"/>
          <w:szCs w:val="21"/>
          <w:u w:val="single"/>
        </w:rPr>
      </w:pPr>
      <w:r w:rsidRPr="00183302">
        <w:rPr>
          <w:rFonts w:eastAsia="楷体_GB2312"/>
          <w:sz w:val="32"/>
          <w:szCs w:val="32"/>
          <w:u w:val="single"/>
        </w:rPr>
        <w:t xml:space="preserve">                   </w:t>
      </w:r>
      <w:r w:rsidRPr="00183302"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29259638" w14:textId="77777777" w:rsidR="009635F2" w:rsidRPr="008D3626" w:rsidRDefault="009635F2"/>
    <w:sectPr w:rsidR="009635F2" w:rsidRPr="008D3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3789F" w14:textId="77777777" w:rsidR="001028B0" w:rsidRDefault="001028B0" w:rsidP="00AB140A">
      <w:r>
        <w:separator/>
      </w:r>
    </w:p>
  </w:endnote>
  <w:endnote w:type="continuationSeparator" w:id="0">
    <w:p w14:paraId="5CD373EB" w14:textId="77777777" w:rsidR="001028B0" w:rsidRDefault="001028B0" w:rsidP="00AB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C52D8" w14:textId="77777777" w:rsidR="001028B0" w:rsidRDefault="001028B0" w:rsidP="00AB140A">
      <w:r>
        <w:separator/>
      </w:r>
    </w:p>
  </w:footnote>
  <w:footnote w:type="continuationSeparator" w:id="0">
    <w:p w14:paraId="078A3AF2" w14:textId="77777777" w:rsidR="001028B0" w:rsidRDefault="001028B0" w:rsidP="00AB1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26"/>
    <w:rsid w:val="00004E4E"/>
    <w:rsid w:val="000717C0"/>
    <w:rsid w:val="000C0206"/>
    <w:rsid w:val="001028B0"/>
    <w:rsid w:val="0010553B"/>
    <w:rsid w:val="0013155F"/>
    <w:rsid w:val="00147D5A"/>
    <w:rsid w:val="00193887"/>
    <w:rsid w:val="005E5A71"/>
    <w:rsid w:val="007010A5"/>
    <w:rsid w:val="007403DC"/>
    <w:rsid w:val="007A7C2B"/>
    <w:rsid w:val="007C1111"/>
    <w:rsid w:val="008567A8"/>
    <w:rsid w:val="00857534"/>
    <w:rsid w:val="008D3626"/>
    <w:rsid w:val="00913CE9"/>
    <w:rsid w:val="0092557D"/>
    <w:rsid w:val="009635F2"/>
    <w:rsid w:val="009F45DB"/>
    <w:rsid w:val="00A351FE"/>
    <w:rsid w:val="00A521A3"/>
    <w:rsid w:val="00AA10D9"/>
    <w:rsid w:val="00AB140A"/>
    <w:rsid w:val="00B549F2"/>
    <w:rsid w:val="00BB533D"/>
    <w:rsid w:val="00BB59F9"/>
    <w:rsid w:val="00C0699F"/>
    <w:rsid w:val="00C723A9"/>
    <w:rsid w:val="00CF72D6"/>
    <w:rsid w:val="00D4161B"/>
    <w:rsid w:val="00D86B1B"/>
    <w:rsid w:val="00DD71EE"/>
    <w:rsid w:val="00EC2C33"/>
    <w:rsid w:val="00F60F39"/>
    <w:rsid w:val="00FA3238"/>
    <w:rsid w:val="00FA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C83C21"/>
  <w15:chartTrackingRefBased/>
  <w15:docId w15:val="{F7CE2357-7749-4076-9520-A44B6B41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B1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AB140A"/>
    <w:rPr>
      <w:kern w:val="2"/>
      <w:sz w:val="18"/>
      <w:szCs w:val="18"/>
    </w:rPr>
  </w:style>
  <w:style w:type="paragraph" w:styleId="a5">
    <w:name w:val="footer"/>
    <w:basedOn w:val="a"/>
    <w:link w:val="a6"/>
    <w:rsid w:val="00AB1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AB140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169</Words>
  <Characters>968</Characters>
  <Application>Microsoft Office Word</Application>
  <DocSecurity>0</DocSecurity>
  <Lines>8</Lines>
  <Paragraphs>2</Paragraphs>
  <ScaleCrop>false</ScaleCrop>
  <Company>JNU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张迈</dc:creator>
  <cp:keywords/>
  <dc:description/>
  <cp:lastModifiedBy>张 迈</cp:lastModifiedBy>
  <cp:revision>5</cp:revision>
  <dcterms:created xsi:type="dcterms:W3CDTF">2020-04-01T17:17:00Z</dcterms:created>
  <dcterms:modified xsi:type="dcterms:W3CDTF">2020-04-01T17:37:00Z</dcterms:modified>
</cp:coreProperties>
</file>