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高级语言程序设计（08060229）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第四实验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分数评级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张鑫源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121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叶慧珍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2019053450</w:t>
      </w:r>
      <w:r>
        <w:rPr>
          <w:rFonts w:eastAsia="楷体_GB2312"/>
          <w:sz w:val="28"/>
          <w:szCs w:val="28"/>
          <w:u w:val="single"/>
        </w:rPr>
        <w:t xml:space="preserve">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 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numId w:val="0"/>
        </w:numPr>
        <w:spacing w:line="360" w:lineRule="auto"/>
        <w:ind w:leftChars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对</w:t>
      </w:r>
      <w:r>
        <w:rPr>
          <w:rFonts w:hint="eastAsia"/>
          <w:b/>
          <w:sz w:val="28"/>
          <w:szCs w:val="28"/>
          <w:lang w:val="en-US" w:eastAsia="zh-CN"/>
        </w:rPr>
        <w:t>用户输入的分数进行评级并输出对应评级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实验内容：由用户输入分数信息（百分制），程序将其转换为对应的评级后输出。分数评级规则如下： 90分以上为‘A’，80分以上90分以下为‘B’，70分以上80分以下为‘C’，60分以上70分以下为‘D’，60分以下为‘E’。</w:t>
      </w:r>
    </w:p>
    <w:p>
      <w:pPr>
        <w:numPr>
          <w:numId w:val="0"/>
        </w:numPr>
        <w:spacing w:line="360" w:lineRule="auto"/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注意事项：1、通过if和switch分别实现该功能。2、可以处理非法输入。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实验环境：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printf_s(</w:t>
      </w:r>
      <w:r>
        <w:rPr>
          <w:rFonts w:hint="eastAsia" w:ascii="新宋体" w:hAnsi="新宋体" w:eastAsia="新宋体"/>
          <w:color w:val="A31515"/>
          <w:sz w:val="19"/>
        </w:rPr>
        <w:t>"请输入成绩\n"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"%lf"</w:t>
      </w:r>
      <w:r>
        <w:rPr>
          <w:rFonts w:hint="eastAsia" w:ascii="新宋体" w:hAnsi="新宋体" w:eastAsia="新宋体"/>
          <w:color w:val="000000"/>
          <w:sz w:val="19"/>
        </w:rPr>
        <w:t>, &amp;score);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0 &amp;&amp; score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score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mark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(mark)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5:printf(</w:t>
      </w:r>
      <w:r>
        <w:rPr>
          <w:rFonts w:hint="eastAsia" w:ascii="新宋体" w:hAnsi="新宋体" w:eastAsia="新宋体"/>
          <w:color w:val="A31515"/>
          <w:sz w:val="19"/>
        </w:rPr>
        <w:t>"分数等级：E\n"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6:printf(</w:t>
      </w:r>
      <w:r>
        <w:rPr>
          <w:rFonts w:hint="eastAsia" w:ascii="新宋体" w:hAnsi="新宋体" w:eastAsia="新宋体"/>
          <w:color w:val="A31515"/>
          <w:sz w:val="19"/>
        </w:rPr>
        <w:t>"分数等级：D\n"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7:printf(</w:t>
      </w:r>
      <w:r>
        <w:rPr>
          <w:rFonts w:hint="eastAsia" w:ascii="新宋体" w:hAnsi="新宋体" w:eastAsia="新宋体"/>
          <w:color w:val="A31515"/>
          <w:sz w:val="19"/>
        </w:rPr>
        <w:t>"分数等级：C\n"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8:printf(</w:t>
      </w:r>
      <w:r>
        <w:rPr>
          <w:rFonts w:hint="eastAsia" w:ascii="新宋体" w:hAnsi="新宋体" w:eastAsia="新宋体"/>
          <w:color w:val="A31515"/>
          <w:sz w:val="19"/>
        </w:rPr>
        <w:t>"分数等级：B\n"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10:printf(</w:t>
      </w:r>
      <w:r>
        <w:rPr>
          <w:rFonts w:hint="eastAsia" w:ascii="新宋体" w:hAnsi="新宋体" w:eastAsia="新宋体"/>
          <w:color w:val="A31515"/>
          <w:sz w:val="19"/>
        </w:rPr>
        <w:t>"分数等级：A\n"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printf_s(</w:t>
      </w:r>
      <w:r>
        <w:rPr>
          <w:rFonts w:hint="eastAsia" w:ascii="新宋体" w:hAnsi="新宋体" w:eastAsia="新宋体"/>
          <w:color w:val="A31515"/>
          <w:sz w:val="19"/>
        </w:rPr>
        <w:t>"score error 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line="360" w:lineRule="auto"/>
        <w:ind w:left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360" w:lineRule="auto"/>
        <w:ind w:left="420"/>
        <w:rPr>
          <w:rFonts w:hint="eastAsia" w:ascii="新宋体" w:hAnsi="新宋体" w:eastAsia="新宋体"/>
          <w:color w:val="000000"/>
          <w:sz w:val="19"/>
        </w:rPr>
      </w:pPr>
    </w:p>
    <w:p>
      <w:pPr>
        <w:spacing w:line="360" w:lineRule="auto"/>
        <w:ind w:left="42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printf_s(</w:t>
      </w:r>
      <w:r>
        <w:rPr>
          <w:rFonts w:hint="eastAsia" w:ascii="新宋体" w:hAnsi="新宋体" w:eastAsia="新宋体"/>
          <w:color w:val="A31515"/>
          <w:sz w:val="19"/>
        </w:rPr>
        <w:t>"请输入score\n"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"%lf"</w:t>
      </w:r>
      <w:r>
        <w:rPr>
          <w:rFonts w:hint="eastAsia" w:ascii="新宋体" w:hAnsi="新宋体" w:eastAsia="新宋体"/>
          <w:color w:val="000000"/>
          <w:sz w:val="19"/>
        </w:rPr>
        <w:t>, &amp;score);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0 &amp;&amp; score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90 &amp;&amp; score &lt;= 100) printf_s(</w:t>
      </w:r>
      <w:r>
        <w:rPr>
          <w:rFonts w:hint="eastAsia" w:ascii="新宋体" w:hAnsi="新宋体" w:eastAsia="新宋体"/>
          <w:color w:val="A31515"/>
          <w:sz w:val="19"/>
        </w:rPr>
        <w:t>"分数等级：A"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80 &amp;&amp; score &lt; 90) printf_s(</w:t>
      </w:r>
      <w:r>
        <w:rPr>
          <w:rFonts w:hint="eastAsia" w:ascii="新宋体" w:hAnsi="新宋体" w:eastAsia="新宋体"/>
          <w:color w:val="A31515"/>
          <w:sz w:val="19"/>
        </w:rPr>
        <w:t>"分数等级：B"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70 &amp;&amp; score &lt; 80) printf_s(</w:t>
      </w:r>
      <w:r>
        <w:rPr>
          <w:rFonts w:hint="eastAsia" w:ascii="新宋体" w:hAnsi="新宋体" w:eastAsia="新宋体"/>
          <w:color w:val="A31515"/>
          <w:sz w:val="19"/>
        </w:rPr>
        <w:t>"分数等级：C"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&gt;= 60 &amp;&amp; score &lt; 70) printf_s(</w:t>
      </w:r>
      <w:r>
        <w:rPr>
          <w:rFonts w:hint="eastAsia" w:ascii="新宋体" w:hAnsi="新宋体" w:eastAsia="新宋体"/>
          <w:color w:val="A31515"/>
          <w:sz w:val="19"/>
        </w:rPr>
        <w:t>"分数等级：D"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(score &lt; 60) printf_s(</w:t>
      </w:r>
      <w:r>
        <w:rPr>
          <w:rFonts w:hint="eastAsia" w:ascii="新宋体" w:hAnsi="新宋体" w:eastAsia="新宋体"/>
          <w:color w:val="A31515"/>
          <w:sz w:val="19"/>
        </w:rPr>
        <w:t>"分数等级：E"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printf_s(</w:t>
      </w:r>
      <w:r>
        <w:rPr>
          <w:rFonts w:hint="eastAsia" w:ascii="新宋体" w:hAnsi="新宋体" w:eastAsia="新宋体"/>
          <w:color w:val="A31515"/>
          <w:sz w:val="19"/>
        </w:rPr>
        <w:t>"score error 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line="360" w:lineRule="auto"/>
        <w:ind w:left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开始先写if语句，判断的条件之间不能很好的运用“&amp;&amp;”导致程序调试失败，后修改，程序调试成功。写switch时，开始未找到判断非法输入的方法，导致程序无法判断非法输入后增加if使程序可以判断非法输入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ind w:left="420"/>
        <w:rPr>
          <w:rFonts w:hint="default"/>
          <w:b/>
          <w:sz w:val="28"/>
          <w:szCs w:val="28"/>
          <w:lang w:val="en-US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输入598、122、换、a、B、69、59.9、89.9、72、99.99等数据，两个程序都能正确输出对应的评级以及可以判断非法数据并输出“score error !”。程序正确可以正常运行。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0206"/>
    <w:rsid w:val="005E5A71"/>
    <w:rsid w:val="008567A8"/>
    <w:rsid w:val="008D3626"/>
    <w:rsid w:val="00913CE9"/>
    <w:rsid w:val="009635F2"/>
    <w:rsid w:val="00A521A3"/>
    <w:rsid w:val="00B549F2"/>
    <w:rsid w:val="00BB59F9"/>
    <w:rsid w:val="00C723A9"/>
    <w:rsid w:val="00D4161B"/>
    <w:rsid w:val="00D86B1B"/>
    <w:rsid w:val="00F60F39"/>
    <w:rsid w:val="55547835"/>
    <w:rsid w:val="5ED82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JNU</Company>
  <Pages>2</Pages>
  <Words>91</Words>
  <Characters>519</Characters>
  <Lines>4</Lines>
  <Paragraphs>1</Paragraphs>
  <TotalTime>5</TotalTime>
  <ScaleCrop>false</ScaleCrop>
  <LinksUpToDate>false</LinksUpToDate>
  <CharactersWithSpaces>609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2007-04-05T12:06:00Z</dcterms:created>
  <dc:creator>刘欣</dc:creator>
  <cp:lastModifiedBy>浨柠</cp:lastModifiedBy>
  <dcterms:modified xsi:type="dcterms:W3CDTF">2020-03-29T05:23:01Z</dcterms:modified>
  <dc:title>暨南大学本科实验报告专用纸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